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BA3" w:rsidRPr="00BE71A6" w:rsidRDefault="004A7DBC">
      <w:pPr>
        <w:pStyle w:val="1"/>
        <w:jc w:val="center"/>
        <w:rPr>
          <w:rFonts w:ascii="思源黑体 CN Normal" w:eastAsia="思源黑体 CN Normal" w:hAnsi="思源黑体 CN Normal"/>
          <w:rPrChange w:id="0" w:author="MM" w:date="2022-07-15T13:50:00Z">
            <w:rPr/>
          </w:rPrChange>
        </w:rPr>
      </w:pPr>
      <w:r w:rsidRPr="00BE71A6">
        <w:rPr>
          <w:rFonts w:ascii="思源黑体 CN Normal" w:eastAsia="思源黑体 CN Normal" w:hAnsi="思源黑体 CN Normal" w:hint="eastAsia"/>
          <w:sz w:val="48"/>
          <w:szCs w:val="48"/>
          <w:rPrChange w:id="1" w:author="MM" w:date="2022-07-15T13:50:00Z">
            <w:rPr>
              <w:rFonts w:hint="eastAsia"/>
              <w:sz w:val="48"/>
              <w:szCs w:val="48"/>
            </w:rPr>
          </w:rPrChange>
        </w:rPr>
        <w:t>《系统架构设计师考试》易混淆知识点【精简版】</w:t>
      </w:r>
    </w:p>
    <w:p w:rsidR="00DA1BA3" w:rsidRPr="00BE71A6" w:rsidRDefault="004A7DBC">
      <w:pPr>
        <w:pStyle w:val="1"/>
        <w:numPr>
          <w:ilvl w:val="0"/>
          <w:numId w:val="1"/>
        </w:numPr>
        <w:jc w:val="center"/>
        <w:rPr>
          <w:rFonts w:ascii="思源黑体 CN Normal" w:eastAsia="思源黑体 CN Normal" w:hAnsi="思源黑体 CN Normal" w:cs="微软雅黑"/>
          <w:sz w:val="36"/>
          <w:szCs w:val="36"/>
          <w:rPrChange w:id="2" w:author="MM" w:date="2022-07-15T13:50:00Z">
            <w:rPr>
              <w:rFonts w:ascii="微软雅黑" w:hAnsi="微软雅黑" w:cs="微软雅黑"/>
              <w:sz w:val="36"/>
              <w:szCs w:val="36"/>
            </w:rPr>
          </w:rPrChange>
        </w:rPr>
      </w:pPr>
      <w:r w:rsidRPr="00BE71A6">
        <w:rPr>
          <w:rFonts w:ascii="思源黑体 CN Normal" w:eastAsia="思源黑体 CN Normal" w:hAnsi="思源黑体 CN Normal" w:cs="微软雅黑"/>
          <w:sz w:val="36"/>
          <w:szCs w:val="36"/>
          <w:rPrChange w:id="3" w:author="MM" w:date="2022-07-15T13:50:00Z">
            <w:rPr>
              <w:rFonts w:ascii="微软雅黑" w:hAnsi="微软雅黑" w:cs="微软雅黑"/>
              <w:sz w:val="36"/>
              <w:szCs w:val="36"/>
            </w:rPr>
          </w:rPrChange>
        </w:rPr>
        <w:t xml:space="preserve"> 企业信息化战略与实施</w:t>
      </w:r>
    </w:p>
    <w:p w:rsidR="00DA1BA3" w:rsidRPr="00BE71A6" w:rsidRDefault="004A7DBC">
      <w:pPr>
        <w:pStyle w:val="2"/>
        <w:spacing w:beforeLines="50" w:before="156"/>
        <w:ind w:firstLine="0"/>
        <w:rPr>
          <w:rFonts w:ascii="思源黑体 CN Normal" w:eastAsia="思源黑体 CN Normal" w:hAnsi="思源黑体 CN Normal"/>
          <w:rPrChange w:id="4"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5"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6" w:author="MM" w:date="2022-07-15T13:50:00Z">
            <w:rPr>
              <w:rFonts w:ascii="微软雅黑" w:eastAsia="微软雅黑" w:hAnsi="微软雅黑"/>
            </w:rPr>
          </w:rPrChange>
        </w:rPr>
        <w:t>1：政府对公民与公民对政府</w:t>
      </w:r>
    </w:p>
    <w:p w:rsidR="00DA1BA3" w:rsidRPr="00BE71A6" w:rsidRDefault="004A7DBC">
      <w:pPr>
        <w:rPr>
          <w:rFonts w:ascii="思源黑体 CN Normal" w:eastAsia="思源黑体 CN Normal" w:hAnsi="思源黑体 CN Normal"/>
          <w:rPrChange w:id="7" w:author="MM" w:date="2022-07-15T13:50:00Z">
            <w:rPr/>
          </w:rPrChange>
        </w:rPr>
      </w:pPr>
      <w:r w:rsidRPr="00BE71A6">
        <w:rPr>
          <w:rFonts w:ascii="思源黑体 CN Normal" w:eastAsia="思源黑体 CN Normal" w:hAnsi="思源黑体 CN Normal" w:hint="eastAsia"/>
          <w:b/>
          <w:bCs/>
          <w:rPrChange w:id="8" w:author="MM" w:date="2022-07-15T13:50:00Z">
            <w:rPr>
              <w:rFonts w:hint="eastAsia"/>
              <w:b/>
              <w:bCs/>
            </w:rPr>
          </w:rPrChange>
        </w:rPr>
        <w:t>1、政府对公民（G2C，Government</w:t>
      </w:r>
      <w:r w:rsidRPr="00BE71A6">
        <w:rPr>
          <w:rFonts w:ascii="思源黑体 CN Normal" w:eastAsia="思源黑体 CN Normal" w:hAnsi="思源黑体 CN Normal"/>
          <w:b/>
          <w:bCs/>
          <w:rPrChange w:id="9" w:author="MM" w:date="2022-07-15T13:50:00Z">
            <w:rPr>
              <w:b/>
              <w:bCs/>
            </w:rPr>
          </w:rPrChange>
        </w:rPr>
        <w:t xml:space="preserve"> To </w:t>
      </w:r>
      <w:r w:rsidRPr="00BE71A6">
        <w:rPr>
          <w:rFonts w:ascii="思源黑体 CN Normal" w:eastAsia="思源黑体 CN Normal" w:hAnsi="思源黑体 CN Normal" w:hint="eastAsia"/>
          <w:b/>
          <w:bCs/>
          <w:rPrChange w:id="10" w:author="MM" w:date="2022-07-15T13:50:00Z">
            <w:rPr>
              <w:rFonts w:hint="eastAsia"/>
              <w:b/>
              <w:bCs/>
            </w:rPr>
          </w:rPrChange>
        </w:rPr>
        <w:t>Citizen）：</w:t>
      </w:r>
      <w:r w:rsidRPr="00BE71A6">
        <w:rPr>
          <w:rFonts w:ascii="思源黑体 CN Normal" w:eastAsia="思源黑体 CN Normal" w:hAnsi="思源黑体 CN Normal" w:hint="eastAsia"/>
          <w:rPrChange w:id="11" w:author="MM" w:date="2022-07-15T13:50:00Z">
            <w:rPr>
              <w:rFonts w:hint="eastAsia"/>
            </w:rPr>
          </w:rPrChange>
        </w:rPr>
        <w:t>政府对公民提供的服务。</w:t>
      </w:r>
    </w:p>
    <w:p w:rsidR="00DA1BA3" w:rsidRPr="00BE71A6" w:rsidRDefault="004A7DBC">
      <w:pPr>
        <w:rPr>
          <w:rFonts w:ascii="思源黑体 CN Normal" w:eastAsia="思源黑体 CN Normal" w:hAnsi="思源黑体 CN Normal"/>
          <w:rPrChange w:id="12" w:author="MM" w:date="2022-07-15T13:50:00Z">
            <w:rPr/>
          </w:rPrChange>
        </w:rPr>
      </w:pPr>
      <w:r w:rsidRPr="00BE71A6">
        <w:rPr>
          <w:rFonts w:ascii="思源黑体 CN Normal" w:eastAsia="思源黑体 CN Normal" w:hAnsi="思源黑体 CN Normal" w:hint="eastAsia"/>
          <w:rPrChange w:id="13" w:author="MM" w:date="2022-07-15T13:50:00Z">
            <w:rPr>
              <w:rFonts w:hint="eastAsia"/>
            </w:rPr>
          </w:rPrChange>
        </w:rPr>
        <w:t>社区公安和水、火、天灾等与公共安全有关的信息。</w:t>
      </w:r>
      <w:r w:rsidRPr="00BE71A6">
        <w:rPr>
          <w:rFonts w:ascii="思源黑体 CN Normal" w:eastAsia="思源黑体 CN Normal" w:hAnsi="思源黑体 CN Normal" w:hint="eastAsia"/>
          <w:b/>
          <w:bCs/>
          <w:rPrChange w:id="14" w:author="MM" w:date="2022-07-15T13:50:00Z">
            <w:rPr>
              <w:rFonts w:hint="eastAsia"/>
              <w:b/>
              <w:bCs/>
            </w:rPr>
          </w:rPrChange>
        </w:rPr>
        <w:t>户口、各种证件和牌照的管理。</w:t>
      </w:r>
    </w:p>
    <w:p w:rsidR="00DA1BA3" w:rsidRPr="00BE71A6" w:rsidRDefault="004A7DBC">
      <w:pPr>
        <w:rPr>
          <w:ins w:id="15" w:author="MM" w:date="2022-07-11T15:43:00Z"/>
          <w:rFonts w:ascii="思源黑体 CN Normal" w:eastAsia="思源黑体 CN Normal" w:hAnsi="思源黑体 CN Normal"/>
          <w:rPrChange w:id="16" w:author="MM" w:date="2022-07-15T13:50:00Z">
            <w:rPr>
              <w:ins w:id="17" w:author="MM" w:date="2022-07-11T15:43:00Z"/>
            </w:rPr>
          </w:rPrChange>
        </w:rPr>
      </w:pPr>
      <w:r w:rsidRPr="00BE71A6">
        <w:rPr>
          <w:rFonts w:ascii="思源黑体 CN Normal" w:eastAsia="思源黑体 CN Normal" w:hAnsi="思源黑体 CN Normal" w:hint="eastAsia"/>
          <w:b/>
          <w:bCs/>
          <w:rPrChange w:id="18" w:author="MM" w:date="2022-07-15T13:50:00Z">
            <w:rPr>
              <w:rFonts w:hint="eastAsia"/>
              <w:b/>
              <w:bCs/>
            </w:rPr>
          </w:rPrChange>
        </w:rPr>
        <w:t>2、公民对政府（C2G，Citizen</w:t>
      </w:r>
      <w:r w:rsidRPr="00BE71A6">
        <w:rPr>
          <w:rFonts w:ascii="思源黑体 CN Normal" w:eastAsia="思源黑体 CN Normal" w:hAnsi="思源黑体 CN Normal"/>
          <w:b/>
          <w:bCs/>
          <w:rPrChange w:id="19" w:author="MM" w:date="2022-07-15T13:50:00Z">
            <w:rPr>
              <w:b/>
              <w:bCs/>
            </w:rPr>
          </w:rPrChange>
        </w:rPr>
        <w:t xml:space="preserve"> To </w:t>
      </w:r>
      <w:r w:rsidRPr="00BE71A6">
        <w:rPr>
          <w:rFonts w:ascii="思源黑体 CN Normal" w:eastAsia="思源黑体 CN Normal" w:hAnsi="思源黑体 CN Normal" w:hint="eastAsia"/>
          <w:b/>
          <w:bCs/>
          <w:rPrChange w:id="20" w:author="MM" w:date="2022-07-15T13:50:00Z">
            <w:rPr>
              <w:rFonts w:hint="eastAsia"/>
              <w:b/>
              <w:bCs/>
            </w:rPr>
          </w:rPrChange>
        </w:rPr>
        <w:t>Government）：</w:t>
      </w:r>
      <w:r w:rsidRPr="00BE71A6">
        <w:rPr>
          <w:rFonts w:ascii="思源黑体 CN Normal" w:eastAsia="思源黑体 CN Normal" w:hAnsi="思源黑体 CN Normal" w:hint="eastAsia"/>
          <w:rPrChange w:id="21" w:author="MM" w:date="2022-07-15T13:50:00Z">
            <w:rPr>
              <w:rFonts w:hint="eastAsia"/>
            </w:rPr>
          </w:rPrChange>
        </w:rPr>
        <w:t>个人应向政府缴纳税费和罚款及公民反馈渠道。个人应向政府缴纳的税费款。了解民意，征求群众意见。报警服务（盗贼、医疗、急救、火警）。</w:t>
      </w:r>
    </w:p>
    <w:p w:rsidR="001254C1" w:rsidRPr="00BE71A6" w:rsidRDefault="001254C1">
      <w:pPr>
        <w:rPr>
          <w:ins w:id="22" w:author="MM" w:date="2022-07-11T15:43:00Z"/>
          <w:rFonts w:ascii="思源黑体 CN Normal" w:eastAsia="思源黑体 CN Normal" w:hAnsi="思源黑体 CN Normal"/>
          <w:rPrChange w:id="23" w:author="MM" w:date="2022-07-15T13:50:00Z">
            <w:rPr>
              <w:ins w:id="24" w:author="MM" w:date="2022-07-11T15:43:00Z"/>
              <w:rFonts w:ascii="微软雅黑" w:hAnsi="微软雅黑"/>
            </w:rPr>
          </w:rPrChange>
        </w:rPr>
        <w:pPrChange w:id="25" w:author="MM" w:date="2022-07-11T15:44:00Z">
          <w:pPr>
            <w:ind w:firstLine="420"/>
          </w:pPr>
        </w:pPrChange>
      </w:pPr>
      <w:ins w:id="26" w:author="MM" w:date="2022-07-11T15:44:00Z">
        <w:r w:rsidRPr="00BE71A6">
          <w:rPr>
            <w:rFonts w:ascii="思源黑体 CN Normal" w:eastAsia="思源黑体 CN Normal" w:hAnsi="思源黑体 CN Normal"/>
            <w:b/>
            <w:bCs/>
            <w:rPrChange w:id="27" w:author="MM" w:date="2022-07-15T13:50:00Z">
              <w:rPr>
                <w:rFonts w:ascii="微软雅黑" w:hAnsi="微软雅黑"/>
                <w:b/>
                <w:bCs/>
              </w:rPr>
            </w:rPrChange>
          </w:rPr>
          <w:t>3、</w:t>
        </w:r>
      </w:ins>
      <w:ins w:id="28" w:author="MM" w:date="2022-07-11T15:43:00Z">
        <w:r w:rsidRPr="00BE71A6">
          <w:rPr>
            <w:rFonts w:ascii="思源黑体 CN Normal" w:eastAsia="思源黑体 CN Normal" w:hAnsi="思源黑体 CN Normal" w:hint="eastAsia"/>
            <w:b/>
            <w:bCs/>
            <w:rPrChange w:id="29" w:author="MM" w:date="2022-07-15T13:50:00Z">
              <w:rPr>
                <w:rFonts w:ascii="微软雅黑" w:hAnsi="微软雅黑" w:hint="eastAsia"/>
                <w:b/>
                <w:bCs/>
              </w:rPr>
            </w:rPrChange>
          </w:rPr>
          <w:t>政府对政府（</w:t>
        </w:r>
        <w:r w:rsidRPr="00BE71A6">
          <w:rPr>
            <w:rFonts w:ascii="思源黑体 CN Normal" w:eastAsia="思源黑体 CN Normal" w:hAnsi="思源黑体 CN Normal"/>
            <w:b/>
            <w:bCs/>
            <w:rPrChange w:id="30" w:author="MM" w:date="2022-07-15T13:50:00Z">
              <w:rPr>
                <w:rFonts w:ascii="微软雅黑" w:hAnsi="微软雅黑"/>
                <w:b/>
                <w:bCs/>
              </w:rPr>
            </w:rPrChange>
          </w:rPr>
          <w:t>G2G，Government To Government）</w:t>
        </w:r>
        <w:r w:rsidRPr="00BE71A6">
          <w:rPr>
            <w:rFonts w:ascii="思源黑体 CN Normal" w:eastAsia="思源黑体 CN Normal" w:hAnsi="思源黑体 CN Normal" w:hint="eastAsia"/>
            <w:rPrChange w:id="31" w:author="MM" w:date="2022-07-15T13:50:00Z">
              <w:rPr>
                <w:rFonts w:ascii="微软雅黑" w:hAnsi="微软雅黑" w:hint="eastAsia"/>
              </w:rPr>
            </w:rPrChange>
          </w:rPr>
          <w:t>：政府之间的互动及政府与公务员之间互动。基础信息的采集、处理和利用，如人口信息；各级政府决策支持。</w:t>
        </w:r>
      </w:ins>
    </w:p>
    <w:p w:rsidR="001254C1" w:rsidRPr="00BE71A6" w:rsidRDefault="001254C1" w:rsidP="001254C1">
      <w:pPr>
        <w:rPr>
          <w:rFonts w:ascii="思源黑体 CN Normal" w:eastAsia="思源黑体 CN Normal" w:hAnsi="思源黑体 CN Normal"/>
          <w:rPrChange w:id="32" w:author="MM" w:date="2022-07-15T13:50:00Z">
            <w:rPr/>
          </w:rPrChange>
        </w:rPr>
      </w:pPr>
      <w:ins w:id="33" w:author="MM" w:date="2022-07-11T15:43:00Z">
        <w:r w:rsidRPr="00BE71A6">
          <w:rPr>
            <w:rFonts w:ascii="思源黑体 CN Normal" w:eastAsia="思源黑体 CN Normal" w:hAnsi="思源黑体 CN Normal"/>
            <w:rPrChange w:id="34" w:author="MM" w:date="2022-07-15T13:50:00Z">
              <w:rPr>
                <w:rFonts w:ascii="微软雅黑" w:hAnsi="微软雅黑"/>
              </w:rPr>
            </w:rPrChange>
          </w:rPr>
          <w:t>G2G原则上包含：政府对公务员（G2E，Government To Employee）：内部管理信息系统</w:t>
        </w:r>
      </w:ins>
    </w:p>
    <w:p w:rsidR="00DA1BA3" w:rsidRPr="00BE71A6" w:rsidRDefault="004A7DBC">
      <w:pPr>
        <w:pStyle w:val="2"/>
        <w:spacing w:beforeLines="50" w:before="156"/>
        <w:ind w:firstLine="0"/>
        <w:rPr>
          <w:rFonts w:ascii="思源黑体 CN Normal" w:eastAsia="思源黑体 CN Normal" w:hAnsi="思源黑体 CN Normal"/>
          <w:rPrChange w:id="35"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36"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37" w:author="MM" w:date="2022-07-15T13:50:00Z">
            <w:rPr>
              <w:rFonts w:ascii="微软雅黑" w:eastAsia="微软雅黑" w:hAnsi="微软雅黑"/>
            </w:rPr>
          </w:rPrChange>
        </w:rPr>
        <w:t>2：数据仓库与数据湖</w:t>
      </w:r>
    </w:p>
    <w:p w:rsidR="00DA1BA3" w:rsidRPr="00BE71A6" w:rsidRDefault="004A7DBC">
      <w:pPr>
        <w:rPr>
          <w:rFonts w:ascii="思源黑体 CN Normal" w:eastAsia="思源黑体 CN Normal" w:hAnsi="思源黑体 CN Normal"/>
          <w:b/>
          <w:bCs/>
          <w:rPrChange w:id="38" w:author="MM" w:date="2022-07-15T13:50:00Z">
            <w:rPr>
              <w:b/>
              <w:bCs/>
            </w:rPr>
          </w:rPrChange>
        </w:rPr>
      </w:pPr>
      <w:r w:rsidRPr="00BE71A6">
        <w:rPr>
          <w:rFonts w:ascii="思源黑体 CN Normal" w:eastAsia="思源黑体 CN Normal" w:hAnsi="思源黑体 CN Normal" w:hint="eastAsia"/>
          <w:rPrChange w:id="39" w:author="MM" w:date="2022-07-15T13:50:00Z">
            <w:rPr>
              <w:rFonts w:hint="eastAsia"/>
            </w:rPr>
          </w:rPrChange>
        </w:rPr>
        <w:t>区别：</w:t>
      </w:r>
      <w:r w:rsidRPr="00BE71A6">
        <w:rPr>
          <w:rFonts w:ascii="思源黑体 CN Normal" w:eastAsia="思源黑体 CN Normal" w:hAnsi="思源黑体 CN Normal" w:hint="eastAsia"/>
          <w:b/>
          <w:bCs/>
          <w:rPrChange w:id="40" w:author="MM" w:date="2022-07-15T13:50:00Z">
            <w:rPr>
              <w:rFonts w:hint="eastAsia"/>
              <w:b/>
              <w:bCs/>
            </w:rPr>
          </w:rPrChange>
        </w:rPr>
        <w:t>数据仓库仅支持分析处理，数据湖既支持分析处理，也支持事务处理。</w:t>
      </w:r>
    </w:p>
    <w:tbl>
      <w:tblPr>
        <w:tblStyle w:val="a5"/>
        <w:tblW w:w="7899" w:type="dxa"/>
        <w:jc w:val="center"/>
        <w:tblLook w:val="04A0" w:firstRow="1" w:lastRow="0" w:firstColumn="1" w:lastColumn="0" w:noHBand="0" w:noVBand="1"/>
      </w:tblPr>
      <w:tblGrid>
        <w:gridCol w:w="1521"/>
        <w:gridCol w:w="3189"/>
        <w:gridCol w:w="3189"/>
      </w:tblGrid>
      <w:tr w:rsidR="00DA1BA3" w:rsidRPr="00BE71A6">
        <w:trPr>
          <w:trHeight w:val="339"/>
          <w:jc w:val="center"/>
        </w:trPr>
        <w:tc>
          <w:tcPr>
            <w:tcW w:w="1521" w:type="dxa"/>
            <w:vAlign w:val="center"/>
          </w:tcPr>
          <w:p w:rsidR="00DA1BA3" w:rsidRPr="00A565AA" w:rsidRDefault="004A7DBC">
            <w:pPr>
              <w:pStyle w:val="biao"/>
              <w:rPr>
                <w:color w:val="000000" w:themeColor="text1"/>
                <w:shd w:val="clear" w:color="auto" w:fill="FFFFFF"/>
                <w:rPrChange w:id="41" w:author="MM" w:date="2022-07-18T14:30:00Z">
                  <w:rPr>
                    <w:rFonts w:ascii="微软雅黑" w:hAnsi="微软雅黑"/>
                  </w:rPr>
                </w:rPrChange>
              </w:rPr>
              <w:pPrChange w:id="42" w:author="MM" w:date="2022-07-18T14:30:00Z">
                <w:pPr>
                  <w:jc w:val="center"/>
                </w:pPr>
              </w:pPrChange>
            </w:pPr>
            <w:r w:rsidRPr="00A565AA">
              <w:rPr>
                <w:rFonts w:hint="eastAsia"/>
                <w:color w:val="000000" w:themeColor="text1"/>
                <w:shd w:val="clear" w:color="auto" w:fill="FFFFFF"/>
                <w:rPrChange w:id="43" w:author="MM" w:date="2022-07-18T14:30:00Z">
                  <w:rPr>
                    <w:rFonts w:ascii="微软雅黑" w:hAnsi="微软雅黑" w:hint="eastAsia"/>
                  </w:rPr>
                </w:rPrChange>
              </w:rPr>
              <w:t>维度</w:t>
            </w:r>
          </w:p>
        </w:tc>
        <w:tc>
          <w:tcPr>
            <w:tcW w:w="3189" w:type="dxa"/>
            <w:vAlign w:val="center"/>
          </w:tcPr>
          <w:p w:rsidR="00DA1BA3" w:rsidRPr="00A565AA" w:rsidRDefault="004A7DBC">
            <w:pPr>
              <w:pStyle w:val="biao"/>
              <w:rPr>
                <w:color w:val="000000" w:themeColor="text1"/>
                <w:shd w:val="clear" w:color="auto" w:fill="FFFFFF"/>
                <w:rPrChange w:id="44" w:author="MM" w:date="2022-07-18T14:30:00Z">
                  <w:rPr>
                    <w:rFonts w:ascii="微软雅黑" w:hAnsi="微软雅黑"/>
                  </w:rPr>
                </w:rPrChange>
              </w:rPr>
              <w:pPrChange w:id="45" w:author="MM" w:date="2022-07-18T14:30:00Z">
                <w:pPr>
                  <w:jc w:val="center"/>
                </w:pPr>
              </w:pPrChange>
            </w:pPr>
            <w:r w:rsidRPr="00A565AA">
              <w:rPr>
                <w:rFonts w:hint="eastAsia"/>
                <w:color w:val="000000" w:themeColor="text1"/>
                <w:shd w:val="clear" w:color="auto" w:fill="FFFFFF"/>
                <w:rPrChange w:id="46" w:author="MM" w:date="2022-07-18T14:30:00Z">
                  <w:rPr>
                    <w:rFonts w:hint="eastAsia"/>
                    <w:b/>
                    <w:bCs/>
                  </w:rPr>
                </w:rPrChange>
              </w:rPr>
              <w:t>数据仓库</w:t>
            </w:r>
          </w:p>
        </w:tc>
        <w:tc>
          <w:tcPr>
            <w:tcW w:w="3189" w:type="dxa"/>
            <w:vAlign w:val="center"/>
          </w:tcPr>
          <w:p w:rsidR="00DA1BA3" w:rsidRPr="00A565AA" w:rsidRDefault="004A7DBC">
            <w:pPr>
              <w:pStyle w:val="biao"/>
              <w:rPr>
                <w:color w:val="000000" w:themeColor="text1"/>
                <w:shd w:val="clear" w:color="auto" w:fill="FFFFFF"/>
                <w:rPrChange w:id="47" w:author="MM" w:date="2022-07-18T14:30:00Z">
                  <w:rPr>
                    <w:rFonts w:ascii="微软雅黑" w:hAnsi="微软雅黑"/>
                  </w:rPr>
                </w:rPrChange>
              </w:rPr>
              <w:pPrChange w:id="48" w:author="MM" w:date="2022-07-18T14:30:00Z">
                <w:pPr>
                  <w:jc w:val="center"/>
                </w:pPr>
              </w:pPrChange>
            </w:pPr>
            <w:r w:rsidRPr="00A565AA">
              <w:rPr>
                <w:rFonts w:hint="eastAsia"/>
                <w:color w:val="000000" w:themeColor="text1"/>
                <w:shd w:val="clear" w:color="auto" w:fill="FFFFFF"/>
                <w:rPrChange w:id="49" w:author="MM" w:date="2022-07-18T14:30:00Z">
                  <w:rPr>
                    <w:rFonts w:hint="eastAsia"/>
                    <w:b/>
                    <w:bCs/>
                  </w:rPr>
                </w:rPrChange>
              </w:rPr>
              <w:t>数据湖</w:t>
            </w:r>
          </w:p>
        </w:tc>
      </w:tr>
      <w:tr w:rsidR="00DA1BA3" w:rsidRPr="00BE71A6">
        <w:trPr>
          <w:trHeight w:val="545"/>
          <w:jc w:val="center"/>
        </w:trPr>
        <w:tc>
          <w:tcPr>
            <w:tcW w:w="1521" w:type="dxa"/>
            <w:vAlign w:val="center"/>
          </w:tcPr>
          <w:p w:rsidR="00DA1BA3" w:rsidRPr="00A565AA" w:rsidRDefault="004A7DBC">
            <w:pPr>
              <w:pStyle w:val="biao"/>
              <w:rPr>
                <w:color w:val="000000" w:themeColor="text1"/>
                <w:shd w:val="clear" w:color="auto" w:fill="FFFFFF"/>
                <w:rPrChange w:id="50" w:author="MM" w:date="2022-07-18T14:30:00Z">
                  <w:rPr>
                    <w:rFonts w:ascii="微软雅黑" w:hAnsi="微软雅黑"/>
                  </w:rPr>
                </w:rPrChange>
              </w:rPr>
              <w:pPrChange w:id="51" w:author="MM" w:date="2022-07-18T14:30:00Z">
                <w:pPr>
                  <w:jc w:val="center"/>
                </w:pPr>
              </w:pPrChange>
            </w:pPr>
            <w:r w:rsidRPr="00A565AA">
              <w:rPr>
                <w:rFonts w:hint="eastAsia"/>
                <w:color w:val="000000" w:themeColor="text1"/>
                <w:shd w:val="clear" w:color="auto" w:fill="FFFFFF"/>
                <w:rPrChange w:id="52" w:author="MM" w:date="2022-07-18T14:30:00Z">
                  <w:rPr>
                    <w:rFonts w:ascii="微软雅黑" w:hAnsi="微软雅黑" w:hint="eastAsia"/>
                  </w:rPr>
                </w:rPrChange>
              </w:rPr>
              <w:t>数据</w:t>
            </w:r>
          </w:p>
        </w:tc>
        <w:tc>
          <w:tcPr>
            <w:tcW w:w="3189" w:type="dxa"/>
            <w:vAlign w:val="center"/>
          </w:tcPr>
          <w:p w:rsidR="00DA1BA3" w:rsidRPr="00A565AA" w:rsidRDefault="004A7DBC">
            <w:pPr>
              <w:pStyle w:val="biao"/>
              <w:rPr>
                <w:color w:val="000000" w:themeColor="text1"/>
                <w:shd w:val="clear" w:color="auto" w:fill="FFFFFF"/>
                <w:rPrChange w:id="53" w:author="MM" w:date="2022-07-18T14:30:00Z">
                  <w:rPr>
                    <w:rFonts w:ascii="微软雅黑" w:hAnsi="微软雅黑"/>
                  </w:rPr>
                </w:rPrChange>
              </w:rPr>
              <w:pPrChange w:id="54" w:author="MM" w:date="2022-07-18T14:30:00Z">
                <w:pPr>
                  <w:jc w:val="center"/>
                </w:pPr>
              </w:pPrChange>
            </w:pPr>
            <w:r w:rsidRPr="00A565AA">
              <w:rPr>
                <w:rFonts w:hint="eastAsia"/>
                <w:color w:val="000000" w:themeColor="text1"/>
                <w:shd w:val="clear" w:color="auto" w:fill="FFFFFF"/>
                <w:rPrChange w:id="55" w:author="MM" w:date="2022-07-18T14:30:00Z">
                  <w:rPr>
                    <w:rFonts w:ascii="微软雅黑" w:hAnsi="微软雅黑" w:hint="eastAsia"/>
                  </w:rPr>
                </w:rPrChange>
              </w:rPr>
              <w:t>清洗过的数据</w:t>
            </w:r>
          </w:p>
          <w:p w:rsidR="00DA1BA3" w:rsidRPr="00A565AA" w:rsidRDefault="004A7DBC">
            <w:pPr>
              <w:pStyle w:val="biao"/>
              <w:rPr>
                <w:color w:val="000000" w:themeColor="text1"/>
                <w:shd w:val="clear" w:color="auto" w:fill="FFFFFF"/>
                <w:rPrChange w:id="56" w:author="MM" w:date="2022-07-18T14:30:00Z">
                  <w:rPr>
                    <w:rFonts w:ascii="微软雅黑" w:hAnsi="微软雅黑"/>
                  </w:rPr>
                </w:rPrChange>
              </w:rPr>
              <w:pPrChange w:id="57" w:author="MM" w:date="2022-07-18T14:30:00Z">
                <w:pPr>
                  <w:jc w:val="center"/>
                </w:pPr>
              </w:pPrChange>
            </w:pPr>
            <w:r w:rsidRPr="00A565AA">
              <w:rPr>
                <w:rFonts w:hint="eastAsia"/>
                <w:color w:val="000000" w:themeColor="text1"/>
                <w:shd w:val="clear" w:color="auto" w:fill="FFFFFF"/>
                <w:rPrChange w:id="58" w:author="MM" w:date="2022-07-18T14:30:00Z">
                  <w:rPr>
                    <w:rFonts w:ascii="微软雅黑" w:hAnsi="微软雅黑" w:hint="eastAsia"/>
                  </w:rPr>
                </w:rPrChange>
              </w:rPr>
              <w:t>结构化的数据</w:t>
            </w:r>
          </w:p>
        </w:tc>
        <w:tc>
          <w:tcPr>
            <w:tcW w:w="3189" w:type="dxa"/>
            <w:vAlign w:val="center"/>
          </w:tcPr>
          <w:p w:rsidR="00DA1BA3" w:rsidRPr="00A565AA" w:rsidRDefault="004A7DBC">
            <w:pPr>
              <w:pStyle w:val="biao"/>
              <w:rPr>
                <w:color w:val="000000" w:themeColor="text1"/>
                <w:shd w:val="clear" w:color="auto" w:fill="FFFFFF"/>
                <w:rPrChange w:id="59" w:author="MM" w:date="2022-07-18T14:30:00Z">
                  <w:rPr>
                    <w:rFonts w:ascii="微软雅黑" w:hAnsi="微软雅黑"/>
                  </w:rPr>
                </w:rPrChange>
              </w:rPr>
              <w:pPrChange w:id="60" w:author="MM" w:date="2022-07-18T14:30:00Z">
                <w:pPr>
                  <w:jc w:val="center"/>
                </w:pPr>
              </w:pPrChange>
            </w:pPr>
            <w:r w:rsidRPr="00A565AA">
              <w:rPr>
                <w:rFonts w:hint="eastAsia"/>
                <w:color w:val="000000" w:themeColor="text1"/>
                <w:shd w:val="clear" w:color="auto" w:fill="FFFFFF"/>
                <w:rPrChange w:id="61" w:author="MM" w:date="2022-07-18T14:30:00Z">
                  <w:rPr>
                    <w:rFonts w:ascii="微软雅黑" w:hAnsi="微软雅黑" w:hint="eastAsia"/>
                  </w:rPr>
                </w:rPrChange>
              </w:rPr>
              <w:t>原始数据</w:t>
            </w:r>
          </w:p>
          <w:p w:rsidR="00DA1BA3" w:rsidRPr="00A565AA" w:rsidRDefault="004A7DBC">
            <w:pPr>
              <w:pStyle w:val="biao"/>
              <w:rPr>
                <w:color w:val="000000" w:themeColor="text1"/>
                <w:shd w:val="clear" w:color="auto" w:fill="FFFFFF"/>
                <w:rPrChange w:id="62" w:author="MM" w:date="2022-07-18T14:30:00Z">
                  <w:rPr>
                    <w:rFonts w:ascii="微软雅黑" w:hAnsi="微软雅黑"/>
                  </w:rPr>
                </w:rPrChange>
              </w:rPr>
              <w:pPrChange w:id="63" w:author="MM" w:date="2022-07-18T14:30:00Z">
                <w:pPr>
                  <w:jc w:val="center"/>
                </w:pPr>
              </w:pPrChange>
            </w:pPr>
            <w:r w:rsidRPr="00A565AA">
              <w:rPr>
                <w:rFonts w:hint="eastAsia"/>
                <w:color w:val="000000" w:themeColor="text1"/>
                <w:shd w:val="clear" w:color="auto" w:fill="FFFFFF"/>
                <w:rPrChange w:id="64" w:author="MM" w:date="2022-07-18T14:30:00Z">
                  <w:rPr>
                    <w:rFonts w:ascii="微软雅黑" w:hAnsi="微软雅黑" w:hint="eastAsia"/>
                  </w:rPr>
                </w:rPrChange>
              </w:rPr>
              <w:t>结构化，半结构化数据</w:t>
            </w:r>
          </w:p>
        </w:tc>
      </w:tr>
      <w:tr w:rsidR="00DA1BA3" w:rsidRPr="00BE71A6">
        <w:trPr>
          <w:trHeight w:val="950"/>
          <w:jc w:val="center"/>
        </w:trPr>
        <w:tc>
          <w:tcPr>
            <w:tcW w:w="1521" w:type="dxa"/>
            <w:vAlign w:val="center"/>
          </w:tcPr>
          <w:p w:rsidR="00DA1BA3" w:rsidRPr="00A565AA" w:rsidRDefault="004A7DBC">
            <w:pPr>
              <w:pStyle w:val="biao"/>
              <w:rPr>
                <w:color w:val="000000" w:themeColor="text1"/>
                <w:shd w:val="clear" w:color="auto" w:fill="FFFFFF"/>
                <w:rPrChange w:id="65" w:author="MM" w:date="2022-07-18T14:30:00Z">
                  <w:rPr>
                    <w:rFonts w:ascii="微软雅黑" w:hAnsi="微软雅黑"/>
                  </w:rPr>
                </w:rPrChange>
              </w:rPr>
              <w:pPrChange w:id="66" w:author="MM" w:date="2022-07-18T14:30:00Z">
                <w:pPr>
                  <w:jc w:val="center"/>
                </w:pPr>
              </w:pPrChange>
            </w:pPr>
            <w:r w:rsidRPr="00A565AA">
              <w:rPr>
                <w:rFonts w:hint="eastAsia"/>
                <w:color w:val="000000" w:themeColor="text1"/>
                <w:shd w:val="clear" w:color="auto" w:fill="FFFFFF"/>
                <w:rPrChange w:id="67" w:author="MM" w:date="2022-07-18T14:30:00Z">
                  <w:rPr>
                    <w:rFonts w:ascii="微软雅黑" w:hAnsi="微软雅黑" w:hint="eastAsia"/>
                  </w:rPr>
                </w:rPrChange>
              </w:rPr>
              <w:t>模式</w:t>
            </w:r>
          </w:p>
        </w:tc>
        <w:tc>
          <w:tcPr>
            <w:tcW w:w="3189" w:type="dxa"/>
            <w:vAlign w:val="center"/>
          </w:tcPr>
          <w:p w:rsidR="00DA1BA3" w:rsidRPr="00A565AA" w:rsidRDefault="004A7DBC">
            <w:pPr>
              <w:pStyle w:val="biao"/>
              <w:rPr>
                <w:color w:val="000000" w:themeColor="text1"/>
                <w:shd w:val="clear" w:color="auto" w:fill="FFFFFF"/>
                <w:rPrChange w:id="68" w:author="MM" w:date="2022-07-18T14:30:00Z">
                  <w:rPr>
                    <w:rFonts w:ascii="微软雅黑" w:hAnsi="微软雅黑"/>
                  </w:rPr>
                </w:rPrChange>
              </w:rPr>
              <w:pPrChange w:id="69" w:author="MM" w:date="2022-07-18T14:30:00Z">
                <w:pPr>
                  <w:jc w:val="center"/>
                </w:pPr>
              </w:pPrChange>
            </w:pPr>
            <w:r w:rsidRPr="00A565AA">
              <w:rPr>
                <w:rFonts w:hint="eastAsia"/>
                <w:color w:val="000000" w:themeColor="text1"/>
                <w:shd w:val="clear" w:color="auto" w:fill="FFFFFF"/>
                <w:rPrChange w:id="70" w:author="MM" w:date="2022-07-18T14:30:00Z">
                  <w:rPr>
                    <w:rFonts w:ascii="微软雅黑" w:hAnsi="微软雅黑" w:hint="eastAsia"/>
                  </w:rPr>
                </w:rPrChange>
              </w:rPr>
              <w:t>数据存储之前定义数据模式</w:t>
            </w:r>
          </w:p>
          <w:p w:rsidR="00DA1BA3" w:rsidRPr="00A565AA" w:rsidRDefault="004A7DBC">
            <w:pPr>
              <w:pStyle w:val="biao"/>
              <w:rPr>
                <w:color w:val="000000" w:themeColor="text1"/>
                <w:shd w:val="clear" w:color="auto" w:fill="FFFFFF"/>
                <w:rPrChange w:id="71" w:author="MM" w:date="2022-07-18T14:30:00Z">
                  <w:rPr>
                    <w:rFonts w:ascii="微软雅黑" w:hAnsi="微软雅黑"/>
                  </w:rPr>
                </w:rPrChange>
              </w:rPr>
              <w:pPrChange w:id="72" w:author="MM" w:date="2022-07-18T14:30:00Z">
                <w:pPr>
                  <w:jc w:val="center"/>
                </w:pPr>
              </w:pPrChange>
            </w:pPr>
            <w:r w:rsidRPr="00A565AA">
              <w:rPr>
                <w:rFonts w:hint="eastAsia"/>
                <w:color w:val="000000" w:themeColor="text1"/>
                <w:shd w:val="clear" w:color="auto" w:fill="FFFFFF"/>
                <w:rPrChange w:id="73" w:author="MM" w:date="2022-07-18T14:30:00Z">
                  <w:rPr>
                    <w:rFonts w:ascii="微软雅黑" w:hAnsi="微软雅黑" w:hint="eastAsia"/>
                  </w:rPr>
                </w:rPrChange>
              </w:rPr>
              <w:t>数据集成之前完成大量工作</w:t>
            </w:r>
          </w:p>
          <w:p w:rsidR="00DA1BA3" w:rsidRPr="00A565AA" w:rsidRDefault="004A7DBC">
            <w:pPr>
              <w:pStyle w:val="biao"/>
              <w:rPr>
                <w:color w:val="000000" w:themeColor="text1"/>
                <w:shd w:val="clear" w:color="auto" w:fill="FFFFFF"/>
                <w:rPrChange w:id="74" w:author="MM" w:date="2022-07-18T14:30:00Z">
                  <w:rPr>
                    <w:rFonts w:ascii="微软雅黑" w:hAnsi="微软雅黑"/>
                  </w:rPr>
                </w:rPrChange>
              </w:rPr>
              <w:pPrChange w:id="75" w:author="MM" w:date="2022-07-18T14:30:00Z">
                <w:pPr>
                  <w:jc w:val="center"/>
                </w:pPr>
              </w:pPrChange>
            </w:pPr>
            <w:r w:rsidRPr="00A565AA">
              <w:rPr>
                <w:rFonts w:hint="eastAsia"/>
                <w:color w:val="000000" w:themeColor="text1"/>
                <w:shd w:val="clear" w:color="auto" w:fill="FFFFFF"/>
                <w:rPrChange w:id="76" w:author="MM" w:date="2022-07-18T14:30:00Z">
                  <w:rPr>
                    <w:rFonts w:ascii="微软雅黑" w:hAnsi="微软雅黑" w:hint="eastAsia"/>
                  </w:rPr>
                </w:rPrChange>
              </w:rPr>
              <w:t>数据的价值提前明确</w:t>
            </w:r>
          </w:p>
        </w:tc>
        <w:tc>
          <w:tcPr>
            <w:tcW w:w="3189" w:type="dxa"/>
            <w:vAlign w:val="center"/>
          </w:tcPr>
          <w:p w:rsidR="00DA1BA3" w:rsidRPr="00A565AA" w:rsidRDefault="004A7DBC">
            <w:pPr>
              <w:pStyle w:val="biao"/>
              <w:rPr>
                <w:color w:val="000000" w:themeColor="text1"/>
                <w:shd w:val="clear" w:color="auto" w:fill="FFFFFF"/>
                <w:rPrChange w:id="77" w:author="MM" w:date="2022-07-18T14:30:00Z">
                  <w:rPr>
                    <w:rFonts w:ascii="微软雅黑" w:hAnsi="微软雅黑"/>
                  </w:rPr>
                </w:rPrChange>
              </w:rPr>
              <w:pPrChange w:id="78" w:author="MM" w:date="2022-07-18T14:30:00Z">
                <w:pPr>
                  <w:jc w:val="center"/>
                </w:pPr>
              </w:pPrChange>
            </w:pPr>
            <w:r w:rsidRPr="00A565AA">
              <w:rPr>
                <w:rFonts w:hint="eastAsia"/>
                <w:color w:val="000000" w:themeColor="text1"/>
                <w:shd w:val="clear" w:color="auto" w:fill="FFFFFF"/>
                <w:rPrChange w:id="79" w:author="MM" w:date="2022-07-18T14:30:00Z">
                  <w:rPr>
                    <w:rFonts w:ascii="微软雅黑" w:hAnsi="微软雅黑" w:hint="eastAsia"/>
                  </w:rPr>
                </w:rPrChange>
              </w:rPr>
              <w:t>数据存储之后定义数据模式</w:t>
            </w:r>
          </w:p>
          <w:p w:rsidR="00DA1BA3" w:rsidRPr="00A565AA" w:rsidRDefault="004A7DBC">
            <w:pPr>
              <w:pStyle w:val="biao"/>
              <w:rPr>
                <w:color w:val="000000" w:themeColor="text1"/>
                <w:shd w:val="clear" w:color="auto" w:fill="FFFFFF"/>
                <w:rPrChange w:id="80" w:author="MM" w:date="2022-07-18T14:30:00Z">
                  <w:rPr>
                    <w:rFonts w:ascii="微软雅黑" w:hAnsi="微软雅黑"/>
                  </w:rPr>
                </w:rPrChange>
              </w:rPr>
              <w:pPrChange w:id="81" w:author="MM" w:date="2022-07-18T14:30:00Z">
                <w:pPr>
                  <w:jc w:val="center"/>
                </w:pPr>
              </w:pPrChange>
            </w:pPr>
            <w:r w:rsidRPr="00A565AA">
              <w:rPr>
                <w:rFonts w:hint="eastAsia"/>
                <w:color w:val="000000" w:themeColor="text1"/>
                <w:shd w:val="clear" w:color="auto" w:fill="FFFFFF"/>
                <w:rPrChange w:id="82" w:author="MM" w:date="2022-07-18T14:30:00Z">
                  <w:rPr>
                    <w:rFonts w:ascii="微软雅黑" w:hAnsi="微软雅黑" w:hint="eastAsia"/>
                  </w:rPr>
                </w:rPrChange>
              </w:rPr>
              <w:t>提供敏捷，简单的数据集成</w:t>
            </w:r>
          </w:p>
          <w:p w:rsidR="00DA1BA3" w:rsidRPr="00A565AA" w:rsidRDefault="004A7DBC">
            <w:pPr>
              <w:pStyle w:val="biao"/>
              <w:rPr>
                <w:color w:val="000000" w:themeColor="text1"/>
                <w:shd w:val="clear" w:color="auto" w:fill="FFFFFF"/>
                <w:rPrChange w:id="83" w:author="MM" w:date="2022-07-18T14:30:00Z">
                  <w:rPr>
                    <w:rFonts w:ascii="微软雅黑" w:hAnsi="微软雅黑"/>
                  </w:rPr>
                </w:rPrChange>
              </w:rPr>
              <w:pPrChange w:id="84" w:author="MM" w:date="2022-07-18T14:30:00Z">
                <w:pPr>
                  <w:jc w:val="center"/>
                </w:pPr>
              </w:pPrChange>
            </w:pPr>
            <w:r w:rsidRPr="00A565AA">
              <w:rPr>
                <w:rFonts w:hint="eastAsia"/>
                <w:color w:val="000000" w:themeColor="text1"/>
                <w:shd w:val="clear" w:color="auto" w:fill="FFFFFF"/>
                <w:rPrChange w:id="85" w:author="MM" w:date="2022-07-18T14:30:00Z">
                  <w:rPr>
                    <w:rFonts w:ascii="微软雅黑" w:hAnsi="微软雅黑" w:hint="eastAsia"/>
                  </w:rPr>
                </w:rPrChange>
              </w:rPr>
              <w:t>数据的价值尚未明确</w:t>
            </w:r>
          </w:p>
        </w:tc>
      </w:tr>
      <w:tr w:rsidR="00DA1BA3" w:rsidRPr="00BE71A6">
        <w:trPr>
          <w:trHeight w:val="339"/>
          <w:jc w:val="center"/>
        </w:trPr>
        <w:tc>
          <w:tcPr>
            <w:tcW w:w="1521" w:type="dxa"/>
            <w:vAlign w:val="center"/>
          </w:tcPr>
          <w:p w:rsidR="00DA1BA3" w:rsidRPr="00A565AA" w:rsidRDefault="004A7DBC">
            <w:pPr>
              <w:pStyle w:val="biao"/>
              <w:rPr>
                <w:color w:val="000000" w:themeColor="text1"/>
                <w:shd w:val="clear" w:color="auto" w:fill="FFFFFF"/>
                <w:rPrChange w:id="86" w:author="MM" w:date="2022-07-18T14:30:00Z">
                  <w:rPr>
                    <w:rFonts w:ascii="微软雅黑" w:hAnsi="微软雅黑"/>
                  </w:rPr>
                </w:rPrChange>
              </w:rPr>
              <w:pPrChange w:id="87" w:author="MM" w:date="2022-07-18T14:30:00Z">
                <w:pPr>
                  <w:jc w:val="center"/>
                </w:pPr>
              </w:pPrChange>
            </w:pPr>
            <w:r w:rsidRPr="00A565AA">
              <w:rPr>
                <w:rFonts w:hint="eastAsia"/>
                <w:color w:val="000000" w:themeColor="text1"/>
                <w:shd w:val="clear" w:color="auto" w:fill="FFFFFF"/>
                <w:rPrChange w:id="88" w:author="MM" w:date="2022-07-18T14:30:00Z">
                  <w:rPr>
                    <w:rFonts w:ascii="微软雅黑" w:hAnsi="微软雅黑" w:hint="eastAsia"/>
                  </w:rPr>
                </w:rPrChange>
              </w:rPr>
              <w:t>存取方法</w:t>
            </w:r>
          </w:p>
        </w:tc>
        <w:tc>
          <w:tcPr>
            <w:tcW w:w="3189" w:type="dxa"/>
            <w:vAlign w:val="center"/>
          </w:tcPr>
          <w:p w:rsidR="00DA1BA3" w:rsidRPr="00A565AA" w:rsidRDefault="004A7DBC">
            <w:pPr>
              <w:pStyle w:val="biao"/>
              <w:rPr>
                <w:color w:val="000000" w:themeColor="text1"/>
                <w:shd w:val="clear" w:color="auto" w:fill="FFFFFF"/>
                <w:rPrChange w:id="89" w:author="MM" w:date="2022-07-18T14:30:00Z">
                  <w:rPr>
                    <w:rFonts w:ascii="微软雅黑" w:hAnsi="微软雅黑"/>
                  </w:rPr>
                </w:rPrChange>
              </w:rPr>
              <w:pPrChange w:id="90" w:author="MM" w:date="2022-07-18T14:30:00Z">
                <w:pPr>
                  <w:jc w:val="center"/>
                </w:pPr>
              </w:pPrChange>
            </w:pPr>
            <w:r w:rsidRPr="00A565AA">
              <w:rPr>
                <w:rFonts w:hint="eastAsia"/>
                <w:color w:val="000000" w:themeColor="text1"/>
                <w:shd w:val="clear" w:color="auto" w:fill="FFFFFF"/>
                <w:rPrChange w:id="91" w:author="MM" w:date="2022-07-18T14:30:00Z">
                  <w:rPr>
                    <w:rFonts w:ascii="微软雅黑" w:hAnsi="微软雅黑" w:hint="eastAsia"/>
                  </w:rPr>
                </w:rPrChange>
              </w:rPr>
              <w:t>标准</w:t>
            </w:r>
            <w:r w:rsidRPr="00A565AA">
              <w:rPr>
                <w:color w:val="000000" w:themeColor="text1"/>
                <w:shd w:val="clear" w:color="auto" w:fill="FFFFFF"/>
                <w:rPrChange w:id="92" w:author="MM" w:date="2022-07-18T14:30:00Z">
                  <w:rPr>
                    <w:rFonts w:ascii="微软雅黑" w:hAnsi="微软雅黑"/>
                  </w:rPr>
                </w:rPrChange>
              </w:rPr>
              <w:t>SQL</w:t>
            </w:r>
            <w:r w:rsidRPr="00A565AA">
              <w:rPr>
                <w:rFonts w:hint="eastAsia"/>
                <w:color w:val="000000" w:themeColor="text1"/>
                <w:shd w:val="clear" w:color="auto" w:fill="FFFFFF"/>
                <w:rPrChange w:id="93" w:author="MM" w:date="2022-07-18T14:30:00Z">
                  <w:rPr>
                    <w:rFonts w:ascii="微软雅黑" w:hAnsi="微软雅黑" w:hint="eastAsia"/>
                  </w:rPr>
                </w:rPrChange>
              </w:rPr>
              <w:t>接口</w:t>
            </w:r>
          </w:p>
        </w:tc>
        <w:tc>
          <w:tcPr>
            <w:tcW w:w="3189" w:type="dxa"/>
            <w:vAlign w:val="center"/>
          </w:tcPr>
          <w:p w:rsidR="00DA1BA3" w:rsidRPr="00A565AA" w:rsidRDefault="004A7DBC">
            <w:pPr>
              <w:pStyle w:val="biao"/>
              <w:rPr>
                <w:color w:val="000000" w:themeColor="text1"/>
                <w:shd w:val="clear" w:color="auto" w:fill="FFFFFF"/>
                <w:rPrChange w:id="94" w:author="MM" w:date="2022-07-18T14:30:00Z">
                  <w:rPr>
                    <w:rFonts w:ascii="微软雅黑" w:hAnsi="微软雅黑"/>
                  </w:rPr>
                </w:rPrChange>
              </w:rPr>
              <w:pPrChange w:id="95" w:author="MM" w:date="2022-07-18T14:30:00Z">
                <w:pPr>
                  <w:jc w:val="center"/>
                </w:pPr>
              </w:pPrChange>
            </w:pPr>
            <w:r w:rsidRPr="00A565AA">
              <w:rPr>
                <w:rFonts w:hint="eastAsia"/>
                <w:color w:val="000000" w:themeColor="text1"/>
                <w:shd w:val="clear" w:color="auto" w:fill="FFFFFF"/>
                <w:rPrChange w:id="96" w:author="MM" w:date="2022-07-18T14:30:00Z">
                  <w:rPr>
                    <w:rFonts w:ascii="微软雅黑" w:hAnsi="微软雅黑" w:hint="eastAsia"/>
                  </w:rPr>
                </w:rPrChange>
              </w:rPr>
              <w:t>应用程序，类</w:t>
            </w:r>
            <w:r w:rsidRPr="00A565AA">
              <w:rPr>
                <w:color w:val="000000" w:themeColor="text1"/>
                <w:shd w:val="clear" w:color="auto" w:fill="FFFFFF"/>
                <w:rPrChange w:id="97" w:author="MM" w:date="2022-07-18T14:30:00Z">
                  <w:rPr>
                    <w:rFonts w:ascii="微软雅黑" w:hAnsi="微软雅黑"/>
                  </w:rPr>
                </w:rPrChange>
              </w:rPr>
              <w:t>SQL</w:t>
            </w:r>
            <w:r w:rsidRPr="00A565AA">
              <w:rPr>
                <w:rFonts w:hint="eastAsia"/>
                <w:color w:val="000000" w:themeColor="text1"/>
                <w:shd w:val="clear" w:color="auto" w:fill="FFFFFF"/>
                <w:rPrChange w:id="98" w:author="MM" w:date="2022-07-18T14:30:00Z">
                  <w:rPr>
                    <w:rFonts w:ascii="微软雅黑" w:hAnsi="微软雅黑" w:hint="eastAsia"/>
                  </w:rPr>
                </w:rPrChange>
              </w:rPr>
              <w:t>的程序</w:t>
            </w:r>
          </w:p>
        </w:tc>
      </w:tr>
      <w:tr w:rsidR="00DA1BA3" w:rsidRPr="00BE71A6">
        <w:trPr>
          <w:trHeight w:val="1215"/>
          <w:jc w:val="center"/>
        </w:trPr>
        <w:tc>
          <w:tcPr>
            <w:tcW w:w="1521" w:type="dxa"/>
            <w:vAlign w:val="center"/>
          </w:tcPr>
          <w:p w:rsidR="00DA1BA3" w:rsidRPr="00A565AA" w:rsidRDefault="004A7DBC">
            <w:pPr>
              <w:pStyle w:val="biao"/>
              <w:rPr>
                <w:color w:val="000000" w:themeColor="text1"/>
                <w:shd w:val="clear" w:color="auto" w:fill="FFFFFF"/>
                <w:rPrChange w:id="99" w:author="MM" w:date="2022-07-18T14:30:00Z">
                  <w:rPr>
                    <w:rFonts w:ascii="微软雅黑" w:hAnsi="微软雅黑"/>
                  </w:rPr>
                </w:rPrChange>
              </w:rPr>
              <w:pPrChange w:id="100" w:author="MM" w:date="2022-07-18T14:30:00Z">
                <w:pPr>
                  <w:jc w:val="center"/>
                </w:pPr>
              </w:pPrChange>
            </w:pPr>
            <w:r w:rsidRPr="00A565AA">
              <w:rPr>
                <w:rFonts w:hint="eastAsia"/>
                <w:color w:val="000000" w:themeColor="text1"/>
                <w:shd w:val="clear" w:color="auto" w:fill="FFFFFF"/>
                <w:rPrChange w:id="101" w:author="MM" w:date="2022-07-18T14:30:00Z">
                  <w:rPr>
                    <w:rFonts w:ascii="微软雅黑" w:hAnsi="微软雅黑" w:hint="eastAsia"/>
                  </w:rPr>
                </w:rPrChange>
              </w:rPr>
              <w:t>优势</w:t>
            </w:r>
          </w:p>
        </w:tc>
        <w:tc>
          <w:tcPr>
            <w:tcW w:w="3189" w:type="dxa"/>
            <w:vAlign w:val="center"/>
          </w:tcPr>
          <w:p w:rsidR="00DA1BA3" w:rsidRPr="00A565AA" w:rsidRDefault="004A7DBC">
            <w:pPr>
              <w:pStyle w:val="biao"/>
              <w:rPr>
                <w:color w:val="000000" w:themeColor="text1"/>
                <w:shd w:val="clear" w:color="auto" w:fill="FFFFFF"/>
                <w:rPrChange w:id="102" w:author="MM" w:date="2022-07-18T14:30:00Z">
                  <w:rPr>
                    <w:rFonts w:ascii="微软雅黑" w:hAnsi="微软雅黑"/>
                  </w:rPr>
                </w:rPrChange>
              </w:rPr>
              <w:pPrChange w:id="103" w:author="MM" w:date="2022-07-18T14:30:00Z">
                <w:pPr>
                  <w:jc w:val="center"/>
                </w:pPr>
              </w:pPrChange>
            </w:pPr>
            <w:r w:rsidRPr="00A565AA">
              <w:rPr>
                <w:rFonts w:hint="eastAsia"/>
                <w:color w:val="000000" w:themeColor="text1"/>
                <w:shd w:val="clear" w:color="auto" w:fill="FFFFFF"/>
                <w:rPrChange w:id="104" w:author="MM" w:date="2022-07-18T14:30:00Z">
                  <w:rPr>
                    <w:rFonts w:ascii="微软雅黑" w:hAnsi="微软雅黑" w:hint="eastAsia"/>
                  </w:rPr>
                </w:rPrChange>
              </w:rPr>
              <w:t>多数据源集成</w:t>
            </w:r>
          </w:p>
          <w:p w:rsidR="00DA1BA3" w:rsidRPr="00A565AA" w:rsidRDefault="004A7DBC">
            <w:pPr>
              <w:pStyle w:val="biao"/>
              <w:rPr>
                <w:color w:val="000000" w:themeColor="text1"/>
                <w:shd w:val="clear" w:color="auto" w:fill="FFFFFF"/>
                <w:rPrChange w:id="105" w:author="MM" w:date="2022-07-18T14:30:00Z">
                  <w:rPr>
                    <w:rFonts w:ascii="微软雅黑" w:hAnsi="微软雅黑"/>
                  </w:rPr>
                </w:rPrChange>
              </w:rPr>
              <w:pPrChange w:id="106" w:author="MM" w:date="2022-07-18T14:30:00Z">
                <w:pPr>
                  <w:jc w:val="center"/>
                </w:pPr>
              </w:pPrChange>
            </w:pPr>
            <w:r w:rsidRPr="00A565AA">
              <w:rPr>
                <w:rFonts w:hint="eastAsia"/>
                <w:color w:val="000000" w:themeColor="text1"/>
                <w:shd w:val="clear" w:color="auto" w:fill="FFFFFF"/>
                <w:rPrChange w:id="107" w:author="MM" w:date="2022-07-18T14:30:00Z">
                  <w:rPr>
                    <w:rFonts w:ascii="微软雅黑" w:hAnsi="微软雅黑" w:hint="eastAsia"/>
                  </w:rPr>
                </w:rPrChange>
              </w:rPr>
              <w:t>干净，安全的数据</w:t>
            </w:r>
          </w:p>
          <w:p w:rsidR="00DA1BA3" w:rsidRPr="00A565AA" w:rsidRDefault="004A7DBC">
            <w:pPr>
              <w:pStyle w:val="biao"/>
              <w:rPr>
                <w:color w:val="000000" w:themeColor="text1"/>
                <w:shd w:val="clear" w:color="auto" w:fill="FFFFFF"/>
                <w:rPrChange w:id="108" w:author="MM" w:date="2022-07-18T14:30:00Z">
                  <w:rPr>
                    <w:rFonts w:ascii="微软雅黑" w:hAnsi="微软雅黑"/>
                  </w:rPr>
                </w:rPrChange>
              </w:rPr>
              <w:pPrChange w:id="109" w:author="MM" w:date="2022-07-18T14:30:00Z">
                <w:pPr>
                  <w:jc w:val="center"/>
                </w:pPr>
              </w:pPrChange>
            </w:pPr>
            <w:r w:rsidRPr="00A565AA">
              <w:rPr>
                <w:rFonts w:hint="eastAsia"/>
                <w:color w:val="000000" w:themeColor="text1"/>
                <w:shd w:val="clear" w:color="auto" w:fill="FFFFFF"/>
                <w:rPrChange w:id="110" w:author="MM" w:date="2022-07-18T14:30:00Z">
                  <w:rPr>
                    <w:rFonts w:ascii="微软雅黑" w:hAnsi="微软雅黑" w:hint="eastAsia"/>
                  </w:rPr>
                </w:rPrChange>
              </w:rPr>
              <w:t>转换一次，多次使用</w:t>
            </w:r>
          </w:p>
        </w:tc>
        <w:tc>
          <w:tcPr>
            <w:tcW w:w="3189" w:type="dxa"/>
            <w:vAlign w:val="center"/>
          </w:tcPr>
          <w:p w:rsidR="00DA1BA3" w:rsidRPr="00A565AA" w:rsidRDefault="004A7DBC">
            <w:pPr>
              <w:pStyle w:val="biao"/>
              <w:rPr>
                <w:color w:val="000000" w:themeColor="text1"/>
                <w:shd w:val="clear" w:color="auto" w:fill="FFFFFF"/>
                <w:rPrChange w:id="111" w:author="MM" w:date="2022-07-18T14:30:00Z">
                  <w:rPr>
                    <w:rFonts w:ascii="微软雅黑" w:hAnsi="微软雅黑"/>
                  </w:rPr>
                </w:rPrChange>
              </w:rPr>
              <w:pPrChange w:id="112" w:author="MM" w:date="2022-07-18T14:30:00Z">
                <w:pPr>
                  <w:jc w:val="center"/>
                </w:pPr>
              </w:pPrChange>
            </w:pPr>
            <w:r w:rsidRPr="00A565AA">
              <w:rPr>
                <w:rFonts w:hint="eastAsia"/>
                <w:color w:val="000000" w:themeColor="text1"/>
                <w:shd w:val="clear" w:color="auto" w:fill="FFFFFF"/>
                <w:rPrChange w:id="113" w:author="MM" w:date="2022-07-18T14:30:00Z">
                  <w:rPr>
                    <w:rFonts w:ascii="微软雅黑" w:hAnsi="微软雅黑" w:hint="eastAsia"/>
                  </w:rPr>
                </w:rPrChange>
              </w:rPr>
              <w:t>无限扩展性</w:t>
            </w:r>
          </w:p>
          <w:p w:rsidR="00DA1BA3" w:rsidRPr="00A565AA" w:rsidRDefault="004A7DBC">
            <w:pPr>
              <w:pStyle w:val="biao"/>
              <w:rPr>
                <w:color w:val="000000" w:themeColor="text1"/>
                <w:shd w:val="clear" w:color="auto" w:fill="FFFFFF"/>
                <w:rPrChange w:id="114" w:author="MM" w:date="2022-07-18T14:30:00Z">
                  <w:rPr>
                    <w:rFonts w:ascii="微软雅黑" w:hAnsi="微软雅黑"/>
                  </w:rPr>
                </w:rPrChange>
              </w:rPr>
              <w:pPrChange w:id="115" w:author="MM" w:date="2022-07-18T14:30:00Z">
                <w:pPr>
                  <w:jc w:val="center"/>
                </w:pPr>
              </w:pPrChange>
            </w:pPr>
            <w:r w:rsidRPr="00A565AA">
              <w:rPr>
                <w:rFonts w:hint="eastAsia"/>
                <w:color w:val="000000" w:themeColor="text1"/>
                <w:shd w:val="clear" w:color="auto" w:fill="FFFFFF"/>
                <w:rPrChange w:id="116" w:author="MM" w:date="2022-07-18T14:30:00Z">
                  <w:rPr>
                    <w:rFonts w:ascii="微软雅黑" w:hAnsi="微软雅黑" w:hint="eastAsia"/>
                  </w:rPr>
                </w:rPrChange>
              </w:rPr>
              <w:t>并行执行</w:t>
            </w:r>
          </w:p>
          <w:p w:rsidR="00DA1BA3" w:rsidRPr="00A565AA" w:rsidRDefault="004A7DBC">
            <w:pPr>
              <w:pStyle w:val="biao"/>
              <w:rPr>
                <w:color w:val="000000" w:themeColor="text1"/>
                <w:shd w:val="clear" w:color="auto" w:fill="FFFFFF"/>
                <w:rPrChange w:id="117" w:author="MM" w:date="2022-07-18T14:30:00Z">
                  <w:rPr>
                    <w:rFonts w:ascii="微软雅黑" w:hAnsi="微软雅黑"/>
                  </w:rPr>
                </w:rPrChange>
              </w:rPr>
              <w:pPrChange w:id="118" w:author="MM" w:date="2022-07-18T14:30:00Z">
                <w:pPr>
                  <w:jc w:val="center"/>
                </w:pPr>
              </w:pPrChange>
            </w:pPr>
            <w:r w:rsidRPr="00A565AA">
              <w:rPr>
                <w:rFonts w:hint="eastAsia"/>
                <w:color w:val="000000" w:themeColor="text1"/>
                <w:shd w:val="clear" w:color="auto" w:fill="FFFFFF"/>
                <w:rPrChange w:id="119" w:author="MM" w:date="2022-07-18T14:30:00Z">
                  <w:rPr>
                    <w:rFonts w:ascii="微软雅黑" w:hAnsi="微软雅黑" w:hint="eastAsia"/>
                  </w:rPr>
                </w:rPrChange>
              </w:rPr>
              <w:t>支持编程框架</w:t>
            </w:r>
          </w:p>
          <w:p w:rsidR="00DA1BA3" w:rsidRPr="00A565AA" w:rsidRDefault="004A7DBC">
            <w:pPr>
              <w:pStyle w:val="biao"/>
              <w:rPr>
                <w:color w:val="000000" w:themeColor="text1"/>
                <w:shd w:val="clear" w:color="auto" w:fill="FFFFFF"/>
                <w:rPrChange w:id="120" w:author="MM" w:date="2022-07-18T14:30:00Z">
                  <w:rPr>
                    <w:rFonts w:ascii="微软雅黑" w:hAnsi="微软雅黑"/>
                  </w:rPr>
                </w:rPrChange>
              </w:rPr>
              <w:pPrChange w:id="121" w:author="MM" w:date="2022-07-18T14:30:00Z">
                <w:pPr>
                  <w:jc w:val="center"/>
                </w:pPr>
              </w:pPrChange>
            </w:pPr>
            <w:r w:rsidRPr="00A565AA">
              <w:rPr>
                <w:rFonts w:hint="eastAsia"/>
                <w:color w:val="000000" w:themeColor="text1"/>
                <w:shd w:val="clear" w:color="auto" w:fill="FFFFFF"/>
                <w:rPrChange w:id="122" w:author="MM" w:date="2022-07-18T14:30:00Z">
                  <w:rPr>
                    <w:rFonts w:ascii="微软雅黑" w:hAnsi="微软雅黑" w:hint="eastAsia"/>
                  </w:rPr>
                </w:rPrChange>
              </w:rPr>
              <w:t>数据经济</w:t>
            </w:r>
          </w:p>
        </w:tc>
      </w:tr>
    </w:tbl>
    <w:p w:rsidR="00DA1BA3" w:rsidRPr="00BE71A6" w:rsidRDefault="004A7DBC">
      <w:pPr>
        <w:pStyle w:val="2"/>
        <w:spacing w:beforeLines="50" w:before="156"/>
        <w:ind w:firstLine="0"/>
        <w:rPr>
          <w:rFonts w:ascii="思源黑体 CN Normal" w:eastAsia="思源黑体 CN Normal" w:hAnsi="思源黑体 CN Normal"/>
          <w:rPrChange w:id="123"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124"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125" w:author="MM" w:date="2022-07-15T13:50:00Z">
            <w:rPr>
              <w:rFonts w:ascii="微软雅黑" w:eastAsia="微软雅黑" w:hAnsi="微软雅黑"/>
            </w:rPr>
          </w:rPrChange>
        </w:rPr>
        <w:t>3：业务流程管理BPM和业务流程重组BPR</w:t>
      </w:r>
    </w:p>
    <w:p w:rsidR="00DA1BA3" w:rsidRPr="00BE71A6" w:rsidRDefault="004A7DBC">
      <w:pPr>
        <w:rPr>
          <w:rFonts w:ascii="思源黑体 CN Normal" w:eastAsia="思源黑体 CN Normal" w:hAnsi="思源黑体 CN Normal"/>
          <w:rPrChange w:id="126" w:author="MM" w:date="2022-07-15T13:50:00Z">
            <w:rPr/>
          </w:rPrChange>
        </w:rPr>
      </w:pPr>
      <w:r w:rsidRPr="00BE71A6">
        <w:rPr>
          <w:rFonts w:ascii="思源黑体 CN Normal" w:eastAsia="思源黑体 CN Normal" w:hAnsi="思源黑体 CN Normal"/>
          <w:b/>
          <w:bCs/>
          <w:rPrChange w:id="127" w:author="MM" w:date="2022-07-15T13:50:00Z">
            <w:rPr>
              <w:b/>
              <w:bCs/>
            </w:rPr>
          </w:rPrChange>
        </w:rPr>
        <w:t>BPR</w:t>
      </w:r>
      <w:r w:rsidRPr="00BE71A6">
        <w:rPr>
          <w:rFonts w:ascii="思源黑体 CN Normal" w:eastAsia="思源黑体 CN Normal" w:hAnsi="思源黑体 CN Normal" w:hint="eastAsia"/>
          <w:rPrChange w:id="128" w:author="MM" w:date="2022-07-15T13:50:00Z">
            <w:rPr>
              <w:rFonts w:hint="eastAsia"/>
            </w:rPr>
          </w:rPrChange>
        </w:rPr>
        <w:t>是对企业的业务流程进行根本性的再思考和彻底性的再设计，从而获得可以用诸如成本、质量、服务和速度等方面的业绩来衡量的显著性的成就。</w:t>
      </w:r>
    </w:p>
    <w:p w:rsidR="00DA1BA3" w:rsidRPr="00BE71A6" w:rsidRDefault="004A7DBC">
      <w:pPr>
        <w:rPr>
          <w:rFonts w:ascii="思源黑体 CN Normal" w:eastAsia="思源黑体 CN Normal" w:hAnsi="思源黑体 CN Normal"/>
          <w:rPrChange w:id="129" w:author="MM" w:date="2022-07-15T13:50:00Z">
            <w:rPr/>
          </w:rPrChange>
        </w:rPr>
      </w:pPr>
      <w:r w:rsidRPr="00BE71A6">
        <w:rPr>
          <w:rFonts w:ascii="思源黑体 CN Normal" w:eastAsia="思源黑体 CN Normal" w:hAnsi="思源黑体 CN Normal"/>
          <w:b/>
          <w:bCs/>
          <w:rPrChange w:id="130" w:author="MM" w:date="2022-07-15T13:50:00Z">
            <w:rPr>
              <w:b/>
              <w:bCs/>
            </w:rPr>
          </w:rPrChange>
        </w:rPr>
        <w:t>BPM</w:t>
      </w:r>
      <w:r w:rsidRPr="00BE71A6">
        <w:rPr>
          <w:rFonts w:ascii="思源黑体 CN Normal" w:eastAsia="思源黑体 CN Normal" w:hAnsi="思源黑体 CN Normal" w:hint="eastAsia"/>
          <w:rPrChange w:id="131" w:author="MM" w:date="2022-07-15T13:50:00Z">
            <w:rPr>
              <w:rFonts w:hint="eastAsia"/>
            </w:rPr>
          </w:rPrChange>
        </w:rPr>
        <w:t>是一种以规范化的构造端到端的卓越业务流程为中心，以持续的提高组织业务绩效为目的的系统化方法。</w:t>
      </w:r>
    </w:p>
    <w:p w:rsidR="00DA1BA3" w:rsidRPr="00BE71A6" w:rsidRDefault="004A7DBC">
      <w:pPr>
        <w:rPr>
          <w:rFonts w:ascii="思源黑体 CN Normal" w:eastAsia="思源黑体 CN Normal" w:hAnsi="思源黑体 CN Normal"/>
          <w:rPrChange w:id="132" w:author="MM" w:date="2022-07-15T13:50:00Z">
            <w:rPr/>
          </w:rPrChange>
        </w:rPr>
      </w:pPr>
      <w:r w:rsidRPr="00BE71A6">
        <w:rPr>
          <w:rFonts w:ascii="思源黑体 CN Normal" w:eastAsia="思源黑体 CN Normal" w:hAnsi="思源黑体 CN Normal" w:hint="eastAsia"/>
          <w:b/>
          <w:bCs/>
          <w:rPrChange w:id="133" w:author="MM" w:date="2022-07-15T13:50:00Z">
            <w:rPr>
              <w:rFonts w:hint="eastAsia"/>
              <w:b/>
              <w:bCs/>
            </w:rPr>
          </w:rPrChange>
        </w:rPr>
        <w:t>BPM与BPR区别：</w:t>
      </w:r>
    </w:p>
    <w:p w:rsidR="00DA1BA3" w:rsidRPr="00BE71A6" w:rsidRDefault="004A7DBC">
      <w:pPr>
        <w:rPr>
          <w:rFonts w:ascii="思源黑体 CN Normal" w:eastAsia="思源黑体 CN Normal" w:hAnsi="思源黑体 CN Normal"/>
          <w:rPrChange w:id="134" w:author="MM" w:date="2022-07-15T13:50:00Z">
            <w:rPr/>
          </w:rPrChange>
        </w:rPr>
      </w:pPr>
      <w:r w:rsidRPr="00BE71A6">
        <w:rPr>
          <w:rFonts w:ascii="思源黑体 CN Normal" w:eastAsia="思源黑体 CN Normal" w:hAnsi="思源黑体 CN Normal" w:hint="eastAsia"/>
          <w:rPrChange w:id="135" w:author="MM" w:date="2022-07-15T13:50:00Z">
            <w:rPr>
              <w:rFonts w:hint="eastAsia"/>
            </w:rPr>
          </w:rPrChange>
        </w:rPr>
        <w:t>BPM与BPR管理思想最根本的不同就在于流程管理并不要求对所有的流程进行再造。构造</w:t>
      </w:r>
      <w:r w:rsidRPr="00BE71A6">
        <w:rPr>
          <w:rFonts w:ascii="思源黑体 CN Normal" w:eastAsia="思源黑体 CN Normal" w:hAnsi="思源黑体 CN Normal" w:hint="eastAsia"/>
          <w:rPrChange w:id="136" w:author="MM" w:date="2022-07-15T13:50:00Z">
            <w:rPr>
              <w:rFonts w:hint="eastAsia"/>
            </w:rPr>
          </w:rPrChange>
        </w:rPr>
        <w:lastRenderedPageBreak/>
        <w:t>卓越的业务流程并不是流程再造，而是根据现有流程的具体情况，对流程进行规范化的设计。</w:t>
      </w:r>
    </w:p>
    <w:p w:rsidR="00DA1BA3" w:rsidRPr="00BE71A6" w:rsidRDefault="004A7DBC">
      <w:pPr>
        <w:pStyle w:val="2"/>
        <w:spacing w:beforeLines="50" w:before="156"/>
        <w:ind w:firstLine="0"/>
        <w:rPr>
          <w:rFonts w:ascii="思源黑体 CN Normal" w:eastAsia="思源黑体 CN Normal" w:hAnsi="思源黑体 CN Normal"/>
          <w:rPrChange w:id="137"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138"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139" w:author="MM" w:date="2022-07-15T13:50:00Z">
            <w:rPr>
              <w:rFonts w:ascii="微软雅黑" w:eastAsia="微软雅黑" w:hAnsi="微软雅黑"/>
            </w:rPr>
          </w:rPrChange>
        </w:rPr>
        <w:t>4：企业门户</w:t>
      </w:r>
    </w:p>
    <w:p w:rsidR="00DA1BA3" w:rsidRPr="00BE71A6" w:rsidRDefault="004A7DBC">
      <w:pPr>
        <w:rPr>
          <w:rFonts w:ascii="思源黑体 CN Normal" w:eastAsia="思源黑体 CN Normal" w:hAnsi="思源黑体 CN Normal"/>
          <w:rPrChange w:id="140" w:author="MM" w:date="2022-07-15T13:50:00Z">
            <w:rPr/>
          </w:rPrChange>
        </w:rPr>
      </w:pPr>
      <w:r w:rsidRPr="00BE71A6">
        <w:rPr>
          <w:rFonts w:ascii="思源黑体 CN Normal" w:eastAsia="思源黑体 CN Normal" w:hAnsi="思源黑体 CN Normal" w:hint="eastAsia"/>
          <w:b/>
          <w:bCs/>
          <w:rPrChange w:id="141" w:author="MM" w:date="2022-07-15T13:50:00Z">
            <w:rPr>
              <w:rFonts w:hint="eastAsia"/>
              <w:b/>
              <w:bCs/>
            </w:rPr>
          </w:rPrChange>
        </w:rPr>
        <w:t>企业网站：</w:t>
      </w:r>
      <w:r w:rsidRPr="00BE71A6">
        <w:rPr>
          <w:rFonts w:ascii="思源黑体 CN Normal" w:eastAsia="思源黑体 CN Normal" w:hAnsi="思源黑体 CN Normal" w:hint="eastAsia"/>
          <w:rPrChange w:id="142" w:author="MM" w:date="2022-07-15T13:50:00Z">
            <w:rPr>
              <w:rFonts w:hint="eastAsia"/>
            </w:rPr>
          </w:rPrChange>
        </w:rPr>
        <w:t>注重单向信息传递，缺互动。</w:t>
      </w:r>
    </w:p>
    <w:p w:rsidR="00DA1BA3" w:rsidRPr="00BE71A6" w:rsidRDefault="004A7DBC">
      <w:pPr>
        <w:rPr>
          <w:rFonts w:ascii="思源黑体 CN Normal" w:eastAsia="思源黑体 CN Normal" w:hAnsi="思源黑体 CN Normal"/>
          <w:rPrChange w:id="143" w:author="MM" w:date="2022-07-15T13:50:00Z">
            <w:rPr/>
          </w:rPrChange>
        </w:rPr>
      </w:pPr>
      <w:r w:rsidRPr="00BE71A6">
        <w:rPr>
          <w:rFonts w:ascii="思源黑体 CN Normal" w:eastAsia="思源黑体 CN Normal" w:hAnsi="思源黑体 CN Normal" w:hint="eastAsia"/>
          <w:b/>
          <w:bCs/>
          <w:rPrChange w:id="144" w:author="MM" w:date="2022-07-15T13:50:00Z">
            <w:rPr>
              <w:rFonts w:hint="eastAsia"/>
              <w:b/>
              <w:bCs/>
            </w:rPr>
          </w:rPrChange>
        </w:rPr>
        <w:t>企业信息门户（EIP）：</w:t>
      </w:r>
      <w:r w:rsidRPr="00BE71A6">
        <w:rPr>
          <w:rFonts w:ascii="思源黑体 CN Normal" w:eastAsia="思源黑体 CN Normal" w:hAnsi="思源黑体 CN Normal" w:hint="eastAsia"/>
          <w:rPrChange w:id="145" w:author="MM" w:date="2022-07-15T13:50:00Z">
            <w:rPr>
              <w:rFonts w:hint="eastAsia"/>
            </w:rPr>
          </w:rPrChange>
        </w:rPr>
        <w:t>把各种应用系统、数据资源和互联网资源统一集成到企业门户之下。强调增强了互动。</w:t>
      </w:r>
    </w:p>
    <w:p w:rsidR="00DA1BA3" w:rsidRPr="00BE71A6" w:rsidRDefault="004A7DBC">
      <w:pPr>
        <w:rPr>
          <w:rFonts w:ascii="思源黑体 CN Normal" w:eastAsia="思源黑体 CN Normal" w:hAnsi="思源黑体 CN Normal"/>
          <w:rPrChange w:id="146" w:author="MM" w:date="2022-07-15T13:50:00Z">
            <w:rPr/>
          </w:rPrChange>
        </w:rPr>
      </w:pPr>
      <w:r w:rsidRPr="00BE71A6">
        <w:rPr>
          <w:rFonts w:ascii="思源黑体 CN Normal" w:eastAsia="思源黑体 CN Normal" w:hAnsi="思源黑体 CN Normal" w:hint="eastAsia"/>
          <w:b/>
          <w:bCs/>
          <w:rPrChange w:id="147" w:author="MM" w:date="2022-07-15T13:50:00Z">
            <w:rPr>
              <w:rFonts w:hint="eastAsia"/>
              <w:b/>
              <w:bCs/>
            </w:rPr>
          </w:rPrChange>
        </w:rPr>
        <w:t>企业知识门户（EKP）：</w:t>
      </w:r>
      <w:r w:rsidRPr="00BE71A6">
        <w:rPr>
          <w:rFonts w:ascii="思源黑体 CN Normal" w:eastAsia="思源黑体 CN Normal" w:hAnsi="思源黑体 CN Normal" w:hint="eastAsia"/>
          <w:rPrChange w:id="148" w:author="MM" w:date="2022-07-15T13:50:00Z">
            <w:rPr>
              <w:rFonts w:hint="eastAsia"/>
            </w:rPr>
          </w:rPrChange>
        </w:rPr>
        <w:t>企业网站的基础上增加知识性内容。</w:t>
      </w:r>
    </w:p>
    <w:p w:rsidR="00DA1BA3" w:rsidRPr="00BE71A6" w:rsidRDefault="004A7DBC">
      <w:pPr>
        <w:rPr>
          <w:rFonts w:ascii="思源黑体 CN Normal" w:eastAsia="思源黑体 CN Normal" w:hAnsi="思源黑体 CN Normal"/>
          <w:rPrChange w:id="149" w:author="MM" w:date="2022-07-15T13:50:00Z">
            <w:rPr/>
          </w:rPrChange>
        </w:rPr>
      </w:pPr>
      <w:r w:rsidRPr="00BE71A6">
        <w:rPr>
          <w:rFonts w:ascii="思源黑体 CN Normal" w:eastAsia="思源黑体 CN Normal" w:hAnsi="思源黑体 CN Normal" w:hint="eastAsia"/>
          <w:b/>
          <w:bCs/>
          <w:rPrChange w:id="150" w:author="MM" w:date="2022-07-15T13:50:00Z">
            <w:rPr>
              <w:rFonts w:hint="eastAsia"/>
              <w:b/>
              <w:bCs/>
            </w:rPr>
          </w:rPrChange>
        </w:rPr>
        <w:t>企业应用门户（EAP）：</w:t>
      </w:r>
      <w:r w:rsidRPr="00BE71A6">
        <w:rPr>
          <w:rFonts w:ascii="思源黑体 CN Normal" w:eastAsia="思源黑体 CN Normal" w:hAnsi="思源黑体 CN Normal" w:hint="eastAsia"/>
          <w:rPrChange w:id="151" w:author="MM" w:date="2022-07-15T13:50:00Z">
            <w:rPr>
              <w:rFonts w:hint="eastAsia"/>
            </w:rPr>
          </w:rPrChange>
        </w:rPr>
        <w:t>实际上是对企业业务流程的集成。它以业务流程和企业应用为核心，把业务流程中功能不同的应用模块通过门户技术集成在一起。</w:t>
      </w:r>
    </w:p>
    <w:p w:rsidR="00DA1BA3" w:rsidRPr="00BE71A6" w:rsidRDefault="004A7DBC">
      <w:pPr>
        <w:rPr>
          <w:rFonts w:ascii="思源黑体 CN Normal" w:eastAsia="思源黑体 CN Normal" w:hAnsi="思源黑体 CN Normal"/>
          <w:rPrChange w:id="152" w:author="MM" w:date="2022-07-15T13:50:00Z">
            <w:rPr/>
          </w:rPrChange>
        </w:rPr>
      </w:pPr>
      <w:r w:rsidRPr="00BE71A6">
        <w:rPr>
          <w:rFonts w:ascii="思源黑体 CN Normal" w:eastAsia="思源黑体 CN Normal" w:hAnsi="思源黑体 CN Normal" w:hint="eastAsia"/>
          <w:b/>
          <w:bCs/>
          <w:rPrChange w:id="153" w:author="MM" w:date="2022-07-15T13:50:00Z">
            <w:rPr>
              <w:rFonts w:hint="eastAsia"/>
              <w:b/>
              <w:bCs/>
            </w:rPr>
          </w:rPrChange>
        </w:rPr>
        <w:t>企业通用门户：</w:t>
      </w:r>
      <w:r w:rsidRPr="00BE71A6">
        <w:rPr>
          <w:rFonts w:ascii="思源黑体 CN Normal" w:eastAsia="思源黑体 CN Normal" w:hAnsi="思源黑体 CN Normal" w:hint="eastAsia"/>
          <w:rPrChange w:id="154" w:author="MM" w:date="2022-07-15T13:50:00Z">
            <w:rPr>
              <w:rFonts w:hint="eastAsia"/>
            </w:rPr>
          </w:rPrChange>
        </w:rPr>
        <w:t>集以上四者于一身。</w:t>
      </w:r>
    </w:p>
    <w:p w:rsidR="00DA1BA3" w:rsidRPr="00BE71A6" w:rsidRDefault="004A7DBC">
      <w:pPr>
        <w:pStyle w:val="2"/>
        <w:spacing w:beforeLines="50" w:before="156"/>
        <w:ind w:firstLine="0"/>
        <w:rPr>
          <w:rFonts w:ascii="思源黑体 CN Normal" w:eastAsia="思源黑体 CN Normal" w:hAnsi="思源黑体 CN Normal"/>
          <w:rPrChange w:id="155"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156"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157" w:author="MM" w:date="2022-07-15T13:50:00Z">
            <w:rPr>
              <w:rFonts w:ascii="微软雅黑" w:eastAsia="微软雅黑" w:hAnsi="微软雅黑"/>
            </w:rPr>
          </w:rPrChange>
        </w:rPr>
        <w:t>5：企业应用集成</w:t>
      </w:r>
    </w:p>
    <w:p w:rsidR="00DA1BA3" w:rsidRPr="00BE71A6" w:rsidRDefault="004A7DBC">
      <w:pPr>
        <w:rPr>
          <w:rFonts w:ascii="思源黑体 CN Normal" w:eastAsia="思源黑体 CN Normal" w:hAnsi="思源黑体 CN Normal"/>
          <w:b/>
          <w:bCs/>
          <w:rPrChange w:id="158" w:author="MM" w:date="2022-07-15T13:50:00Z">
            <w:rPr>
              <w:b/>
              <w:bCs/>
            </w:rPr>
          </w:rPrChange>
        </w:rPr>
      </w:pPr>
      <w:r w:rsidRPr="00BE71A6">
        <w:rPr>
          <w:rFonts w:ascii="思源黑体 CN Normal" w:eastAsia="思源黑体 CN Normal" w:hAnsi="思源黑体 CN Normal" w:hint="eastAsia"/>
          <w:rPrChange w:id="159" w:author="MM" w:date="2022-07-15T13:50:00Z">
            <w:rPr>
              <w:rFonts w:hint="eastAsia"/>
            </w:rPr>
          </w:rPrChange>
        </w:rPr>
        <w:t>（1）</w:t>
      </w:r>
      <w:r w:rsidRPr="00BE71A6">
        <w:rPr>
          <w:rFonts w:ascii="思源黑体 CN Normal" w:eastAsia="思源黑体 CN Normal" w:hAnsi="思源黑体 CN Normal" w:hint="eastAsia"/>
          <w:b/>
          <w:bCs/>
          <w:rPrChange w:id="160" w:author="MM" w:date="2022-07-15T13:50:00Z">
            <w:rPr>
              <w:rFonts w:hint="eastAsia"/>
              <w:b/>
              <w:bCs/>
            </w:rPr>
          </w:rPrChange>
        </w:rPr>
        <w:t>表示集成（界面集成）</w:t>
      </w:r>
    </w:p>
    <w:p w:rsidR="00DA1BA3" w:rsidRPr="00BE71A6" w:rsidRDefault="004A7DBC">
      <w:pPr>
        <w:rPr>
          <w:rFonts w:ascii="思源黑体 CN Normal" w:eastAsia="思源黑体 CN Normal" w:hAnsi="思源黑体 CN Normal"/>
          <w:rPrChange w:id="161" w:author="MM" w:date="2022-07-15T13:50:00Z">
            <w:rPr/>
          </w:rPrChange>
        </w:rPr>
      </w:pPr>
      <w:r w:rsidRPr="00BE71A6">
        <w:rPr>
          <w:rFonts w:ascii="思源黑体 CN Normal" w:eastAsia="思源黑体 CN Normal" w:hAnsi="思源黑体 CN Normal" w:hint="eastAsia"/>
          <w:rPrChange w:id="162" w:author="MM" w:date="2022-07-15T13:50:00Z">
            <w:rPr>
              <w:rFonts w:hint="eastAsia"/>
            </w:rPr>
          </w:rPrChange>
        </w:rPr>
        <w:t>把各应用系统的界面集成起来，统一入口，产生“整体”感觉。</w:t>
      </w:r>
    </w:p>
    <w:p w:rsidR="00DA1BA3" w:rsidRPr="00BE71A6" w:rsidRDefault="004A7DBC">
      <w:pPr>
        <w:rPr>
          <w:rFonts w:ascii="思源黑体 CN Normal" w:eastAsia="思源黑体 CN Normal" w:hAnsi="思源黑体 CN Normal"/>
          <w:rPrChange w:id="163" w:author="MM" w:date="2022-07-15T13:50:00Z">
            <w:rPr/>
          </w:rPrChange>
        </w:rPr>
      </w:pPr>
      <w:r w:rsidRPr="000577F1">
        <w:rPr>
          <w:rFonts w:ascii="思源黑体 CN Normal" w:eastAsia="思源黑体 CN Normal" w:hAnsi="思源黑体 CN Normal"/>
        </w:rPr>
        <w:object w:dxaOrig="4313" w:dyaOrig="2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20.75pt" o:ole="">
            <v:imagedata r:id="rId8" o:title=""/>
          </v:shape>
          <o:OLEObject Type="Embed" ProgID="Visio.Drawing.15" ShapeID="_x0000_i1025" DrawAspect="Content" ObjectID="_1719668541" r:id="rId9"/>
        </w:object>
      </w:r>
    </w:p>
    <w:p w:rsidR="00DA1BA3" w:rsidRPr="00BE71A6" w:rsidRDefault="004A7DBC">
      <w:pPr>
        <w:rPr>
          <w:rFonts w:ascii="思源黑体 CN Normal" w:eastAsia="思源黑体 CN Normal" w:hAnsi="思源黑体 CN Normal"/>
          <w:b/>
          <w:bCs/>
          <w:rPrChange w:id="164" w:author="MM" w:date="2022-07-15T13:50:00Z">
            <w:rPr>
              <w:b/>
              <w:bCs/>
            </w:rPr>
          </w:rPrChange>
        </w:rPr>
      </w:pPr>
      <w:r w:rsidRPr="00BE71A6">
        <w:rPr>
          <w:rFonts w:ascii="思源黑体 CN Normal" w:eastAsia="思源黑体 CN Normal" w:hAnsi="思源黑体 CN Normal" w:hint="eastAsia"/>
          <w:rPrChange w:id="165" w:author="MM" w:date="2022-07-15T13:50:00Z">
            <w:rPr>
              <w:rFonts w:hint="eastAsia"/>
            </w:rPr>
          </w:rPrChange>
        </w:rPr>
        <w:t>（2）</w:t>
      </w:r>
      <w:r w:rsidRPr="00BE71A6">
        <w:rPr>
          <w:rFonts w:ascii="思源黑体 CN Normal" w:eastAsia="思源黑体 CN Normal" w:hAnsi="思源黑体 CN Normal" w:hint="eastAsia"/>
          <w:b/>
          <w:bCs/>
          <w:rPrChange w:id="166" w:author="MM" w:date="2022-07-15T13:50:00Z">
            <w:rPr>
              <w:rFonts w:hint="eastAsia"/>
              <w:b/>
              <w:bCs/>
            </w:rPr>
          </w:rPrChange>
        </w:rPr>
        <w:t>数据集成</w:t>
      </w:r>
    </w:p>
    <w:p w:rsidR="00DA1BA3" w:rsidRPr="00BE71A6" w:rsidRDefault="004A7DBC">
      <w:pPr>
        <w:rPr>
          <w:rFonts w:ascii="思源黑体 CN Normal" w:eastAsia="思源黑体 CN Normal" w:hAnsi="思源黑体 CN Normal"/>
          <w:rPrChange w:id="167" w:author="MM" w:date="2022-07-15T13:50:00Z">
            <w:rPr/>
          </w:rPrChange>
        </w:rPr>
      </w:pPr>
      <w:r w:rsidRPr="00BE71A6">
        <w:rPr>
          <w:rFonts w:ascii="思源黑体 CN Normal" w:eastAsia="思源黑体 CN Normal" w:hAnsi="思源黑体 CN Normal" w:hint="eastAsia"/>
          <w:rPrChange w:id="168" w:author="MM" w:date="2022-07-15T13:50:00Z">
            <w:rPr>
              <w:rFonts w:hint="eastAsia"/>
            </w:rPr>
          </w:rPrChange>
        </w:rPr>
        <w:t>数据集成是应用集成和业务过程集成的基础。把不同来源、格式、特点性质的数据在逻辑上或物理上有机地集中，从而为企业提供全面的数据共享。ETL、数据仓库、联邦数据库都可视为数据集成。</w:t>
      </w:r>
    </w:p>
    <w:p w:rsidR="00DA1BA3" w:rsidRPr="00BE71A6" w:rsidRDefault="004A7DBC">
      <w:pPr>
        <w:rPr>
          <w:rFonts w:ascii="思源黑体 CN Normal" w:eastAsia="思源黑体 CN Normal" w:hAnsi="思源黑体 CN Normal"/>
          <w:rPrChange w:id="169" w:author="MM" w:date="2022-07-15T13:50:00Z">
            <w:rPr/>
          </w:rPrChange>
        </w:rPr>
      </w:pPr>
      <w:r w:rsidRPr="000577F1">
        <w:rPr>
          <w:rFonts w:ascii="思源黑体 CN Normal" w:eastAsia="思源黑体 CN Normal" w:hAnsi="思源黑体 CN Normal"/>
        </w:rPr>
        <w:object w:dxaOrig="3891" w:dyaOrig="2310">
          <v:shape id="_x0000_i1026" type="#_x0000_t75" style="width:194.25pt;height:115.5pt" o:ole="">
            <v:imagedata r:id="rId10" o:title=""/>
          </v:shape>
          <o:OLEObject Type="Embed" ProgID="Visio.Drawing.15" ShapeID="_x0000_i1026" DrawAspect="Content" ObjectID="_1719668542" r:id="rId11"/>
        </w:object>
      </w:r>
    </w:p>
    <w:p w:rsidR="00DA1BA3" w:rsidRPr="00BE71A6" w:rsidRDefault="004A7DBC">
      <w:pPr>
        <w:rPr>
          <w:rFonts w:ascii="思源黑体 CN Normal" w:eastAsia="思源黑体 CN Normal" w:hAnsi="思源黑体 CN Normal"/>
          <w:b/>
          <w:bCs/>
          <w:rPrChange w:id="170" w:author="MM" w:date="2022-07-15T13:50:00Z">
            <w:rPr>
              <w:b/>
              <w:bCs/>
            </w:rPr>
          </w:rPrChange>
        </w:rPr>
      </w:pPr>
      <w:r w:rsidRPr="00BE71A6">
        <w:rPr>
          <w:rFonts w:ascii="思源黑体 CN Normal" w:eastAsia="思源黑体 CN Normal" w:hAnsi="思源黑体 CN Normal" w:hint="eastAsia"/>
          <w:rPrChange w:id="171" w:author="MM" w:date="2022-07-15T13:50:00Z">
            <w:rPr>
              <w:rFonts w:hint="eastAsia"/>
            </w:rPr>
          </w:rPrChange>
        </w:rPr>
        <w:t>（3）</w:t>
      </w:r>
      <w:r w:rsidRPr="00BE71A6">
        <w:rPr>
          <w:rFonts w:ascii="思源黑体 CN Normal" w:eastAsia="思源黑体 CN Normal" w:hAnsi="思源黑体 CN Normal" w:hint="eastAsia"/>
          <w:b/>
          <w:bCs/>
          <w:rPrChange w:id="172" w:author="MM" w:date="2022-07-15T13:50:00Z">
            <w:rPr>
              <w:rFonts w:hint="eastAsia"/>
              <w:b/>
              <w:bCs/>
            </w:rPr>
          </w:rPrChange>
        </w:rPr>
        <w:t>控制集成（功能集成、应用集成、API集成）</w:t>
      </w:r>
    </w:p>
    <w:p w:rsidR="00DA1BA3" w:rsidRPr="00BE71A6" w:rsidRDefault="004A7DBC">
      <w:pPr>
        <w:rPr>
          <w:rFonts w:ascii="思源黑体 CN Normal" w:eastAsia="思源黑体 CN Normal" w:hAnsi="思源黑体 CN Normal"/>
          <w:rPrChange w:id="173" w:author="MM" w:date="2022-07-15T13:50:00Z">
            <w:rPr/>
          </w:rPrChange>
        </w:rPr>
      </w:pPr>
      <w:r w:rsidRPr="00BE71A6">
        <w:rPr>
          <w:rFonts w:ascii="思源黑体 CN Normal" w:eastAsia="思源黑体 CN Normal" w:hAnsi="思源黑体 CN Normal" w:hint="eastAsia"/>
          <w:rPrChange w:id="174" w:author="MM" w:date="2022-07-15T13:50:00Z">
            <w:rPr>
              <w:rFonts w:hint="eastAsia"/>
            </w:rPr>
          </w:rPrChange>
        </w:rPr>
        <w:t>业务逻辑层次集成，可以借助于远程过程调用或远程方法调用、面向消息的中间件等技术。</w:t>
      </w:r>
    </w:p>
    <w:p w:rsidR="00DA1BA3" w:rsidRPr="00BE71A6" w:rsidRDefault="004A7DBC">
      <w:pPr>
        <w:rPr>
          <w:rFonts w:ascii="思源黑体 CN Normal" w:eastAsia="思源黑体 CN Normal" w:hAnsi="思源黑体 CN Normal"/>
          <w:rPrChange w:id="175" w:author="MM" w:date="2022-07-15T13:50:00Z">
            <w:rPr/>
          </w:rPrChange>
        </w:rPr>
      </w:pPr>
      <w:r w:rsidRPr="000577F1">
        <w:rPr>
          <w:rFonts w:ascii="思源黑体 CN Normal" w:eastAsia="思源黑体 CN Normal" w:hAnsi="思源黑体 CN Normal"/>
        </w:rPr>
        <w:object w:dxaOrig="3728" w:dyaOrig="2460">
          <v:shape id="_x0000_i1027" type="#_x0000_t75" style="width:186.75pt;height:123pt" o:ole="">
            <v:imagedata r:id="rId12" o:title=""/>
          </v:shape>
          <o:OLEObject Type="Embed" ProgID="Visio.Drawing.15" ShapeID="_x0000_i1027" DrawAspect="Content" ObjectID="_1719668543" r:id="rId13"/>
        </w:object>
      </w:r>
    </w:p>
    <w:p w:rsidR="00DA1BA3" w:rsidRPr="00BE71A6" w:rsidRDefault="004A7DBC">
      <w:pPr>
        <w:rPr>
          <w:rFonts w:ascii="思源黑体 CN Normal" w:eastAsia="思源黑体 CN Normal" w:hAnsi="思源黑体 CN Normal"/>
          <w:b/>
          <w:bCs/>
          <w:rPrChange w:id="176" w:author="MM" w:date="2022-07-15T13:50:00Z">
            <w:rPr>
              <w:b/>
              <w:bCs/>
            </w:rPr>
          </w:rPrChange>
        </w:rPr>
      </w:pPr>
      <w:r w:rsidRPr="00BE71A6">
        <w:rPr>
          <w:rFonts w:ascii="思源黑体 CN Normal" w:eastAsia="思源黑体 CN Normal" w:hAnsi="思源黑体 CN Normal" w:hint="eastAsia"/>
          <w:rPrChange w:id="177" w:author="MM" w:date="2022-07-15T13:50:00Z">
            <w:rPr>
              <w:rFonts w:hint="eastAsia"/>
            </w:rPr>
          </w:rPrChange>
        </w:rPr>
        <w:t>（4）</w:t>
      </w:r>
      <w:r w:rsidRPr="00BE71A6">
        <w:rPr>
          <w:rFonts w:ascii="思源黑体 CN Normal" w:eastAsia="思源黑体 CN Normal" w:hAnsi="思源黑体 CN Normal" w:hint="eastAsia"/>
          <w:b/>
          <w:bCs/>
          <w:rPrChange w:id="178" w:author="MM" w:date="2022-07-15T13:50:00Z">
            <w:rPr>
              <w:rFonts w:hint="eastAsia"/>
              <w:b/>
              <w:bCs/>
            </w:rPr>
          </w:rPrChange>
        </w:rPr>
        <w:t>业务流程集成（过程集成）</w:t>
      </w:r>
    </w:p>
    <w:p w:rsidR="00DA1BA3" w:rsidRPr="00BE71A6" w:rsidRDefault="004A7DBC">
      <w:pPr>
        <w:rPr>
          <w:rFonts w:ascii="思源黑体 CN Normal" w:eastAsia="思源黑体 CN Normal" w:hAnsi="思源黑体 CN Normal"/>
          <w:rPrChange w:id="179" w:author="MM" w:date="2022-07-15T13:50:00Z">
            <w:rPr/>
          </w:rPrChange>
        </w:rPr>
      </w:pPr>
      <w:r w:rsidRPr="00BE71A6">
        <w:rPr>
          <w:rFonts w:ascii="思源黑体 CN Normal" w:eastAsia="思源黑体 CN Normal" w:hAnsi="思源黑体 CN Normal" w:hint="eastAsia"/>
          <w:rPrChange w:id="180" w:author="MM" w:date="2022-07-15T13:50:00Z">
            <w:rPr>
              <w:rFonts w:hint="eastAsia"/>
            </w:rPr>
          </w:rPrChange>
        </w:rPr>
        <w:t>进行业务流程集成时，企业必须对各种业务信息的交换进行定义、授权和管理，以便改进操作、减少成本、提高响应速度。</w:t>
      </w:r>
    </w:p>
    <w:p w:rsidR="00DA1BA3" w:rsidRPr="00BE71A6" w:rsidRDefault="004A7DBC">
      <w:pPr>
        <w:pStyle w:val="1"/>
        <w:numPr>
          <w:ilvl w:val="0"/>
          <w:numId w:val="1"/>
        </w:numPr>
        <w:jc w:val="center"/>
        <w:rPr>
          <w:rFonts w:ascii="思源黑体 CN Normal" w:eastAsia="思源黑体 CN Normal" w:hAnsi="思源黑体 CN Normal" w:cs="微软雅黑"/>
          <w:sz w:val="36"/>
          <w:szCs w:val="36"/>
          <w:rPrChange w:id="181" w:author="MM" w:date="2022-07-15T13:50:00Z">
            <w:rPr>
              <w:rFonts w:ascii="微软雅黑" w:hAnsi="微软雅黑" w:cs="微软雅黑"/>
              <w:sz w:val="36"/>
              <w:szCs w:val="36"/>
            </w:rPr>
          </w:rPrChange>
        </w:rPr>
      </w:pPr>
      <w:r w:rsidRPr="00BE71A6">
        <w:rPr>
          <w:rFonts w:ascii="思源黑体 CN Normal" w:eastAsia="思源黑体 CN Normal" w:hAnsi="思源黑体 CN Normal" w:cs="微软雅黑" w:hint="eastAsia"/>
          <w:sz w:val="36"/>
          <w:szCs w:val="36"/>
          <w:rPrChange w:id="182" w:author="MM" w:date="2022-07-15T13:50:00Z">
            <w:rPr>
              <w:rFonts w:ascii="微软雅黑" w:hAnsi="微软雅黑" w:cs="微软雅黑" w:hint="eastAsia"/>
              <w:sz w:val="36"/>
              <w:szCs w:val="36"/>
            </w:rPr>
          </w:rPrChange>
        </w:rPr>
        <w:t>软件工程</w:t>
      </w:r>
    </w:p>
    <w:p w:rsidR="00DA1BA3" w:rsidRPr="00BE71A6" w:rsidRDefault="004A7DBC">
      <w:pPr>
        <w:pStyle w:val="2"/>
        <w:spacing w:beforeLines="50" w:before="156"/>
        <w:ind w:firstLine="0"/>
        <w:rPr>
          <w:rFonts w:ascii="思源黑体 CN Normal" w:eastAsia="思源黑体 CN Normal" w:hAnsi="思源黑体 CN Normal"/>
          <w:rPrChange w:id="183"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184"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185" w:author="MM" w:date="2022-07-15T13:50:00Z">
            <w:rPr>
              <w:rFonts w:ascii="微软雅黑" w:eastAsia="微软雅黑" w:hAnsi="微软雅黑"/>
            </w:rPr>
          </w:rPrChange>
        </w:rPr>
        <w:t>1：逆向工程，正向工程</w:t>
      </w:r>
      <w:del w:id="186" w:author="MM" w:date="2022-07-11T15:49:00Z">
        <w:r w:rsidRPr="00BE71A6" w:rsidDel="001254C1">
          <w:rPr>
            <w:rFonts w:ascii="思源黑体 CN Normal" w:eastAsia="思源黑体 CN Normal" w:hAnsi="思源黑体 CN Normal" w:hint="eastAsia"/>
            <w:rPrChange w:id="187" w:author="MM" w:date="2022-07-15T13:50:00Z">
              <w:rPr>
                <w:rFonts w:ascii="微软雅黑" w:eastAsia="微软雅黑" w:hAnsi="微软雅黑" w:hint="eastAsia"/>
              </w:rPr>
            </w:rPrChange>
          </w:rPr>
          <w:delText>和</w:delText>
        </w:r>
      </w:del>
      <w:ins w:id="188" w:author="MM" w:date="2022-07-11T15:49:00Z">
        <w:r w:rsidR="001254C1" w:rsidRPr="00BE71A6">
          <w:rPr>
            <w:rFonts w:ascii="思源黑体 CN Normal" w:eastAsia="思源黑体 CN Normal" w:hAnsi="思源黑体 CN Normal" w:hint="eastAsia"/>
            <w:rPrChange w:id="189" w:author="MM" w:date="2022-07-15T13:50:00Z">
              <w:rPr>
                <w:rFonts w:ascii="微软雅黑" w:eastAsia="微软雅黑" w:hAnsi="微软雅黑" w:hint="eastAsia"/>
              </w:rPr>
            </w:rPrChange>
          </w:rPr>
          <w:t>，</w:t>
        </w:r>
      </w:ins>
      <w:r w:rsidRPr="00BE71A6">
        <w:rPr>
          <w:rFonts w:ascii="思源黑体 CN Normal" w:eastAsia="思源黑体 CN Normal" w:hAnsi="思源黑体 CN Normal" w:hint="eastAsia"/>
          <w:rPrChange w:id="190" w:author="MM" w:date="2022-07-15T13:50:00Z">
            <w:rPr>
              <w:rFonts w:ascii="微软雅黑" w:eastAsia="微软雅黑" w:hAnsi="微软雅黑" w:hint="eastAsia"/>
            </w:rPr>
          </w:rPrChange>
        </w:rPr>
        <w:t>再工程</w:t>
      </w:r>
      <w:ins w:id="191" w:author="MM" w:date="2022-07-11T15:49:00Z">
        <w:r w:rsidR="001254C1" w:rsidRPr="00BE71A6">
          <w:rPr>
            <w:rFonts w:ascii="思源黑体 CN Normal" w:eastAsia="思源黑体 CN Normal" w:hAnsi="思源黑体 CN Normal" w:hint="eastAsia"/>
            <w:rPrChange w:id="192" w:author="MM" w:date="2022-07-15T13:50:00Z">
              <w:rPr>
                <w:rFonts w:ascii="微软雅黑" w:eastAsia="微软雅黑" w:hAnsi="微软雅黑" w:hint="eastAsia"/>
              </w:rPr>
            </w:rPrChange>
          </w:rPr>
          <w:t>和</w:t>
        </w:r>
        <w:r w:rsidR="001254C1" w:rsidRPr="00BE71A6">
          <w:rPr>
            <w:rFonts w:ascii="思源黑体 CN Normal" w:eastAsia="思源黑体 CN Normal" w:hAnsi="思源黑体 CN Normal"/>
            <w:rPrChange w:id="193" w:author="MM" w:date="2022-07-15T13:50:00Z">
              <w:rPr>
                <w:rFonts w:ascii="微软雅黑" w:eastAsia="微软雅黑" w:hAnsi="微软雅黑"/>
              </w:rPr>
            </w:rPrChange>
          </w:rPr>
          <w:t>设计</w:t>
        </w:r>
        <w:r w:rsidR="001254C1" w:rsidRPr="00BE71A6">
          <w:rPr>
            <w:rFonts w:ascii="思源黑体 CN Normal" w:eastAsia="思源黑体 CN Normal" w:hAnsi="思源黑体 CN Normal" w:hint="eastAsia"/>
            <w:rPrChange w:id="194" w:author="MM" w:date="2022-07-15T13:50:00Z">
              <w:rPr>
                <w:rFonts w:ascii="微软雅黑" w:eastAsia="微软雅黑" w:hAnsi="微软雅黑" w:hint="eastAsia"/>
              </w:rPr>
            </w:rPrChange>
          </w:rPr>
          <w:t>恢复</w:t>
        </w:r>
      </w:ins>
    </w:p>
    <w:p w:rsidR="00DA1BA3" w:rsidRPr="00BE71A6" w:rsidRDefault="004A7DBC">
      <w:pPr>
        <w:rPr>
          <w:rFonts w:ascii="思源黑体 CN Normal" w:eastAsia="思源黑体 CN Normal" w:hAnsi="思源黑体 CN Normal"/>
          <w:b/>
          <w:bCs/>
          <w:rPrChange w:id="195" w:author="MM" w:date="2022-07-15T13:50:00Z">
            <w:rPr>
              <w:b/>
              <w:bCs/>
            </w:rPr>
          </w:rPrChange>
        </w:rPr>
      </w:pPr>
      <w:r w:rsidRPr="00BE71A6">
        <w:rPr>
          <w:rFonts w:ascii="思源黑体 CN Normal" w:eastAsia="思源黑体 CN Normal" w:hAnsi="思源黑体 CN Normal" w:hint="eastAsia"/>
          <w:rPrChange w:id="196" w:author="MM" w:date="2022-07-15T13:50:00Z">
            <w:rPr>
              <w:rFonts w:hint="eastAsia"/>
            </w:rPr>
          </w:rPrChange>
        </w:rPr>
        <w:t>（1）</w:t>
      </w:r>
      <w:r w:rsidRPr="00BE71A6">
        <w:rPr>
          <w:rFonts w:ascii="思源黑体 CN Normal" w:eastAsia="思源黑体 CN Normal" w:hAnsi="思源黑体 CN Normal" w:hint="eastAsia"/>
          <w:b/>
          <w:bCs/>
          <w:rPrChange w:id="197" w:author="MM" w:date="2022-07-15T13:50:00Z">
            <w:rPr>
              <w:rFonts w:hint="eastAsia"/>
              <w:b/>
              <w:bCs/>
            </w:rPr>
          </w:rPrChange>
        </w:rPr>
        <w:t>逆向工程</w:t>
      </w:r>
    </w:p>
    <w:p w:rsidR="00DA1BA3" w:rsidRPr="00BE71A6" w:rsidRDefault="004A7DBC">
      <w:pPr>
        <w:rPr>
          <w:rFonts w:ascii="思源黑体 CN Normal" w:eastAsia="思源黑体 CN Normal" w:hAnsi="思源黑体 CN Normal"/>
          <w:rPrChange w:id="198" w:author="MM" w:date="2022-07-15T13:50:00Z">
            <w:rPr/>
          </w:rPrChange>
        </w:rPr>
      </w:pPr>
      <w:r w:rsidRPr="00BE71A6">
        <w:rPr>
          <w:rFonts w:ascii="思源黑体 CN Normal" w:eastAsia="思源黑体 CN Normal" w:hAnsi="思源黑体 CN Normal"/>
          <w:noProof/>
          <w:rPrChange w:id="199" w:author="MM" w:date="2022-07-15T13:50:00Z">
            <w:rPr>
              <w:noProof/>
            </w:rPr>
          </w:rPrChange>
        </w:rPr>
        <w:drawing>
          <wp:inline distT="0" distB="0" distL="0" distR="0">
            <wp:extent cx="2865264" cy="2052084"/>
            <wp:effectExtent l="0" t="0" r="0" b="5715"/>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pic:cNvPicPr>
                  </pic:nvPicPr>
                  <pic:blipFill>
                    <a:blip r:embed="rId14"/>
                    <a:stretch>
                      <a:fillRect/>
                    </a:stretch>
                  </pic:blipFill>
                  <pic:spPr>
                    <a:xfrm>
                      <a:off x="0" y="0"/>
                      <a:ext cx="2870000" cy="2055476"/>
                    </a:xfrm>
                    <a:prstGeom prst="rect">
                      <a:avLst/>
                    </a:prstGeom>
                    <a:blipFill dpi="0" rotWithShape="1">
                      <a:blip r:embed="rId15"/>
                      <a:srcRect/>
                      <a:tile tx="0" ty="0" sx="100000" sy="100000" flip="none" algn="tl"/>
                    </a:blipFill>
                  </pic:spPr>
                </pic:pic>
              </a:graphicData>
            </a:graphic>
          </wp:inline>
        </w:drawing>
      </w:r>
    </w:p>
    <w:p w:rsidR="00DA1BA3" w:rsidRPr="00BE71A6" w:rsidRDefault="004A7DBC">
      <w:pPr>
        <w:rPr>
          <w:rFonts w:ascii="思源黑体 CN Normal" w:eastAsia="思源黑体 CN Normal" w:hAnsi="思源黑体 CN Normal"/>
          <w:rPrChange w:id="200" w:author="MM" w:date="2022-07-15T13:50:00Z">
            <w:rPr/>
          </w:rPrChange>
        </w:rPr>
      </w:pPr>
      <w:r w:rsidRPr="00BE71A6">
        <w:rPr>
          <w:rFonts w:ascii="思源黑体 CN Normal" w:eastAsia="思源黑体 CN Normal" w:hAnsi="思源黑体 CN Normal" w:hint="eastAsia"/>
          <w:b/>
          <w:bCs/>
          <w:rPrChange w:id="201" w:author="MM" w:date="2022-07-15T13:50:00Z">
            <w:rPr>
              <w:rFonts w:hint="eastAsia"/>
              <w:b/>
              <w:bCs/>
            </w:rPr>
          </w:rPrChange>
        </w:rPr>
        <w:t>实现级：</w:t>
      </w:r>
      <w:r w:rsidRPr="00BE71A6">
        <w:rPr>
          <w:rFonts w:ascii="思源黑体 CN Normal" w:eastAsia="思源黑体 CN Normal" w:hAnsi="思源黑体 CN Normal" w:hint="eastAsia"/>
          <w:rPrChange w:id="202" w:author="MM" w:date="2022-07-15T13:50:00Z">
            <w:rPr>
              <w:rFonts w:hint="eastAsia"/>
            </w:rPr>
          </w:rPrChange>
        </w:rPr>
        <w:t>包括程序的抽象语法树、符号表、过程的设计表示</w:t>
      </w:r>
    </w:p>
    <w:p w:rsidR="00DA1BA3" w:rsidRPr="00BE71A6" w:rsidRDefault="004A7DBC">
      <w:pPr>
        <w:rPr>
          <w:rFonts w:ascii="思源黑体 CN Normal" w:eastAsia="思源黑体 CN Normal" w:hAnsi="思源黑体 CN Normal"/>
          <w:rPrChange w:id="203" w:author="MM" w:date="2022-07-15T13:50:00Z">
            <w:rPr/>
          </w:rPrChange>
        </w:rPr>
      </w:pPr>
      <w:r w:rsidRPr="00BE71A6">
        <w:rPr>
          <w:rFonts w:ascii="思源黑体 CN Normal" w:eastAsia="思源黑体 CN Normal" w:hAnsi="思源黑体 CN Normal" w:hint="eastAsia"/>
          <w:b/>
          <w:bCs/>
          <w:rPrChange w:id="204" w:author="MM" w:date="2022-07-15T13:50:00Z">
            <w:rPr>
              <w:rFonts w:hint="eastAsia"/>
              <w:b/>
              <w:bCs/>
            </w:rPr>
          </w:rPrChange>
        </w:rPr>
        <w:t>结构级：</w:t>
      </w:r>
      <w:r w:rsidRPr="00BE71A6">
        <w:rPr>
          <w:rFonts w:ascii="思源黑体 CN Normal" w:eastAsia="思源黑体 CN Normal" w:hAnsi="思源黑体 CN Normal" w:hint="eastAsia"/>
          <w:rPrChange w:id="205" w:author="MM" w:date="2022-07-15T13:50:00Z">
            <w:rPr>
              <w:rFonts w:hint="eastAsia"/>
            </w:rPr>
          </w:rPrChange>
        </w:rPr>
        <w:t>包括反映程序分量之间相互依赖关系的信息，例如调用图、结构图、程序和数据结构</w:t>
      </w:r>
    </w:p>
    <w:p w:rsidR="00DA1BA3" w:rsidRPr="00BE71A6" w:rsidRDefault="004A7DBC">
      <w:pPr>
        <w:rPr>
          <w:rFonts w:ascii="思源黑体 CN Normal" w:eastAsia="思源黑体 CN Normal" w:hAnsi="思源黑体 CN Normal"/>
          <w:rPrChange w:id="206" w:author="MM" w:date="2022-07-15T13:50:00Z">
            <w:rPr/>
          </w:rPrChange>
        </w:rPr>
      </w:pPr>
      <w:r w:rsidRPr="00BE71A6">
        <w:rPr>
          <w:rFonts w:ascii="思源黑体 CN Normal" w:eastAsia="思源黑体 CN Normal" w:hAnsi="思源黑体 CN Normal" w:hint="eastAsia"/>
          <w:b/>
          <w:bCs/>
          <w:rPrChange w:id="207" w:author="MM" w:date="2022-07-15T13:50:00Z">
            <w:rPr>
              <w:rFonts w:hint="eastAsia"/>
              <w:b/>
              <w:bCs/>
            </w:rPr>
          </w:rPrChange>
        </w:rPr>
        <w:t>功能级：</w:t>
      </w:r>
      <w:r w:rsidRPr="00BE71A6">
        <w:rPr>
          <w:rFonts w:ascii="思源黑体 CN Normal" w:eastAsia="思源黑体 CN Normal" w:hAnsi="思源黑体 CN Normal" w:hint="eastAsia"/>
          <w:rPrChange w:id="208" w:author="MM" w:date="2022-07-15T13:50:00Z">
            <w:rPr>
              <w:rFonts w:hint="eastAsia"/>
            </w:rPr>
          </w:rPrChange>
        </w:rPr>
        <w:t>包括反映程序段功能及程序段之间关系的信息，例如数据和控制流模型</w:t>
      </w:r>
    </w:p>
    <w:p w:rsidR="00DA1BA3" w:rsidRPr="00BE71A6" w:rsidRDefault="004A7DBC">
      <w:pPr>
        <w:rPr>
          <w:rFonts w:ascii="思源黑体 CN Normal" w:eastAsia="思源黑体 CN Normal" w:hAnsi="思源黑体 CN Normal"/>
          <w:rPrChange w:id="209" w:author="MM" w:date="2022-07-15T13:50:00Z">
            <w:rPr/>
          </w:rPrChange>
        </w:rPr>
      </w:pPr>
      <w:r w:rsidRPr="00BE71A6">
        <w:rPr>
          <w:rFonts w:ascii="思源黑体 CN Normal" w:eastAsia="思源黑体 CN Normal" w:hAnsi="思源黑体 CN Normal" w:hint="eastAsia"/>
          <w:b/>
          <w:bCs/>
          <w:rPrChange w:id="210" w:author="MM" w:date="2022-07-15T13:50:00Z">
            <w:rPr>
              <w:rFonts w:hint="eastAsia"/>
              <w:b/>
              <w:bCs/>
            </w:rPr>
          </w:rPrChange>
        </w:rPr>
        <w:t>领域级：</w:t>
      </w:r>
      <w:r w:rsidRPr="00BE71A6">
        <w:rPr>
          <w:rFonts w:ascii="思源黑体 CN Normal" w:eastAsia="思源黑体 CN Normal" w:hAnsi="思源黑体 CN Normal" w:hint="eastAsia"/>
          <w:rPrChange w:id="211" w:author="MM" w:date="2022-07-15T13:50:00Z">
            <w:rPr>
              <w:rFonts w:hint="eastAsia"/>
            </w:rPr>
          </w:rPrChange>
        </w:rPr>
        <w:t>包括反映程序分量或程序诸实体与应用领域概念之间对应关系的信息，例如实体关系模型</w:t>
      </w:r>
    </w:p>
    <w:p w:rsidR="00DA1BA3" w:rsidRPr="00BE71A6" w:rsidRDefault="004A7DBC">
      <w:pPr>
        <w:rPr>
          <w:rFonts w:ascii="思源黑体 CN Normal" w:eastAsia="思源黑体 CN Normal" w:hAnsi="思源黑体 CN Normal"/>
          <w:rPrChange w:id="212" w:author="MM" w:date="2022-07-15T13:50:00Z">
            <w:rPr/>
          </w:rPrChange>
        </w:rPr>
      </w:pPr>
      <w:r w:rsidRPr="00BE71A6">
        <w:rPr>
          <w:rFonts w:ascii="思源黑体 CN Normal" w:eastAsia="思源黑体 CN Normal" w:hAnsi="思源黑体 CN Normal" w:hint="eastAsia"/>
          <w:rPrChange w:id="213" w:author="MM" w:date="2022-07-15T13:50:00Z">
            <w:rPr>
              <w:rFonts w:hint="eastAsia"/>
            </w:rPr>
          </w:rPrChange>
        </w:rPr>
        <w:t>（2）</w:t>
      </w:r>
      <w:r w:rsidRPr="00BE71A6">
        <w:rPr>
          <w:rFonts w:ascii="思源黑体 CN Normal" w:eastAsia="思源黑体 CN Normal" w:hAnsi="思源黑体 CN Normal" w:hint="eastAsia"/>
          <w:b/>
          <w:bCs/>
          <w:rPrChange w:id="214" w:author="MM" w:date="2022-07-15T13:50:00Z">
            <w:rPr>
              <w:rFonts w:hint="eastAsia"/>
              <w:b/>
              <w:bCs/>
            </w:rPr>
          </w:rPrChange>
        </w:rPr>
        <w:t>再工程。</w:t>
      </w:r>
      <w:r w:rsidRPr="00BE71A6">
        <w:rPr>
          <w:rFonts w:ascii="思源黑体 CN Normal" w:eastAsia="思源黑体 CN Normal" w:hAnsi="思源黑体 CN Normal" w:hint="eastAsia"/>
          <w:rPrChange w:id="215" w:author="MM" w:date="2022-07-15T13:50:00Z">
            <w:rPr>
              <w:rFonts w:hint="eastAsia"/>
            </w:rPr>
          </w:rPrChange>
        </w:rPr>
        <w:t>再工程是指在逆向工程所获得信息的基础上，修改或重构已有的系统，产生系统的一个新版本。再工程是对现有系统的重新开发过程，包括逆向工程、新需求的考虑过程和正向工程三个步骤。它不仅能从已存在的程序中重新获得设计信息，而且还能使用这些信息来重构现有系统，以改进它的综合质量。在利用再工程重构现有系统的同时，一般会增加新的需求，包括增加新的功能和改善系统的性能。</w:t>
      </w:r>
    </w:p>
    <w:p w:rsidR="00DA1BA3" w:rsidRPr="00BE71A6" w:rsidRDefault="004A7DBC">
      <w:pPr>
        <w:rPr>
          <w:ins w:id="216" w:author="MM" w:date="2022-07-11T15:48:00Z"/>
          <w:rFonts w:ascii="思源黑体 CN Normal" w:eastAsia="思源黑体 CN Normal" w:hAnsi="思源黑体 CN Normal"/>
          <w:rPrChange w:id="217" w:author="MM" w:date="2022-07-15T13:50:00Z">
            <w:rPr>
              <w:ins w:id="218" w:author="MM" w:date="2022-07-11T15:48:00Z"/>
            </w:rPr>
          </w:rPrChange>
        </w:rPr>
      </w:pPr>
      <w:r w:rsidRPr="00BE71A6">
        <w:rPr>
          <w:rFonts w:ascii="思源黑体 CN Normal" w:eastAsia="思源黑体 CN Normal" w:hAnsi="思源黑体 CN Normal" w:hint="eastAsia"/>
          <w:rPrChange w:id="219" w:author="MM" w:date="2022-07-15T13:50:00Z">
            <w:rPr>
              <w:rFonts w:hint="eastAsia"/>
            </w:rPr>
          </w:rPrChange>
        </w:rPr>
        <w:t>（3）</w:t>
      </w:r>
      <w:r w:rsidRPr="00BE71A6">
        <w:rPr>
          <w:rFonts w:ascii="思源黑体 CN Normal" w:eastAsia="思源黑体 CN Normal" w:hAnsi="思源黑体 CN Normal" w:hint="eastAsia"/>
          <w:b/>
          <w:bCs/>
          <w:rPrChange w:id="220" w:author="MM" w:date="2022-07-15T13:50:00Z">
            <w:rPr>
              <w:rFonts w:hint="eastAsia"/>
              <w:b/>
              <w:bCs/>
            </w:rPr>
          </w:rPrChange>
        </w:rPr>
        <w:t>正向工程。</w:t>
      </w:r>
      <w:r w:rsidRPr="00BE71A6">
        <w:rPr>
          <w:rFonts w:ascii="思源黑体 CN Normal" w:eastAsia="思源黑体 CN Normal" w:hAnsi="思源黑体 CN Normal" w:hint="eastAsia"/>
          <w:rPrChange w:id="221" w:author="MM" w:date="2022-07-15T13:50:00Z">
            <w:rPr>
              <w:rFonts w:hint="eastAsia"/>
            </w:rPr>
          </w:rPrChange>
        </w:rPr>
        <w:t>正向工程是指不仅从现有系统中恢复设计信息，而且使用该信息去改变或重构现有系统，以改善其整体质量。</w:t>
      </w:r>
    </w:p>
    <w:p w:rsidR="001254C1" w:rsidRPr="00BE71A6" w:rsidDel="0001667B" w:rsidRDefault="001254C1">
      <w:pPr>
        <w:rPr>
          <w:del w:id="222" w:author="MM" w:date="2022-07-11T15:49:00Z"/>
          <w:rFonts w:ascii="思源黑体 CN Normal" w:eastAsia="思源黑体 CN Normal" w:hAnsi="思源黑体 CN Normal"/>
          <w:rPrChange w:id="223" w:author="MM" w:date="2022-07-15T13:50:00Z">
            <w:rPr>
              <w:del w:id="224" w:author="MM" w:date="2022-07-11T15:49:00Z"/>
            </w:rPr>
          </w:rPrChange>
        </w:rPr>
      </w:pPr>
      <w:ins w:id="225" w:author="MM" w:date="2022-07-11T15:48:00Z">
        <w:r w:rsidRPr="00BE71A6">
          <w:rPr>
            <w:rFonts w:ascii="思源黑体 CN Normal" w:eastAsia="思源黑体 CN Normal" w:hAnsi="思源黑体 CN Normal" w:hint="eastAsia"/>
            <w:rPrChange w:id="226" w:author="MM" w:date="2022-07-15T13:50:00Z">
              <w:rPr>
                <w:rFonts w:hint="eastAsia"/>
              </w:rPr>
            </w:rPrChange>
          </w:rPr>
          <w:lastRenderedPageBreak/>
          <w:t>（</w:t>
        </w:r>
        <w:r w:rsidRPr="00BE71A6">
          <w:rPr>
            <w:rFonts w:ascii="思源黑体 CN Normal" w:eastAsia="思源黑体 CN Normal" w:hAnsi="思源黑体 CN Normal"/>
            <w:rPrChange w:id="227" w:author="MM" w:date="2022-07-15T13:50:00Z">
              <w:rPr/>
            </w:rPrChange>
          </w:rPr>
          <w:t>4</w:t>
        </w:r>
        <w:r w:rsidRPr="00BE71A6">
          <w:rPr>
            <w:rFonts w:ascii="思源黑体 CN Normal" w:eastAsia="思源黑体 CN Normal" w:hAnsi="思源黑体 CN Normal" w:hint="eastAsia"/>
            <w:rPrChange w:id="228" w:author="MM" w:date="2022-07-15T13:50:00Z">
              <w:rPr>
                <w:rFonts w:hint="eastAsia"/>
              </w:rPr>
            </w:rPrChange>
          </w:rPr>
          <w:t>）</w:t>
        </w:r>
        <w:r w:rsidRPr="00BE71A6">
          <w:rPr>
            <w:rFonts w:ascii="思源黑体 CN Normal" w:eastAsia="思源黑体 CN Normal" w:hAnsi="思源黑体 CN Normal" w:hint="eastAsia"/>
            <w:b/>
            <w:rPrChange w:id="229" w:author="MM" w:date="2022-07-15T13:50:00Z">
              <w:rPr>
                <w:rFonts w:hint="eastAsia"/>
              </w:rPr>
            </w:rPrChange>
          </w:rPr>
          <w:t>设计恢复。</w:t>
        </w:r>
        <w:r w:rsidRPr="00BE71A6">
          <w:rPr>
            <w:rFonts w:ascii="思源黑体 CN Normal" w:eastAsia="思源黑体 CN Normal" w:hAnsi="思源黑体 CN Normal" w:hint="eastAsia"/>
            <w:rPrChange w:id="230" w:author="MM" w:date="2022-07-15T13:50:00Z">
              <w:rPr>
                <w:rFonts w:hint="eastAsia"/>
              </w:rPr>
            </w:rPrChange>
          </w:rPr>
          <w:t>设计恢复是指借助工具从已有程序中抽象出有关数据设计、总体结构设计和过程设计等方面的信息。</w:t>
        </w:r>
      </w:ins>
    </w:p>
    <w:p w:rsidR="0001667B" w:rsidRPr="00BE71A6" w:rsidRDefault="0001667B">
      <w:pPr>
        <w:rPr>
          <w:ins w:id="231" w:author="MM" w:date="2022-07-11T17:11:00Z"/>
          <w:rFonts w:ascii="思源黑体 CN Normal" w:eastAsia="思源黑体 CN Normal" w:hAnsi="思源黑体 CN Normal"/>
          <w:rPrChange w:id="232" w:author="MM" w:date="2022-07-15T13:50:00Z">
            <w:rPr>
              <w:ins w:id="233" w:author="MM" w:date="2022-07-11T17:11:00Z"/>
            </w:rPr>
          </w:rPrChange>
        </w:rPr>
      </w:pPr>
    </w:p>
    <w:p w:rsidR="0001667B" w:rsidRPr="00BE71A6" w:rsidRDefault="0001667B">
      <w:pPr>
        <w:pStyle w:val="2"/>
        <w:spacing w:beforeLines="50" w:before="156"/>
        <w:ind w:firstLine="0"/>
        <w:rPr>
          <w:ins w:id="234" w:author="MM" w:date="2022-07-11T17:11:00Z"/>
          <w:rFonts w:ascii="思源黑体 CN Normal" w:eastAsia="思源黑体 CN Normal" w:hAnsi="思源黑体 CN Normal"/>
          <w:rPrChange w:id="235" w:author="MM" w:date="2022-07-15T13:50:00Z">
            <w:rPr>
              <w:ins w:id="236" w:author="MM" w:date="2022-07-11T17:11:00Z"/>
            </w:rPr>
          </w:rPrChange>
        </w:rPr>
        <w:pPrChange w:id="237" w:author="MM" w:date="2022-07-11T17:11:00Z">
          <w:pPr/>
        </w:pPrChange>
      </w:pPr>
      <w:ins w:id="238" w:author="MM" w:date="2022-07-11T17:11:00Z">
        <w:r w:rsidRPr="00BE71A6">
          <w:rPr>
            <w:rFonts w:ascii="思源黑体 CN Normal" w:eastAsia="思源黑体 CN Normal" w:hAnsi="思源黑体 CN Normal" w:hint="eastAsia"/>
            <w:rPrChange w:id="239" w:author="MM" w:date="2022-07-15T13:50:00Z">
              <w:rPr>
                <w:rFonts w:ascii="微软雅黑" w:hAnsi="微软雅黑" w:hint="eastAsia"/>
              </w:rPr>
            </w:rPrChange>
          </w:rPr>
          <w:t>易混淆点</w:t>
        </w:r>
        <w:r w:rsidRPr="00BE71A6">
          <w:rPr>
            <w:rFonts w:ascii="思源黑体 CN Normal" w:eastAsia="思源黑体 CN Normal" w:hAnsi="思源黑体 CN Normal"/>
            <w:rPrChange w:id="240" w:author="MM" w:date="2022-07-15T13:50:00Z">
              <w:rPr>
                <w:rFonts w:ascii="微软雅黑" w:hAnsi="微软雅黑"/>
              </w:rPr>
            </w:rPrChange>
          </w:rPr>
          <w:t>2：需求的分类</w:t>
        </w:r>
      </w:ins>
    </w:p>
    <w:p w:rsidR="0001667B" w:rsidRPr="00BE71A6" w:rsidRDefault="0001667B" w:rsidP="0001667B">
      <w:pPr>
        <w:rPr>
          <w:ins w:id="241" w:author="MM" w:date="2022-07-11T17:11:00Z"/>
          <w:rFonts w:ascii="思源黑体 CN Normal" w:eastAsia="思源黑体 CN Normal" w:hAnsi="思源黑体 CN Normal"/>
          <w:b/>
          <w:bCs/>
          <w:rPrChange w:id="242" w:author="MM" w:date="2022-07-15T13:50:00Z">
            <w:rPr>
              <w:ins w:id="243" w:author="MM" w:date="2022-07-11T17:11:00Z"/>
              <w:b/>
              <w:bCs/>
            </w:rPr>
          </w:rPrChange>
        </w:rPr>
      </w:pPr>
      <w:ins w:id="244" w:author="MM" w:date="2022-07-11T17:11:00Z">
        <w:r w:rsidRPr="00BE71A6">
          <w:rPr>
            <w:rFonts w:ascii="思源黑体 CN Normal" w:eastAsia="思源黑体 CN Normal" w:hAnsi="思源黑体 CN Normal" w:hint="eastAsia"/>
            <w:b/>
            <w:bCs/>
            <w:rPrChange w:id="245" w:author="MM" w:date="2022-07-15T13:50:00Z">
              <w:rPr>
                <w:rFonts w:hint="eastAsia"/>
                <w:b/>
                <w:bCs/>
              </w:rPr>
            </w:rPrChange>
          </w:rPr>
          <w:t>【需求的层次分类】</w:t>
        </w:r>
      </w:ins>
    </w:p>
    <w:p w:rsidR="0001667B" w:rsidRPr="00BE71A6" w:rsidRDefault="0001667B" w:rsidP="0001667B">
      <w:pPr>
        <w:rPr>
          <w:ins w:id="246" w:author="MM" w:date="2022-07-11T17:11:00Z"/>
          <w:rFonts w:ascii="思源黑体 CN Normal" w:eastAsia="思源黑体 CN Normal" w:hAnsi="思源黑体 CN Normal"/>
          <w:rPrChange w:id="247" w:author="MM" w:date="2022-07-15T13:50:00Z">
            <w:rPr>
              <w:ins w:id="248" w:author="MM" w:date="2022-07-11T17:11:00Z"/>
            </w:rPr>
          </w:rPrChange>
        </w:rPr>
      </w:pPr>
      <w:ins w:id="249" w:author="MM" w:date="2022-07-11T17:11:00Z">
        <w:r w:rsidRPr="00BE71A6">
          <w:rPr>
            <w:rFonts w:ascii="思源黑体 CN Normal" w:eastAsia="思源黑体 CN Normal" w:hAnsi="思源黑体 CN Normal" w:hint="eastAsia"/>
            <w:b/>
            <w:rPrChange w:id="250" w:author="MM" w:date="2022-07-15T13:50:00Z">
              <w:rPr>
                <w:rFonts w:hint="eastAsia"/>
                <w:b/>
              </w:rPr>
            </w:rPrChange>
          </w:rPr>
          <w:t>业务需求</w:t>
        </w:r>
        <w:r w:rsidRPr="00BE71A6">
          <w:rPr>
            <w:rFonts w:ascii="思源黑体 CN Normal" w:eastAsia="思源黑体 CN Normal" w:hAnsi="思源黑体 CN Normal" w:hint="eastAsia"/>
            <w:rPrChange w:id="251" w:author="MM" w:date="2022-07-15T13:50:00Z">
              <w:rPr>
                <w:rFonts w:hint="eastAsia"/>
              </w:rPr>
            </w:rPrChange>
          </w:rPr>
          <w:t>：是指反应企业或客户对系统高层次的目标要求，通常来自项目投资人、购买产品的客户、客户单位的管理人员、市场营销部门或产品策划部门等。通过业务需求可以确定项目视图和范围，为以后的开发工作奠定了基础。</w:t>
        </w:r>
      </w:ins>
    </w:p>
    <w:p w:rsidR="0001667B" w:rsidRPr="00BE71A6" w:rsidRDefault="0001667B" w:rsidP="0001667B">
      <w:pPr>
        <w:rPr>
          <w:ins w:id="252" w:author="MM" w:date="2022-07-11T17:11:00Z"/>
          <w:rFonts w:ascii="思源黑体 CN Normal" w:eastAsia="思源黑体 CN Normal" w:hAnsi="思源黑体 CN Normal"/>
          <w:rPrChange w:id="253" w:author="MM" w:date="2022-07-15T13:50:00Z">
            <w:rPr>
              <w:ins w:id="254" w:author="MM" w:date="2022-07-11T17:11:00Z"/>
            </w:rPr>
          </w:rPrChange>
        </w:rPr>
      </w:pPr>
      <w:ins w:id="255" w:author="MM" w:date="2022-07-11T17:11:00Z">
        <w:r w:rsidRPr="00BE71A6">
          <w:rPr>
            <w:rFonts w:ascii="思源黑体 CN Normal" w:eastAsia="思源黑体 CN Normal" w:hAnsi="思源黑体 CN Normal" w:hint="eastAsia"/>
            <w:b/>
            <w:rPrChange w:id="256" w:author="MM" w:date="2022-07-15T13:50:00Z">
              <w:rPr>
                <w:rFonts w:hint="eastAsia"/>
                <w:b/>
              </w:rPr>
            </w:rPrChange>
          </w:rPr>
          <w:t>用户需求</w:t>
        </w:r>
        <w:r w:rsidRPr="00BE71A6">
          <w:rPr>
            <w:rFonts w:ascii="思源黑体 CN Normal" w:eastAsia="思源黑体 CN Normal" w:hAnsi="思源黑体 CN Normal" w:hint="eastAsia"/>
            <w:rPrChange w:id="257" w:author="MM" w:date="2022-07-15T13:50:00Z">
              <w:rPr>
                <w:rFonts w:hint="eastAsia"/>
              </w:rPr>
            </w:rPrChange>
          </w:rPr>
          <w:t>：描述的是用户的具体目标，或用户要求系统必须能完成的任务。也就是说，用户需求描述了用户能使用系统来做些什么。</w:t>
        </w:r>
      </w:ins>
    </w:p>
    <w:p w:rsidR="0001667B" w:rsidRPr="00BE71A6" w:rsidRDefault="0001667B" w:rsidP="0001667B">
      <w:pPr>
        <w:rPr>
          <w:ins w:id="258" w:author="MM" w:date="2022-07-11T17:11:00Z"/>
          <w:rFonts w:ascii="思源黑体 CN Normal" w:eastAsia="思源黑体 CN Normal" w:hAnsi="思源黑体 CN Normal"/>
          <w:rPrChange w:id="259" w:author="MM" w:date="2022-07-15T13:50:00Z">
            <w:rPr>
              <w:ins w:id="260" w:author="MM" w:date="2022-07-11T17:11:00Z"/>
            </w:rPr>
          </w:rPrChange>
        </w:rPr>
      </w:pPr>
      <w:ins w:id="261" w:author="MM" w:date="2022-07-11T17:11:00Z">
        <w:r w:rsidRPr="00BE71A6">
          <w:rPr>
            <w:rFonts w:ascii="思源黑体 CN Normal" w:eastAsia="思源黑体 CN Normal" w:hAnsi="思源黑体 CN Normal" w:hint="eastAsia"/>
            <w:b/>
            <w:rPrChange w:id="262" w:author="MM" w:date="2022-07-15T13:50:00Z">
              <w:rPr>
                <w:rFonts w:hint="eastAsia"/>
                <w:b/>
              </w:rPr>
            </w:rPrChange>
          </w:rPr>
          <w:t>系统需求</w:t>
        </w:r>
        <w:r w:rsidRPr="00BE71A6">
          <w:rPr>
            <w:rFonts w:ascii="思源黑体 CN Normal" w:eastAsia="思源黑体 CN Normal" w:hAnsi="思源黑体 CN Normal" w:hint="eastAsia"/>
            <w:rPrChange w:id="263" w:author="MM" w:date="2022-07-15T13:50:00Z">
              <w:rPr>
                <w:rFonts w:hint="eastAsia"/>
              </w:rPr>
            </w:rPrChange>
          </w:rPr>
          <w:t>：是从系统的角度来说明软件的需求，</w:t>
        </w:r>
        <w:r w:rsidRPr="00BE71A6">
          <w:rPr>
            <w:rFonts w:ascii="思源黑体 CN Normal" w:eastAsia="思源黑体 CN Normal" w:hAnsi="思源黑体 CN Normal" w:hint="eastAsia"/>
            <w:b/>
            <w:bCs/>
            <w:rPrChange w:id="264" w:author="MM" w:date="2022-07-15T13:50:00Z">
              <w:rPr>
                <w:rFonts w:hint="eastAsia"/>
                <w:b/>
                <w:bCs/>
              </w:rPr>
            </w:rPrChange>
          </w:rPr>
          <w:t>包括功能需求、非功能需求和设计约束</w:t>
        </w:r>
        <w:r w:rsidRPr="00BE71A6">
          <w:rPr>
            <w:rFonts w:ascii="思源黑体 CN Normal" w:eastAsia="思源黑体 CN Normal" w:hAnsi="思源黑体 CN Normal" w:hint="eastAsia"/>
            <w:rPrChange w:id="265" w:author="MM" w:date="2022-07-15T13:50:00Z">
              <w:rPr>
                <w:rFonts w:hint="eastAsia"/>
              </w:rPr>
            </w:rPrChange>
          </w:rPr>
          <w:t>等。</w:t>
        </w:r>
      </w:ins>
    </w:p>
    <w:p w:rsidR="0001667B" w:rsidRPr="00BE71A6" w:rsidRDefault="0001667B" w:rsidP="0001667B">
      <w:pPr>
        <w:rPr>
          <w:ins w:id="266" w:author="MM" w:date="2022-07-11T17:11:00Z"/>
          <w:rFonts w:ascii="思源黑体 CN Normal" w:eastAsia="思源黑体 CN Normal" w:hAnsi="思源黑体 CN Normal"/>
          <w:rPrChange w:id="267" w:author="MM" w:date="2022-07-15T13:50:00Z">
            <w:rPr>
              <w:ins w:id="268" w:author="MM" w:date="2022-07-11T17:11:00Z"/>
            </w:rPr>
          </w:rPrChange>
        </w:rPr>
      </w:pPr>
      <w:ins w:id="269" w:author="MM" w:date="2022-07-11T17:11:00Z">
        <w:r w:rsidRPr="00BE71A6">
          <w:rPr>
            <w:rFonts w:ascii="思源黑体 CN Normal" w:eastAsia="思源黑体 CN Normal" w:hAnsi="思源黑体 CN Normal" w:hint="eastAsia"/>
            <w:b/>
            <w:rPrChange w:id="270" w:author="MM" w:date="2022-07-15T13:50:00Z">
              <w:rPr>
                <w:rFonts w:hint="eastAsia"/>
                <w:b/>
              </w:rPr>
            </w:rPrChange>
          </w:rPr>
          <w:t>功能需求</w:t>
        </w:r>
        <w:r w:rsidRPr="00BE71A6">
          <w:rPr>
            <w:rFonts w:ascii="思源黑体 CN Normal" w:eastAsia="思源黑体 CN Normal" w:hAnsi="思源黑体 CN Normal" w:hint="eastAsia"/>
            <w:rPrChange w:id="271" w:author="MM" w:date="2022-07-15T13:50:00Z">
              <w:rPr>
                <w:rFonts w:hint="eastAsia"/>
              </w:rPr>
            </w:rPrChange>
          </w:rPr>
          <w:t>也称为行为需求，它规定了开发人员必须在系统中实现的软件功能，用户利用这些功能来完成任务，满足业务要求。</w:t>
        </w:r>
      </w:ins>
    </w:p>
    <w:p w:rsidR="0001667B" w:rsidRPr="00BE71A6" w:rsidRDefault="0001667B" w:rsidP="0001667B">
      <w:pPr>
        <w:rPr>
          <w:ins w:id="272" w:author="MM" w:date="2022-07-11T17:11:00Z"/>
          <w:rFonts w:ascii="思源黑体 CN Normal" w:eastAsia="思源黑体 CN Normal" w:hAnsi="思源黑体 CN Normal"/>
          <w:rPrChange w:id="273" w:author="MM" w:date="2022-07-15T13:50:00Z">
            <w:rPr>
              <w:ins w:id="274" w:author="MM" w:date="2022-07-11T17:11:00Z"/>
            </w:rPr>
          </w:rPrChange>
        </w:rPr>
      </w:pPr>
      <w:ins w:id="275" w:author="MM" w:date="2022-07-11T17:11:00Z">
        <w:r w:rsidRPr="00BE71A6">
          <w:rPr>
            <w:rFonts w:ascii="思源黑体 CN Normal" w:eastAsia="思源黑体 CN Normal" w:hAnsi="思源黑体 CN Normal" w:hint="eastAsia"/>
            <w:b/>
            <w:rPrChange w:id="276" w:author="MM" w:date="2022-07-15T13:50:00Z">
              <w:rPr>
                <w:rFonts w:hint="eastAsia"/>
                <w:b/>
              </w:rPr>
            </w:rPrChange>
          </w:rPr>
          <w:t>性能需求（非功能需求）</w:t>
        </w:r>
        <w:r w:rsidRPr="00BE71A6">
          <w:rPr>
            <w:rFonts w:ascii="思源黑体 CN Normal" w:eastAsia="思源黑体 CN Normal" w:hAnsi="思源黑体 CN Normal" w:hint="eastAsia"/>
            <w:rPrChange w:id="277" w:author="MM" w:date="2022-07-15T13:50:00Z">
              <w:rPr>
                <w:rFonts w:hint="eastAsia"/>
              </w:rPr>
            </w:rPrChange>
          </w:rPr>
          <w:t>是指系统必须具备的属性或品质，又可细分为软件质量属性和其他非功能需求。</w:t>
        </w:r>
      </w:ins>
    </w:p>
    <w:p w:rsidR="0001667B" w:rsidRPr="00BE71A6" w:rsidRDefault="0001667B" w:rsidP="0001667B">
      <w:pPr>
        <w:rPr>
          <w:ins w:id="278" w:author="MM" w:date="2022-07-11T17:11:00Z"/>
          <w:rFonts w:ascii="思源黑体 CN Normal" w:eastAsia="思源黑体 CN Normal" w:hAnsi="思源黑体 CN Normal"/>
          <w:rPrChange w:id="279" w:author="MM" w:date="2022-07-15T13:50:00Z">
            <w:rPr>
              <w:ins w:id="280" w:author="MM" w:date="2022-07-11T17:11:00Z"/>
            </w:rPr>
          </w:rPrChange>
        </w:rPr>
      </w:pPr>
      <w:ins w:id="281" w:author="MM" w:date="2022-07-11T17:11:00Z">
        <w:r w:rsidRPr="00BE71A6">
          <w:rPr>
            <w:rFonts w:ascii="思源黑体 CN Normal" w:eastAsia="思源黑体 CN Normal" w:hAnsi="思源黑体 CN Normal" w:hint="eastAsia"/>
            <w:b/>
            <w:rPrChange w:id="282" w:author="MM" w:date="2022-07-15T13:50:00Z">
              <w:rPr>
                <w:rFonts w:hint="eastAsia"/>
                <w:b/>
              </w:rPr>
            </w:rPrChange>
          </w:rPr>
          <w:t>设计约束</w:t>
        </w:r>
        <w:r w:rsidRPr="00BE71A6">
          <w:rPr>
            <w:rFonts w:ascii="思源黑体 CN Normal" w:eastAsia="思源黑体 CN Normal" w:hAnsi="思源黑体 CN Normal" w:hint="eastAsia"/>
            <w:rPrChange w:id="283" w:author="MM" w:date="2022-07-15T13:50:00Z">
              <w:rPr>
                <w:rFonts w:hint="eastAsia"/>
              </w:rPr>
            </w:rPrChange>
          </w:rPr>
          <w:t>也称为限制条件或补充规约，通常是对系统的一些约束说明。</w:t>
        </w:r>
      </w:ins>
    </w:p>
    <w:p w:rsidR="0001667B" w:rsidRPr="00BE71A6" w:rsidRDefault="0001667B" w:rsidP="0001667B">
      <w:pPr>
        <w:rPr>
          <w:ins w:id="284" w:author="MM" w:date="2022-07-11T17:11:00Z"/>
          <w:rFonts w:ascii="思源黑体 CN Normal" w:eastAsia="思源黑体 CN Normal" w:hAnsi="思源黑体 CN Normal"/>
          <w:b/>
          <w:bCs/>
          <w:rPrChange w:id="285" w:author="MM" w:date="2022-07-15T13:50:00Z">
            <w:rPr>
              <w:ins w:id="286" w:author="MM" w:date="2022-07-11T17:11:00Z"/>
              <w:b/>
              <w:bCs/>
            </w:rPr>
          </w:rPrChange>
        </w:rPr>
      </w:pPr>
      <w:ins w:id="287" w:author="MM" w:date="2022-07-11T17:11:00Z">
        <w:r w:rsidRPr="00BE71A6">
          <w:rPr>
            <w:rFonts w:ascii="思源黑体 CN Normal" w:eastAsia="思源黑体 CN Normal" w:hAnsi="思源黑体 CN Normal" w:hint="eastAsia"/>
            <w:b/>
            <w:bCs/>
            <w:rPrChange w:id="288" w:author="MM" w:date="2022-07-15T13:50:00Z">
              <w:rPr>
                <w:rFonts w:hint="eastAsia"/>
                <w:b/>
                <w:bCs/>
              </w:rPr>
            </w:rPrChange>
          </w:rPr>
          <w:t>【需求的Q</w:t>
        </w:r>
        <w:r w:rsidRPr="00BE71A6">
          <w:rPr>
            <w:rFonts w:ascii="思源黑体 CN Normal" w:eastAsia="思源黑体 CN Normal" w:hAnsi="思源黑体 CN Normal"/>
            <w:b/>
            <w:bCs/>
            <w:rPrChange w:id="289" w:author="MM" w:date="2022-07-15T13:50:00Z">
              <w:rPr>
                <w:b/>
                <w:bCs/>
              </w:rPr>
            </w:rPrChange>
          </w:rPr>
          <w:t>FD</w:t>
        </w:r>
        <w:r w:rsidRPr="00BE71A6">
          <w:rPr>
            <w:rFonts w:ascii="思源黑体 CN Normal" w:eastAsia="思源黑体 CN Normal" w:hAnsi="思源黑体 CN Normal" w:hint="eastAsia"/>
            <w:b/>
            <w:bCs/>
            <w:rPrChange w:id="290" w:author="MM" w:date="2022-07-15T13:50:00Z">
              <w:rPr>
                <w:rFonts w:hint="eastAsia"/>
                <w:b/>
                <w:bCs/>
              </w:rPr>
            </w:rPrChange>
          </w:rPr>
          <w:t>分类】</w:t>
        </w:r>
      </w:ins>
    </w:p>
    <w:p w:rsidR="0001667B" w:rsidRPr="00BE71A6" w:rsidRDefault="0001667B" w:rsidP="0001667B">
      <w:pPr>
        <w:rPr>
          <w:ins w:id="291" w:author="MM" w:date="2022-07-11T17:11:00Z"/>
          <w:rFonts w:ascii="思源黑体 CN Normal" w:eastAsia="思源黑体 CN Normal" w:hAnsi="思源黑体 CN Normal"/>
          <w:rPrChange w:id="292" w:author="MM" w:date="2022-07-15T13:50:00Z">
            <w:rPr>
              <w:ins w:id="293" w:author="MM" w:date="2022-07-11T17:11:00Z"/>
            </w:rPr>
          </w:rPrChange>
        </w:rPr>
      </w:pPr>
      <w:ins w:id="294" w:author="MM" w:date="2022-07-11T17:11:00Z">
        <w:r w:rsidRPr="00BE71A6">
          <w:rPr>
            <w:rFonts w:ascii="思源黑体 CN Normal" w:eastAsia="思源黑体 CN Normal" w:hAnsi="思源黑体 CN Normal" w:hint="eastAsia"/>
            <w:rPrChange w:id="295" w:author="MM" w:date="2022-07-15T13:50:00Z">
              <w:rPr>
                <w:rFonts w:hint="eastAsia"/>
              </w:rPr>
            </w:rPrChange>
          </w:rPr>
          <w:t>质量功能部署Q</w:t>
        </w:r>
        <w:r w:rsidRPr="00BE71A6">
          <w:rPr>
            <w:rFonts w:ascii="思源黑体 CN Normal" w:eastAsia="思源黑体 CN Normal" w:hAnsi="思源黑体 CN Normal"/>
            <w:rPrChange w:id="296" w:author="MM" w:date="2022-07-15T13:50:00Z">
              <w:rPr/>
            </w:rPrChange>
          </w:rPr>
          <w:t>FD</w:t>
        </w:r>
        <w:r w:rsidRPr="00BE71A6">
          <w:rPr>
            <w:rFonts w:ascii="思源黑体 CN Normal" w:eastAsia="思源黑体 CN Normal" w:hAnsi="思源黑体 CN Normal" w:hint="eastAsia"/>
            <w:rPrChange w:id="297" w:author="MM" w:date="2022-07-15T13:50:00Z">
              <w:rPr>
                <w:rFonts w:hint="eastAsia"/>
              </w:rPr>
            </w:rPrChange>
          </w:rPr>
          <w:t>是一种将用户要求转化成软件需求的技术，其目的是最大限度地提升软件工程过程中用户的满意度。Q</w:t>
        </w:r>
        <w:r w:rsidRPr="00BE71A6">
          <w:rPr>
            <w:rFonts w:ascii="思源黑体 CN Normal" w:eastAsia="思源黑体 CN Normal" w:hAnsi="思源黑体 CN Normal"/>
            <w:rPrChange w:id="298" w:author="MM" w:date="2022-07-15T13:50:00Z">
              <w:rPr/>
            </w:rPrChange>
          </w:rPr>
          <w:t>FD</w:t>
        </w:r>
        <w:r w:rsidRPr="00BE71A6">
          <w:rPr>
            <w:rFonts w:ascii="思源黑体 CN Normal" w:eastAsia="思源黑体 CN Normal" w:hAnsi="思源黑体 CN Normal" w:hint="eastAsia"/>
            <w:rPrChange w:id="299" w:author="MM" w:date="2022-07-15T13:50:00Z">
              <w:rPr>
                <w:rFonts w:hint="eastAsia"/>
              </w:rPr>
            </w:rPrChange>
          </w:rPr>
          <w:t>将软件需求分为三类：</w:t>
        </w:r>
      </w:ins>
    </w:p>
    <w:p w:rsidR="0001667B" w:rsidRPr="00BE71A6" w:rsidRDefault="0001667B" w:rsidP="0001667B">
      <w:pPr>
        <w:rPr>
          <w:ins w:id="300" w:author="MM" w:date="2022-07-11T17:11:00Z"/>
          <w:rFonts w:ascii="思源黑体 CN Normal" w:eastAsia="思源黑体 CN Normal" w:hAnsi="思源黑体 CN Normal"/>
          <w:rPrChange w:id="301" w:author="MM" w:date="2022-07-15T13:50:00Z">
            <w:rPr>
              <w:ins w:id="302" w:author="MM" w:date="2022-07-11T17:11:00Z"/>
            </w:rPr>
          </w:rPrChange>
        </w:rPr>
      </w:pPr>
      <w:ins w:id="303" w:author="MM" w:date="2022-07-11T17:11:00Z">
        <w:r w:rsidRPr="00BE71A6">
          <w:rPr>
            <w:rFonts w:ascii="思源黑体 CN Normal" w:eastAsia="思源黑体 CN Normal" w:hAnsi="思源黑体 CN Normal" w:hint="eastAsia"/>
            <w:b/>
            <w:rPrChange w:id="304" w:author="MM" w:date="2022-07-15T13:50:00Z">
              <w:rPr>
                <w:rFonts w:hint="eastAsia"/>
                <w:b/>
              </w:rPr>
            </w:rPrChange>
          </w:rPr>
          <w:t>常规需求（基本需求）</w:t>
        </w:r>
        <w:r w:rsidRPr="00BE71A6">
          <w:rPr>
            <w:rFonts w:ascii="思源黑体 CN Normal" w:eastAsia="思源黑体 CN Normal" w:hAnsi="思源黑体 CN Normal" w:hint="eastAsia"/>
            <w:rPrChange w:id="305" w:author="MM" w:date="2022-07-15T13:50:00Z">
              <w:rPr>
                <w:rFonts w:hint="eastAsia"/>
              </w:rPr>
            </w:rPrChange>
          </w:rPr>
          <w:t>：用户认为系统应该做到的功能或性能，实现越多用户会越满意。</w:t>
        </w:r>
      </w:ins>
    </w:p>
    <w:p w:rsidR="0001667B" w:rsidRPr="00BE71A6" w:rsidRDefault="0001667B" w:rsidP="0001667B">
      <w:pPr>
        <w:rPr>
          <w:ins w:id="306" w:author="MM" w:date="2022-07-11T17:11:00Z"/>
          <w:rFonts w:ascii="思源黑体 CN Normal" w:eastAsia="思源黑体 CN Normal" w:hAnsi="思源黑体 CN Normal"/>
          <w:rPrChange w:id="307" w:author="MM" w:date="2022-07-15T13:50:00Z">
            <w:rPr>
              <w:ins w:id="308" w:author="MM" w:date="2022-07-11T17:11:00Z"/>
            </w:rPr>
          </w:rPrChange>
        </w:rPr>
      </w:pPr>
      <w:ins w:id="309" w:author="MM" w:date="2022-07-11T17:11:00Z">
        <w:r w:rsidRPr="00BE71A6">
          <w:rPr>
            <w:rFonts w:ascii="思源黑体 CN Normal" w:eastAsia="思源黑体 CN Normal" w:hAnsi="思源黑体 CN Normal" w:hint="eastAsia"/>
            <w:b/>
            <w:rPrChange w:id="310" w:author="MM" w:date="2022-07-15T13:50:00Z">
              <w:rPr>
                <w:rFonts w:hint="eastAsia"/>
                <w:b/>
              </w:rPr>
            </w:rPrChange>
          </w:rPr>
          <w:t>期望需求</w:t>
        </w:r>
        <w:r w:rsidRPr="00BE71A6">
          <w:rPr>
            <w:rFonts w:ascii="思源黑体 CN Normal" w:eastAsia="思源黑体 CN Normal" w:hAnsi="思源黑体 CN Normal" w:hint="eastAsia"/>
            <w:rPrChange w:id="311" w:author="MM" w:date="2022-07-15T13:50:00Z">
              <w:rPr>
                <w:rFonts w:hint="eastAsia"/>
              </w:rPr>
            </w:rPrChange>
          </w:rPr>
          <w:t>：用户想当然认为系统应具备的功能或性能，但并不能正确描述自己想要得到的这些功能或性能需求。如果期望需求没有得到实现，会让用户感到不满意。</w:t>
        </w:r>
      </w:ins>
    </w:p>
    <w:p w:rsidR="0001667B" w:rsidRPr="00BE71A6" w:rsidRDefault="0001667B" w:rsidP="0001667B">
      <w:pPr>
        <w:rPr>
          <w:ins w:id="312" w:author="MM" w:date="2022-07-11T17:11:00Z"/>
          <w:rFonts w:ascii="思源黑体 CN Normal" w:eastAsia="思源黑体 CN Normal" w:hAnsi="思源黑体 CN Normal"/>
          <w:rPrChange w:id="313" w:author="MM" w:date="2022-07-15T13:50:00Z">
            <w:rPr>
              <w:ins w:id="314" w:author="MM" w:date="2022-07-11T17:11:00Z"/>
            </w:rPr>
          </w:rPrChange>
        </w:rPr>
      </w:pPr>
      <w:ins w:id="315" w:author="MM" w:date="2022-07-11T17:11:00Z">
        <w:r w:rsidRPr="00BE71A6">
          <w:rPr>
            <w:rFonts w:ascii="思源黑体 CN Normal" w:eastAsia="思源黑体 CN Normal" w:hAnsi="思源黑体 CN Normal" w:hint="eastAsia"/>
            <w:b/>
            <w:rPrChange w:id="316" w:author="MM" w:date="2022-07-15T13:50:00Z">
              <w:rPr>
                <w:rFonts w:hint="eastAsia"/>
                <w:b/>
              </w:rPr>
            </w:rPrChange>
          </w:rPr>
          <w:t>兴奋需求（意外需求）</w:t>
        </w:r>
        <w:r w:rsidRPr="00BE71A6">
          <w:rPr>
            <w:rFonts w:ascii="思源黑体 CN Normal" w:eastAsia="思源黑体 CN Normal" w:hAnsi="思源黑体 CN Normal" w:hint="eastAsia"/>
            <w:rPrChange w:id="317" w:author="MM" w:date="2022-07-15T13:50:00Z">
              <w:rPr>
                <w:rFonts w:hint="eastAsia"/>
              </w:rPr>
            </w:rPrChange>
          </w:rPr>
          <w:t>：是用户要求范围外的功能或性能，实现这些需求用户会更高兴，但不实现也不影响其购买的决策。</w:t>
        </w:r>
      </w:ins>
    </w:p>
    <w:p w:rsidR="0001667B" w:rsidRPr="00BE71A6" w:rsidRDefault="0001667B">
      <w:pPr>
        <w:rPr>
          <w:ins w:id="318" w:author="MM" w:date="2022-07-11T17:11:00Z"/>
          <w:rFonts w:ascii="思源黑体 CN Normal" w:eastAsia="思源黑体 CN Normal" w:hAnsi="思源黑体 CN Normal"/>
          <w:rPrChange w:id="319" w:author="MM" w:date="2022-07-15T13:50:00Z">
            <w:rPr>
              <w:ins w:id="320" w:author="MM" w:date="2022-07-11T17:11:00Z"/>
            </w:rPr>
          </w:rPrChange>
        </w:rPr>
      </w:pPr>
    </w:p>
    <w:p w:rsidR="00DA1BA3" w:rsidRPr="00BE71A6" w:rsidRDefault="004A7DBC">
      <w:pPr>
        <w:pStyle w:val="2"/>
        <w:spacing w:beforeLines="50" w:before="156"/>
        <w:ind w:firstLine="0"/>
        <w:rPr>
          <w:rFonts w:ascii="思源黑体 CN Normal" w:eastAsia="思源黑体 CN Normal" w:hAnsi="思源黑体 CN Normal"/>
          <w:rPrChange w:id="321"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322" w:author="MM" w:date="2022-07-15T13:50:00Z">
            <w:rPr>
              <w:rFonts w:ascii="微软雅黑" w:eastAsia="微软雅黑" w:hAnsi="微软雅黑" w:hint="eastAsia"/>
            </w:rPr>
          </w:rPrChange>
        </w:rPr>
        <w:t>易混淆点</w:t>
      </w:r>
      <w:del w:id="323" w:author="MM" w:date="2022-07-11T17:11:00Z">
        <w:r w:rsidRPr="00BE71A6" w:rsidDel="0001667B">
          <w:rPr>
            <w:rFonts w:ascii="思源黑体 CN Normal" w:eastAsia="思源黑体 CN Normal" w:hAnsi="思源黑体 CN Normal"/>
            <w:rPrChange w:id="324" w:author="MM" w:date="2022-07-15T13:50:00Z">
              <w:rPr>
                <w:rFonts w:ascii="微软雅黑" w:eastAsia="微软雅黑" w:hAnsi="微软雅黑"/>
              </w:rPr>
            </w:rPrChange>
          </w:rPr>
          <w:delText>2</w:delText>
        </w:r>
      </w:del>
      <w:ins w:id="325" w:author="MM" w:date="2022-07-11T17:11:00Z">
        <w:r w:rsidR="0001667B" w:rsidRPr="00BE71A6">
          <w:rPr>
            <w:rFonts w:ascii="思源黑体 CN Normal" w:eastAsia="思源黑体 CN Normal" w:hAnsi="思源黑体 CN Normal"/>
            <w:rPrChange w:id="326" w:author="MM" w:date="2022-07-15T13:50:00Z">
              <w:rPr>
                <w:rFonts w:ascii="微软雅黑" w:eastAsia="微软雅黑" w:hAnsi="微软雅黑"/>
              </w:rPr>
            </w:rPrChange>
          </w:rPr>
          <w:t>3</w:t>
        </w:r>
      </w:ins>
      <w:r w:rsidRPr="00BE71A6">
        <w:rPr>
          <w:rFonts w:ascii="思源黑体 CN Normal" w:eastAsia="思源黑体 CN Normal" w:hAnsi="思源黑体 CN Normal" w:hint="eastAsia"/>
          <w:rPrChange w:id="327" w:author="MM" w:date="2022-07-15T13:50:00Z">
            <w:rPr>
              <w:rFonts w:ascii="微软雅黑" w:eastAsia="微软雅黑" w:hAnsi="微软雅黑" w:hint="eastAsia"/>
            </w:rPr>
          </w:rPrChange>
        </w:rPr>
        <w:t>：架构模式和设计模式和惯用法</w:t>
      </w:r>
    </w:p>
    <w:p w:rsidR="00DA1BA3" w:rsidRPr="00BE71A6" w:rsidRDefault="004A7DBC">
      <w:pPr>
        <w:rPr>
          <w:rFonts w:ascii="思源黑体 CN Normal" w:eastAsia="思源黑体 CN Normal" w:hAnsi="思源黑体 CN Normal"/>
          <w:rPrChange w:id="328" w:author="MM" w:date="2022-07-15T13:50:00Z">
            <w:rPr/>
          </w:rPrChange>
        </w:rPr>
      </w:pPr>
      <w:r w:rsidRPr="00BE71A6">
        <w:rPr>
          <w:rFonts w:ascii="思源黑体 CN Normal" w:eastAsia="思源黑体 CN Normal" w:hAnsi="思源黑体 CN Normal" w:hint="eastAsia"/>
          <w:b/>
          <w:bCs/>
          <w:rPrChange w:id="329" w:author="MM" w:date="2022-07-15T13:50:00Z">
            <w:rPr>
              <w:rFonts w:hint="eastAsia"/>
              <w:b/>
              <w:bCs/>
            </w:rPr>
          </w:rPrChange>
        </w:rPr>
        <w:t>架构模式：</w:t>
      </w:r>
      <w:r w:rsidRPr="00BE71A6">
        <w:rPr>
          <w:rFonts w:ascii="思源黑体 CN Normal" w:eastAsia="思源黑体 CN Normal" w:hAnsi="思源黑体 CN Normal" w:hint="eastAsia"/>
          <w:rPrChange w:id="330" w:author="MM" w:date="2022-07-15T13:50:00Z">
            <w:rPr>
              <w:rFonts w:hint="eastAsia"/>
            </w:rPr>
          </w:rPrChange>
        </w:rPr>
        <w:t>软件设计中的高层决策，例如C/S结构就属于架构模式，架构模式反映了开发软件系统过程中所作的基本设计决策</w:t>
      </w:r>
    </w:p>
    <w:p w:rsidR="00DA1BA3" w:rsidRPr="00BE71A6" w:rsidRDefault="004A7DBC">
      <w:pPr>
        <w:rPr>
          <w:rFonts w:ascii="思源黑体 CN Normal" w:eastAsia="思源黑体 CN Normal" w:hAnsi="思源黑体 CN Normal"/>
          <w:rPrChange w:id="331" w:author="MM" w:date="2022-07-15T13:50:00Z">
            <w:rPr/>
          </w:rPrChange>
        </w:rPr>
      </w:pPr>
      <w:r w:rsidRPr="00BE71A6">
        <w:rPr>
          <w:rFonts w:ascii="思源黑体 CN Normal" w:eastAsia="思源黑体 CN Normal" w:hAnsi="思源黑体 CN Normal" w:hint="eastAsia"/>
          <w:b/>
          <w:bCs/>
          <w:rPrChange w:id="332" w:author="MM" w:date="2022-07-15T13:50:00Z">
            <w:rPr>
              <w:rFonts w:hint="eastAsia"/>
              <w:b/>
              <w:bCs/>
            </w:rPr>
          </w:rPrChange>
        </w:rPr>
        <w:t>设计模式：</w:t>
      </w:r>
      <w:r w:rsidRPr="00BE71A6">
        <w:rPr>
          <w:rFonts w:ascii="思源黑体 CN Normal" w:eastAsia="思源黑体 CN Normal" w:hAnsi="思源黑体 CN Normal" w:hint="eastAsia"/>
          <w:rPrChange w:id="333" w:author="MM" w:date="2022-07-15T13:50:00Z">
            <w:rPr>
              <w:rFonts w:hint="eastAsia"/>
            </w:rPr>
          </w:rPrChange>
        </w:rPr>
        <w:t>主要关注软件系统的设计，与具体的实现语言无关</w:t>
      </w:r>
    </w:p>
    <w:p w:rsidR="00DA1BA3" w:rsidRPr="00BE71A6" w:rsidRDefault="004A7DBC">
      <w:pPr>
        <w:rPr>
          <w:ins w:id="334" w:author="MM" w:date="2022-07-11T17:13:00Z"/>
          <w:rFonts w:ascii="思源黑体 CN Normal" w:eastAsia="思源黑体 CN Normal" w:hAnsi="思源黑体 CN Normal"/>
          <w:rPrChange w:id="335" w:author="MM" w:date="2022-07-15T13:50:00Z">
            <w:rPr>
              <w:ins w:id="336" w:author="MM" w:date="2022-07-11T17:13:00Z"/>
            </w:rPr>
          </w:rPrChange>
        </w:rPr>
      </w:pPr>
      <w:r w:rsidRPr="00BE71A6">
        <w:rPr>
          <w:rFonts w:ascii="思源黑体 CN Normal" w:eastAsia="思源黑体 CN Normal" w:hAnsi="思源黑体 CN Normal" w:hint="eastAsia"/>
          <w:b/>
          <w:bCs/>
          <w:rPrChange w:id="337" w:author="MM" w:date="2022-07-15T13:50:00Z">
            <w:rPr>
              <w:rFonts w:hint="eastAsia"/>
              <w:b/>
              <w:bCs/>
            </w:rPr>
          </w:rPrChange>
        </w:rPr>
        <w:t>惯用法：</w:t>
      </w:r>
      <w:r w:rsidRPr="00BE71A6">
        <w:rPr>
          <w:rFonts w:ascii="思源黑体 CN Normal" w:eastAsia="思源黑体 CN Normal" w:hAnsi="思源黑体 CN Normal" w:hint="eastAsia"/>
          <w:rPrChange w:id="338" w:author="MM" w:date="2022-07-15T13:50:00Z">
            <w:rPr>
              <w:rFonts w:hint="eastAsia"/>
            </w:rPr>
          </w:rPrChange>
        </w:rPr>
        <w:t>是最低层的模式，关注软件系统的设计与实现，实现时通过某种特定的程序设计语言来描述构件与构件之间的关系。每种编程语言都有它自己特定的模式，即语言的惯用法。例如引用-计数就是C++语言中的一种惯用法</w:t>
      </w:r>
    </w:p>
    <w:p w:rsidR="0001667B" w:rsidRPr="00BE71A6" w:rsidRDefault="0001667B">
      <w:pPr>
        <w:rPr>
          <w:ins w:id="339" w:author="MM" w:date="2022-07-11T17:13:00Z"/>
          <w:rFonts w:ascii="思源黑体 CN Normal" w:eastAsia="思源黑体 CN Normal" w:hAnsi="思源黑体 CN Normal"/>
          <w:rPrChange w:id="340" w:author="MM" w:date="2022-07-15T13:50:00Z">
            <w:rPr>
              <w:ins w:id="341" w:author="MM" w:date="2022-07-11T17:13:00Z"/>
            </w:rPr>
          </w:rPrChange>
        </w:rPr>
      </w:pPr>
    </w:p>
    <w:p w:rsidR="0001667B" w:rsidRPr="00BE71A6" w:rsidRDefault="0001667B">
      <w:pPr>
        <w:pStyle w:val="2"/>
        <w:spacing w:beforeLines="50" w:before="156"/>
        <w:ind w:firstLine="0"/>
        <w:rPr>
          <w:ins w:id="342" w:author="MM" w:date="2022-07-11T17:13:00Z"/>
          <w:rFonts w:ascii="思源黑体 CN Normal" w:eastAsia="思源黑体 CN Normal" w:hAnsi="思源黑体 CN Normal"/>
          <w:b w:val="0"/>
          <w:rPrChange w:id="343" w:author="MM" w:date="2022-07-15T13:50:00Z">
            <w:rPr>
              <w:ins w:id="344" w:author="MM" w:date="2022-07-11T17:13:00Z"/>
              <w:b/>
              <w:bCs/>
            </w:rPr>
          </w:rPrChange>
        </w:rPr>
        <w:pPrChange w:id="345" w:author="MM" w:date="2022-07-11T17:13:00Z">
          <w:pPr/>
        </w:pPrChange>
      </w:pPr>
      <w:ins w:id="346" w:author="MM" w:date="2022-07-11T17:13:00Z">
        <w:r w:rsidRPr="00BE71A6">
          <w:rPr>
            <w:rFonts w:ascii="思源黑体 CN Normal" w:eastAsia="思源黑体 CN Normal" w:hAnsi="思源黑体 CN Normal" w:hint="eastAsia"/>
            <w:rPrChange w:id="347" w:author="MM" w:date="2022-07-15T13:50:00Z">
              <w:rPr>
                <w:rFonts w:ascii="微软雅黑" w:hAnsi="微软雅黑" w:hint="eastAsia"/>
              </w:rPr>
            </w:rPrChange>
          </w:rPr>
          <w:t>易混淆点</w:t>
        </w:r>
        <w:r w:rsidRPr="00BE71A6">
          <w:rPr>
            <w:rFonts w:ascii="思源黑体 CN Normal" w:eastAsia="思源黑体 CN Normal" w:hAnsi="思源黑体 CN Normal"/>
            <w:rPrChange w:id="348" w:author="MM" w:date="2022-07-15T13:50:00Z">
              <w:rPr>
                <w:rFonts w:ascii="微软雅黑" w:hAnsi="微软雅黑"/>
              </w:rPr>
            </w:rPrChange>
          </w:rPr>
          <w:t>4</w:t>
        </w:r>
        <w:r w:rsidRPr="00BE71A6">
          <w:rPr>
            <w:rFonts w:ascii="思源黑体 CN Normal" w:eastAsia="思源黑体 CN Normal" w:hAnsi="思源黑体 CN Normal" w:hint="eastAsia"/>
            <w:rPrChange w:id="349" w:author="MM" w:date="2022-07-15T13:50:00Z">
              <w:rPr>
                <w:rFonts w:ascii="微软雅黑" w:hAnsi="微软雅黑" w:hint="eastAsia"/>
              </w:rPr>
            </w:rPrChange>
          </w:rPr>
          <w:t>：</w:t>
        </w:r>
        <w:r w:rsidRPr="00BE71A6">
          <w:rPr>
            <w:rFonts w:ascii="思源黑体 CN Normal" w:eastAsia="思源黑体 CN Normal" w:hAnsi="思源黑体 CN Normal"/>
            <w:rPrChange w:id="350" w:author="MM" w:date="2022-07-15T13:50:00Z">
              <w:rPr>
                <w:rFonts w:ascii="微软雅黑" w:hAnsi="微软雅黑"/>
              </w:rPr>
            </w:rPrChange>
          </w:rPr>
          <w:t xml:space="preserve"> </w:t>
        </w:r>
        <w:r w:rsidRPr="00BE71A6">
          <w:rPr>
            <w:rFonts w:ascii="思源黑体 CN Normal" w:eastAsia="思源黑体 CN Normal" w:hAnsi="思源黑体 CN Normal" w:hint="eastAsia"/>
            <w:b w:val="0"/>
            <w:bCs/>
            <w:rPrChange w:id="351" w:author="MM" w:date="2022-07-15T13:50:00Z">
              <w:rPr>
                <w:rFonts w:hint="eastAsia"/>
                <w:bCs/>
              </w:rPr>
            </w:rPrChange>
          </w:rPr>
          <w:t>模块组装方式</w:t>
        </w:r>
      </w:ins>
    </w:p>
    <w:p w:rsidR="0001667B" w:rsidRPr="00BE71A6" w:rsidRDefault="0001667B" w:rsidP="0001667B">
      <w:pPr>
        <w:rPr>
          <w:ins w:id="352" w:author="MM" w:date="2022-07-11T17:13:00Z"/>
          <w:rFonts w:ascii="思源黑体 CN Normal" w:eastAsia="思源黑体 CN Normal" w:hAnsi="思源黑体 CN Normal"/>
          <w:rPrChange w:id="353" w:author="MM" w:date="2022-07-15T13:50:00Z">
            <w:rPr>
              <w:ins w:id="354" w:author="MM" w:date="2022-07-11T17:13:00Z"/>
            </w:rPr>
          </w:rPrChange>
        </w:rPr>
      </w:pPr>
      <w:ins w:id="355" w:author="MM" w:date="2022-07-11T17:13:00Z">
        <w:r w:rsidRPr="00BE71A6">
          <w:rPr>
            <w:rFonts w:ascii="思源黑体 CN Normal" w:eastAsia="思源黑体 CN Normal" w:hAnsi="思源黑体 CN Normal"/>
            <w:noProof/>
            <w:rPrChange w:id="356" w:author="MM" w:date="2022-07-15T13:50:00Z">
              <w:rPr>
                <w:noProof/>
              </w:rPr>
            </w:rPrChange>
          </w:rPr>
          <w:lastRenderedPageBreak/>
          <w:drawing>
            <wp:inline distT="0" distB="0" distL="0" distR="0" wp14:anchorId="1B51C6AF" wp14:editId="2B3FEEC2">
              <wp:extent cx="4219473" cy="1594884"/>
              <wp:effectExtent l="0" t="0" r="0" b="5715"/>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228735" cy="1598385"/>
                      </a:xfrm>
                      <a:prstGeom prst="rect">
                        <a:avLst/>
                      </a:prstGeom>
                      <a:noFill/>
                      <a:ln>
                        <a:noFill/>
                      </a:ln>
                    </pic:spPr>
                  </pic:pic>
                </a:graphicData>
              </a:graphic>
            </wp:inline>
          </w:drawing>
        </w:r>
      </w:ins>
    </w:p>
    <w:p w:rsidR="0001667B" w:rsidRPr="00BE71A6" w:rsidRDefault="0001667B" w:rsidP="0001667B">
      <w:pPr>
        <w:rPr>
          <w:ins w:id="357" w:author="MM" w:date="2022-07-11T17:13:00Z"/>
          <w:rFonts w:ascii="思源黑体 CN Normal" w:eastAsia="思源黑体 CN Normal" w:hAnsi="思源黑体 CN Normal"/>
          <w:rPrChange w:id="358" w:author="MM" w:date="2022-07-15T13:50:00Z">
            <w:rPr>
              <w:ins w:id="359" w:author="MM" w:date="2022-07-11T17:13:00Z"/>
            </w:rPr>
          </w:rPrChange>
        </w:rPr>
      </w:pPr>
      <w:ins w:id="360" w:author="MM" w:date="2022-07-11T17:13:00Z">
        <w:r w:rsidRPr="00BE71A6">
          <w:rPr>
            <w:rFonts w:ascii="思源黑体 CN Normal" w:eastAsia="思源黑体 CN Normal" w:hAnsi="思源黑体 CN Normal" w:hint="eastAsia"/>
            <w:b/>
            <w:bCs/>
            <w:rPrChange w:id="361" w:author="MM" w:date="2022-07-15T13:50:00Z">
              <w:rPr>
                <w:rFonts w:hint="eastAsia"/>
                <w:b/>
                <w:bCs/>
              </w:rPr>
            </w:rPrChange>
          </w:rPr>
          <w:t>一次性组装方式</w:t>
        </w:r>
        <w:r w:rsidRPr="00BE71A6">
          <w:rPr>
            <w:rFonts w:ascii="思源黑体 CN Normal" w:eastAsia="思源黑体 CN Normal" w:hAnsi="思源黑体 CN Normal" w:hint="eastAsia"/>
            <w:rPrChange w:id="362" w:author="MM" w:date="2022-07-15T13:50:00Z">
              <w:rPr>
                <w:rFonts w:hint="eastAsia"/>
              </w:rPr>
            </w:rPrChange>
          </w:rPr>
          <w:t>：其结果：发现有错误，却茫然找不到原因；查错和改错都会遇到困难。</w:t>
        </w:r>
      </w:ins>
    </w:p>
    <w:p w:rsidR="0001667B" w:rsidRPr="00BE71A6" w:rsidRDefault="0001667B" w:rsidP="0001667B">
      <w:pPr>
        <w:rPr>
          <w:ins w:id="363" w:author="MM" w:date="2022-07-11T17:13:00Z"/>
          <w:rFonts w:ascii="思源黑体 CN Normal" w:eastAsia="思源黑体 CN Normal" w:hAnsi="思源黑体 CN Normal"/>
          <w:rPrChange w:id="364" w:author="MM" w:date="2022-07-15T13:50:00Z">
            <w:rPr>
              <w:ins w:id="365" w:author="MM" w:date="2022-07-11T17:13:00Z"/>
            </w:rPr>
          </w:rPrChange>
        </w:rPr>
      </w:pPr>
      <w:ins w:id="366" w:author="MM" w:date="2022-07-11T17:13:00Z">
        <w:r w:rsidRPr="00BE71A6">
          <w:rPr>
            <w:rFonts w:ascii="思源黑体 CN Normal" w:eastAsia="思源黑体 CN Normal" w:hAnsi="思源黑体 CN Normal" w:hint="eastAsia"/>
            <w:b/>
            <w:bCs/>
            <w:rPrChange w:id="367" w:author="MM" w:date="2022-07-15T13:50:00Z">
              <w:rPr>
                <w:rFonts w:hint="eastAsia"/>
                <w:b/>
                <w:bCs/>
              </w:rPr>
            </w:rPrChange>
          </w:rPr>
          <w:t>自顶向下的增殖方式</w:t>
        </w:r>
        <w:r w:rsidRPr="00BE71A6">
          <w:rPr>
            <w:rFonts w:ascii="思源黑体 CN Normal" w:eastAsia="思源黑体 CN Normal" w:hAnsi="思源黑体 CN Normal" w:hint="eastAsia"/>
            <w:rPrChange w:id="368" w:author="MM" w:date="2022-07-15T13:50:00Z">
              <w:rPr>
                <w:rFonts w:hint="eastAsia"/>
              </w:rPr>
            </w:rPrChange>
          </w:rPr>
          <w:t>：优点：在测试过程中较早地验证了主要的控制和判断点；功能可行性较早地得到证实，还能增强开发者和用户成功的信心。缺点：导致过多的回归测试；增加建桩模块的复杂度，导致增加附加测试</w:t>
        </w:r>
      </w:ins>
    </w:p>
    <w:p w:rsidR="0001667B" w:rsidRPr="00BE71A6" w:rsidRDefault="0001667B" w:rsidP="0001667B">
      <w:pPr>
        <w:rPr>
          <w:ins w:id="369" w:author="MM" w:date="2022-07-11T17:13:00Z"/>
          <w:rFonts w:ascii="思源黑体 CN Normal" w:eastAsia="思源黑体 CN Normal" w:hAnsi="思源黑体 CN Normal"/>
          <w:rPrChange w:id="370" w:author="MM" w:date="2022-07-15T13:50:00Z">
            <w:rPr>
              <w:ins w:id="371" w:author="MM" w:date="2022-07-11T17:13:00Z"/>
            </w:rPr>
          </w:rPrChange>
        </w:rPr>
      </w:pPr>
      <w:ins w:id="372" w:author="MM" w:date="2022-07-11T17:13:00Z">
        <w:r w:rsidRPr="00BE71A6">
          <w:rPr>
            <w:rFonts w:ascii="思源黑体 CN Normal" w:eastAsia="思源黑体 CN Normal" w:hAnsi="思源黑体 CN Normal" w:hint="eastAsia"/>
            <w:b/>
            <w:bCs/>
            <w:rPrChange w:id="373" w:author="MM" w:date="2022-07-15T13:50:00Z">
              <w:rPr>
                <w:rFonts w:hint="eastAsia"/>
                <w:b/>
                <w:bCs/>
              </w:rPr>
            </w:rPrChange>
          </w:rPr>
          <w:t>自底向上的增殖方式</w:t>
        </w:r>
        <w:r w:rsidRPr="00BE71A6">
          <w:rPr>
            <w:rFonts w:ascii="思源黑体 CN Normal" w:eastAsia="思源黑体 CN Normal" w:hAnsi="思源黑体 CN Normal" w:hint="eastAsia"/>
            <w:rPrChange w:id="374" w:author="MM" w:date="2022-07-15T13:50:00Z">
              <w:rPr>
                <w:rFonts w:hint="eastAsia"/>
              </w:rPr>
            </w:rPrChange>
          </w:rPr>
          <w:t>：优点：可以把容易出问题的部分在早期解决；缺点：对主要的控制直到最后才接触到；可以实施多个模块的并行测试，提高测试效率。</w:t>
        </w:r>
      </w:ins>
    </w:p>
    <w:p w:rsidR="0001667B" w:rsidRPr="00BE71A6" w:rsidRDefault="0001667B" w:rsidP="0001667B">
      <w:pPr>
        <w:rPr>
          <w:ins w:id="375" w:author="MM" w:date="2022-07-11T17:13:00Z"/>
          <w:rFonts w:ascii="思源黑体 CN Normal" w:eastAsia="思源黑体 CN Normal" w:hAnsi="思源黑体 CN Normal"/>
          <w:b/>
          <w:bCs/>
          <w:rPrChange w:id="376" w:author="MM" w:date="2022-07-15T13:50:00Z">
            <w:rPr>
              <w:ins w:id="377" w:author="MM" w:date="2022-07-11T17:13:00Z"/>
              <w:b/>
              <w:bCs/>
            </w:rPr>
          </w:rPrChange>
        </w:rPr>
      </w:pPr>
      <w:ins w:id="378" w:author="MM" w:date="2022-07-11T17:13:00Z">
        <w:r w:rsidRPr="00BE71A6">
          <w:rPr>
            <w:rFonts w:ascii="思源黑体 CN Normal" w:eastAsia="思源黑体 CN Normal" w:hAnsi="思源黑体 CN Normal" w:hint="eastAsia"/>
            <w:b/>
            <w:bCs/>
            <w:rPrChange w:id="379" w:author="MM" w:date="2022-07-15T13:50:00Z">
              <w:rPr>
                <w:rFonts w:hint="eastAsia"/>
                <w:b/>
                <w:bCs/>
              </w:rPr>
            </w:rPrChange>
          </w:rPr>
          <w:t>混合增殖方式，</w:t>
        </w:r>
        <w:r w:rsidRPr="00BE71A6">
          <w:rPr>
            <w:rFonts w:ascii="思源黑体 CN Normal" w:eastAsia="思源黑体 CN Normal" w:hAnsi="思源黑体 CN Normal" w:hint="eastAsia"/>
            <w:rPrChange w:id="380" w:author="MM" w:date="2022-07-15T13:50:00Z">
              <w:rPr>
                <w:rFonts w:hint="eastAsia"/>
              </w:rPr>
            </w:rPrChange>
          </w:rPr>
          <w:t>完成的标志：成功地执行了测试计划中规定的所有集成测试；修正了所发现的错误（与用户就剩余错误的修改计划达成一致）；测试结果通过了专门小组的评审</w:t>
        </w:r>
      </w:ins>
    </w:p>
    <w:p w:rsidR="0001667B" w:rsidRPr="00BE71A6" w:rsidRDefault="0001667B">
      <w:pPr>
        <w:rPr>
          <w:rFonts w:ascii="思源黑体 CN Normal" w:eastAsia="思源黑体 CN Normal" w:hAnsi="思源黑体 CN Normal"/>
          <w:rPrChange w:id="381" w:author="MM" w:date="2022-07-15T13:50:00Z">
            <w:rPr/>
          </w:rPrChange>
        </w:rPr>
      </w:pPr>
    </w:p>
    <w:p w:rsidR="00DA1BA3" w:rsidRPr="00BE71A6" w:rsidRDefault="004A7DBC">
      <w:pPr>
        <w:pStyle w:val="2"/>
        <w:spacing w:beforeLines="50" w:before="156"/>
        <w:ind w:firstLine="0"/>
        <w:rPr>
          <w:rFonts w:ascii="思源黑体 CN Normal" w:eastAsia="思源黑体 CN Normal" w:hAnsi="思源黑体 CN Normal"/>
          <w:rPrChange w:id="382"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383" w:author="MM" w:date="2022-07-15T13:50:00Z">
            <w:rPr>
              <w:rFonts w:ascii="微软雅黑" w:eastAsia="微软雅黑" w:hAnsi="微软雅黑" w:hint="eastAsia"/>
            </w:rPr>
          </w:rPrChange>
        </w:rPr>
        <w:t>易混淆点</w:t>
      </w:r>
      <w:del w:id="384" w:author="MM" w:date="2022-07-11T17:13:00Z">
        <w:r w:rsidRPr="00BE71A6" w:rsidDel="0001667B">
          <w:rPr>
            <w:rFonts w:ascii="思源黑体 CN Normal" w:eastAsia="思源黑体 CN Normal" w:hAnsi="思源黑体 CN Normal"/>
            <w:rPrChange w:id="385" w:author="MM" w:date="2022-07-15T13:50:00Z">
              <w:rPr>
                <w:rFonts w:ascii="微软雅黑" w:eastAsia="微软雅黑" w:hAnsi="微软雅黑"/>
              </w:rPr>
            </w:rPrChange>
          </w:rPr>
          <w:delText>3</w:delText>
        </w:r>
      </w:del>
      <w:ins w:id="386" w:author="MM" w:date="2022-07-11T17:13:00Z">
        <w:r w:rsidR="0001667B" w:rsidRPr="00BE71A6">
          <w:rPr>
            <w:rFonts w:ascii="思源黑体 CN Normal" w:eastAsia="思源黑体 CN Normal" w:hAnsi="思源黑体 CN Normal"/>
            <w:rPrChange w:id="387" w:author="MM" w:date="2022-07-15T13:50:00Z">
              <w:rPr>
                <w:rFonts w:ascii="微软雅黑" w:eastAsia="微软雅黑" w:hAnsi="微软雅黑"/>
              </w:rPr>
            </w:rPrChange>
          </w:rPr>
          <w:t>5</w:t>
        </w:r>
      </w:ins>
      <w:r w:rsidRPr="00BE71A6">
        <w:rPr>
          <w:rFonts w:ascii="思源黑体 CN Normal" w:eastAsia="思源黑体 CN Normal" w:hAnsi="思源黑体 CN Normal" w:hint="eastAsia"/>
          <w:rPrChange w:id="388" w:author="MM" w:date="2022-07-15T13:50:00Z">
            <w:rPr>
              <w:rFonts w:ascii="微软雅黑" w:eastAsia="微软雅黑" w:hAnsi="微软雅黑" w:hint="eastAsia"/>
            </w:rPr>
          </w:rPrChange>
        </w:rPr>
        <w:t>：软件调试与测试的区别</w:t>
      </w:r>
    </w:p>
    <w:p w:rsidR="00DA1BA3" w:rsidRPr="00BE71A6" w:rsidRDefault="004A7DBC">
      <w:pPr>
        <w:rPr>
          <w:rFonts w:ascii="思源黑体 CN Normal" w:eastAsia="思源黑体 CN Normal" w:hAnsi="思源黑体 CN Normal"/>
          <w:rPrChange w:id="389" w:author="MM" w:date="2022-07-15T13:50:00Z">
            <w:rPr/>
          </w:rPrChange>
        </w:rPr>
      </w:pPr>
      <w:r w:rsidRPr="00BE71A6">
        <w:rPr>
          <w:rFonts w:ascii="思源黑体 CN Normal" w:eastAsia="思源黑体 CN Normal" w:hAnsi="思源黑体 CN Normal" w:hint="eastAsia"/>
          <w:b/>
          <w:bCs/>
          <w:rPrChange w:id="390" w:author="MM" w:date="2022-07-15T13:50:00Z">
            <w:rPr>
              <w:rFonts w:hint="eastAsia"/>
              <w:b/>
              <w:bCs/>
            </w:rPr>
          </w:rPrChange>
        </w:rPr>
        <w:t>测试</w:t>
      </w:r>
      <w:r w:rsidRPr="00BE71A6">
        <w:rPr>
          <w:rFonts w:ascii="思源黑体 CN Normal" w:eastAsia="思源黑体 CN Normal" w:hAnsi="思源黑体 CN Normal" w:hint="eastAsia"/>
          <w:rPrChange w:id="391" w:author="MM" w:date="2022-07-15T13:50:00Z">
            <w:rPr>
              <w:rFonts w:hint="eastAsia"/>
            </w:rPr>
          </w:rPrChange>
        </w:rPr>
        <w:t>的目的是找出存在的错误，而</w:t>
      </w:r>
      <w:r w:rsidRPr="00BE71A6">
        <w:rPr>
          <w:rFonts w:ascii="思源黑体 CN Normal" w:eastAsia="思源黑体 CN Normal" w:hAnsi="思源黑体 CN Normal" w:hint="eastAsia"/>
          <w:b/>
          <w:bCs/>
          <w:rPrChange w:id="392" w:author="MM" w:date="2022-07-15T13:50:00Z">
            <w:rPr>
              <w:rFonts w:hint="eastAsia"/>
              <w:b/>
              <w:bCs/>
            </w:rPr>
          </w:rPrChange>
        </w:rPr>
        <w:t>调试</w:t>
      </w:r>
      <w:r w:rsidRPr="00BE71A6">
        <w:rPr>
          <w:rFonts w:ascii="思源黑体 CN Normal" w:eastAsia="思源黑体 CN Normal" w:hAnsi="思源黑体 CN Normal" w:hint="eastAsia"/>
          <w:rPrChange w:id="393" w:author="MM" w:date="2022-07-15T13:50:00Z">
            <w:rPr>
              <w:rFonts w:hint="eastAsia"/>
            </w:rPr>
          </w:rPrChange>
        </w:rPr>
        <w:t>的目的是定位错误并修改程序以修正错误。</w:t>
      </w:r>
    </w:p>
    <w:p w:rsidR="00DA1BA3" w:rsidRPr="00BE71A6" w:rsidRDefault="004A7DBC">
      <w:pPr>
        <w:rPr>
          <w:rFonts w:ascii="思源黑体 CN Normal" w:eastAsia="思源黑体 CN Normal" w:hAnsi="思源黑体 CN Normal"/>
          <w:rPrChange w:id="394" w:author="MM" w:date="2022-07-15T13:50:00Z">
            <w:rPr/>
          </w:rPrChange>
        </w:rPr>
      </w:pPr>
      <w:r w:rsidRPr="00BE71A6">
        <w:rPr>
          <w:rFonts w:ascii="思源黑体 CN Normal" w:eastAsia="思源黑体 CN Normal" w:hAnsi="思源黑体 CN Normal" w:hint="eastAsia"/>
          <w:rPrChange w:id="395" w:author="MM" w:date="2022-07-15T13:50:00Z">
            <w:rPr>
              <w:rFonts w:hint="eastAsia"/>
            </w:rPr>
          </w:rPrChange>
        </w:rPr>
        <w:t>调试是测试之后的活动，测试和调试在目标、方法和思路上都有所不同。</w:t>
      </w:r>
    </w:p>
    <w:p w:rsidR="00DA1BA3" w:rsidRPr="00BE71A6" w:rsidRDefault="004A7DBC">
      <w:pPr>
        <w:rPr>
          <w:rFonts w:ascii="思源黑体 CN Normal" w:eastAsia="思源黑体 CN Normal" w:hAnsi="思源黑体 CN Normal"/>
          <w:rPrChange w:id="396" w:author="MM" w:date="2022-07-15T13:50:00Z">
            <w:rPr/>
          </w:rPrChange>
        </w:rPr>
      </w:pPr>
      <w:r w:rsidRPr="00BE71A6">
        <w:rPr>
          <w:rFonts w:ascii="思源黑体 CN Normal" w:eastAsia="思源黑体 CN Normal" w:hAnsi="思源黑体 CN Normal" w:hint="eastAsia"/>
          <w:rPrChange w:id="397" w:author="MM" w:date="2022-07-15T13:50:00Z">
            <w:rPr>
              <w:rFonts w:hint="eastAsia"/>
            </w:rPr>
          </w:rPrChange>
        </w:rPr>
        <w:t>测试从一个已知的条件开始，使用预先定义的过程，有预知的结果；调试从一个未知的条件开始，结束的过程不可预计。</w:t>
      </w:r>
    </w:p>
    <w:p w:rsidR="00DA1BA3" w:rsidRPr="00BE71A6" w:rsidRDefault="004A7DBC">
      <w:pPr>
        <w:rPr>
          <w:rFonts w:ascii="思源黑体 CN Normal" w:eastAsia="思源黑体 CN Normal" w:hAnsi="思源黑体 CN Normal"/>
          <w:rPrChange w:id="398" w:author="MM" w:date="2022-07-15T13:50:00Z">
            <w:rPr/>
          </w:rPrChange>
        </w:rPr>
      </w:pPr>
      <w:r w:rsidRPr="00BE71A6">
        <w:rPr>
          <w:rFonts w:ascii="思源黑体 CN Normal" w:eastAsia="思源黑体 CN Normal" w:hAnsi="思源黑体 CN Normal" w:hint="eastAsia"/>
          <w:rPrChange w:id="399" w:author="MM" w:date="2022-07-15T13:50:00Z">
            <w:rPr>
              <w:rFonts w:hint="eastAsia"/>
            </w:rPr>
          </w:rPrChange>
        </w:rPr>
        <w:t>测试过程可以事先设计，进度可以事先确定；调试不能描述过程或持续时间。</w:t>
      </w:r>
    </w:p>
    <w:p w:rsidR="00DA1BA3" w:rsidRPr="00BE71A6" w:rsidRDefault="004A7DBC">
      <w:pPr>
        <w:pStyle w:val="2"/>
        <w:spacing w:beforeLines="50" w:before="156"/>
        <w:ind w:firstLine="0"/>
        <w:rPr>
          <w:rFonts w:ascii="思源黑体 CN Normal" w:eastAsia="思源黑体 CN Normal" w:hAnsi="思源黑体 CN Normal"/>
          <w:rPrChange w:id="400"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401" w:author="MM" w:date="2022-07-15T13:50:00Z">
            <w:rPr>
              <w:rFonts w:ascii="微软雅黑" w:eastAsia="微软雅黑" w:hAnsi="微软雅黑" w:hint="eastAsia"/>
            </w:rPr>
          </w:rPrChange>
        </w:rPr>
        <w:t>易混淆点</w:t>
      </w:r>
      <w:del w:id="402" w:author="MM" w:date="2022-07-11T17:13:00Z">
        <w:r w:rsidRPr="00BE71A6" w:rsidDel="0001667B">
          <w:rPr>
            <w:rFonts w:ascii="思源黑体 CN Normal" w:eastAsia="思源黑体 CN Normal" w:hAnsi="思源黑体 CN Normal"/>
            <w:rPrChange w:id="403" w:author="MM" w:date="2022-07-15T13:50:00Z">
              <w:rPr>
                <w:rFonts w:ascii="微软雅黑" w:eastAsia="微软雅黑" w:hAnsi="微软雅黑"/>
              </w:rPr>
            </w:rPrChange>
          </w:rPr>
          <w:delText>4</w:delText>
        </w:r>
      </w:del>
      <w:ins w:id="404" w:author="MM" w:date="2022-07-11T17:13:00Z">
        <w:r w:rsidR="0001667B" w:rsidRPr="00BE71A6">
          <w:rPr>
            <w:rFonts w:ascii="思源黑体 CN Normal" w:eastAsia="思源黑体 CN Normal" w:hAnsi="思源黑体 CN Normal"/>
            <w:rPrChange w:id="405" w:author="MM" w:date="2022-07-15T13:50:00Z">
              <w:rPr>
                <w:rFonts w:ascii="微软雅黑" w:eastAsia="微软雅黑" w:hAnsi="微软雅黑"/>
              </w:rPr>
            </w:rPrChange>
          </w:rPr>
          <w:t>6</w:t>
        </w:r>
      </w:ins>
      <w:r w:rsidRPr="00BE71A6">
        <w:rPr>
          <w:rFonts w:ascii="思源黑体 CN Normal" w:eastAsia="思源黑体 CN Normal" w:hAnsi="思源黑体 CN Normal" w:hint="eastAsia"/>
          <w:rPrChange w:id="406" w:author="MM" w:date="2022-07-15T13:50:00Z">
            <w:rPr>
              <w:rFonts w:ascii="微软雅黑" w:eastAsia="微软雅黑" w:hAnsi="微软雅黑" w:hint="eastAsia"/>
            </w:rPr>
          </w:rPrChange>
        </w:rPr>
        <w:t>：系统维护分类</w:t>
      </w:r>
    </w:p>
    <w:p w:rsidR="00DA1BA3" w:rsidRPr="00BE71A6" w:rsidRDefault="004A7DBC">
      <w:pPr>
        <w:rPr>
          <w:rFonts w:ascii="思源黑体 CN Normal" w:eastAsia="思源黑体 CN Normal" w:hAnsi="思源黑体 CN Normal"/>
          <w:rPrChange w:id="407" w:author="MM" w:date="2022-07-15T13:50:00Z">
            <w:rPr/>
          </w:rPrChange>
        </w:rPr>
      </w:pPr>
      <w:r w:rsidRPr="00BE71A6">
        <w:rPr>
          <w:rFonts w:ascii="思源黑体 CN Normal" w:eastAsia="思源黑体 CN Normal" w:hAnsi="思源黑体 CN Normal" w:hint="eastAsia"/>
          <w:b/>
          <w:bCs/>
          <w:rPrChange w:id="408" w:author="MM" w:date="2022-07-15T13:50:00Z">
            <w:rPr>
              <w:rFonts w:hint="eastAsia"/>
              <w:b/>
              <w:bCs/>
            </w:rPr>
          </w:rPrChange>
        </w:rPr>
        <w:t>正确性维护：</w:t>
      </w:r>
      <w:r w:rsidRPr="00BE71A6">
        <w:rPr>
          <w:rFonts w:ascii="思源黑体 CN Normal" w:eastAsia="思源黑体 CN Normal" w:hAnsi="思源黑体 CN Normal" w:hint="eastAsia"/>
          <w:rPrChange w:id="409" w:author="MM" w:date="2022-07-15T13:50:00Z">
            <w:rPr>
              <w:rFonts w:hint="eastAsia"/>
            </w:rPr>
          </w:rPrChange>
        </w:rPr>
        <w:t>指改正在系统开发阶段已发生而系统测试阶段尚未发现的错误。</w:t>
      </w:r>
    </w:p>
    <w:p w:rsidR="00DA1BA3" w:rsidRPr="00BE71A6" w:rsidRDefault="004A7DBC">
      <w:pPr>
        <w:rPr>
          <w:rFonts w:ascii="思源黑体 CN Normal" w:eastAsia="思源黑体 CN Normal" w:hAnsi="思源黑体 CN Normal"/>
          <w:rPrChange w:id="410" w:author="MM" w:date="2022-07-15T13:50:00Z">
            <w:rPr/>
          </w:rPrChange>
        </w:rPr>
      </w:pPr>
      <w:r w:rsidRPr="00BE71A6">
        <w:rPr>
          <w:rFonts w:ascii="思源黑体 CN Normal" w:eastAsia="思源黑体 CN Normal" w:hAnsi="思源黑体 CN Normal" w:hint="eastAsia"/>
          <w:b/>
          <w:bCs/>
          <w:rPrChange w:id="411" w:author="MM" w:date="2022-07-15T13:50:00Z">
            <w:rPr>
              <w:rFonts w:hint="eastAsia"/>
              <w:b/>
              <w:bCs/>
            </w:rPr>
          </w:rPrChange>
        </w:rPr>
        <w:t>适应性维护：</w:t>
      </w:r>
      <w:r w:rsidRPr="00BE71A6">
        <w:rPr>
          <w:rFonts w:ascii="思源黑体 CN Normal" w:eastAsia="思源黑体 CN Normal" w:hAnsi="思源黑体 CN Normal" w:hint="eastAsia"/>
          <w:rPrChange w:id="412" w:author="MM" w:date="2022-07-15T13:50:00Z">
            <w:rPr>
              <w:rFonts w:hint="eastAsia"/>
            </w:rPr>
          </w:rPrChange>
        </w:rPr>
        <w:t>指使应用软件适应信息技术变化和管理需求变化而进行的修改。企业的外部市场环境和管理需求的不断变化也使得各级管理人员不断提出新的信息需求。</w:t>
      </w:r>
    </w:p>
    <w:p w:rsidR="00DA1BA3" w:rsidRPr="00BE71A6" w:rsidRDefault="004A7DBC">
      <w:pPr>
        <w:rPr>
          <w:rFonts w:ascii="思源黑体 CN Normal" w:eastAsia="思源黑体 CN Normal" w:hAnsi="思源黑体 CN Normal"/>
          <w:rPrChange w:id="413" w:author="MM" w:date="2022-07-15T13:50:00Z">
            <w:rPr/>
          </w:rPrChange>
        </w:rPr>
      </w:pPr>
      <w:r w:rsidRPr="00BE71A6">
        <w:rPr>
          <w:rFonts w:ascii="思源黑体 CN Normal" w:eastAsia="思源黑体 CN Normal" w:hAnsi="思源黑体 CN Normal" w:hint="eastAsia"/>
          <w:b/>
          <w:bCs/>
          <w:rPrChange w:id="414" w:author="MM" w:date="2022-07-15T13:50:00Z">
            <w:rPr>
              <w:rFonts w:hint="eastAsia"/>
              <w:b/>
              <w:bCs/>
            </w:rPr>
          </w:rPrChange>
        </w:rPr>
        <w:t>完善性维护：</w:t>
      </w:r>
      <w:r w:rsidRPr="00BE71A6">
        <w:rPr>
          <w:rFonts w:ascii="思源黑体 CN Normal" w:eastAsia="思源黑体 CN Normal" w:hAnsi="思源黑体 CN Normal" w:hint="eastAsia"/>
          <w:rPrChange w:id="415" w:author="MM" w:date="2022-07-15T13:50:00Z">
            <w:rPr>
              <w:rFonts w:hint="eastAsia"/>
            </w:rPr>
          </w:rPrChange>
        </w:rPr>
        <w:t>扩充功能和改善性能而进行的修改。对已有的软件系统增加一些在系统分析和设计阶段中没有规定的功能与性能特征。</w:t>
      </w:r>
    </w:p>
    <w:p w:rsidR="00DA1BA3" w:rsidRPr="00BE71A6" w:rsidRDefault="004A7DBC">
      <w:pPr>
        <w:rPr>
          <w:ins w:id="416" w:author="MM" w:date="2022-07-11T17:14:00Z"/>
          <w:rFonts w:ascii="思源黑体 CN Normal" w:eastAsia="思源黑体 CN Normal" w:hAnsi="思源黑体 CN Normal"/>
          <w:rPrChange w:id="417" w:author="MM" w:date="2022-07-15T13:50:00Z">
            <w:rPr>
              <w:ins w:id="418" w:author="MM" w:date="2022-07-11T17:14:00Z"/>
            </w:rPr>
          </w:rPrChange>
        </w:rPr>
      </w:pPr>
      <w:r w:rsidRPr="00BE71A6">
        <w:rPr>
          <w:rFonts w:ascii="思源黑体 CN Normal" w:eastAsia="思源黑体 CN Normal" w:hAnsi="思源黑体 CN Normal" w:hint="eastAsia"/>
          <w:b/>
          <w:bCs/>
          <w:rPrChange w:id="419" w:author="MM" w:date="2022-07-15T13:50:00Z">
            <w:rPr>
              <w:rFonts w:hint="eastAsia"/>
              <w:b/>
              <w:bCs/>
            </w:rPr>
          </w:rPrChange>
        </w:rPr>
        <w:t>预防性维护：</w:t>
      </w:r>
      <w:r w:rsidRPr="00BE71A6">
        <w:rPr>
          <w:rFonts w:ascii="思源黑体 CN Normal" w:eastAsia="思源黑体 CN Normal" w:hAnsi="思源黑体 CN Normal" w:hint="eastAsia"/>
          <w:rPrChange w:id="420" w:author="MM" w:date="2022-07-15T13:50:00Z">
            <w:rPr>
              <w:rFonts w:hint="eastAsia"/>
            </w:rPr>
          </w:rPrChange>
        </w:rPr>
        <w:t>为了改进应用软件的可靠性和可维护性，为了适应未来的软硬件环境的变化，应主动增加预防性的新的功能，以使用系统适应各类变化而不被淘汰。如将专用报表功能改成通用报表生成功能，以适应将来报表格式的变化。</w:t>
      </w:r>
    </w:p>
    <w:p w:rsidR="0001667B" w:rsidRPr="00BE71A6" w:rsidRDefault="0001667B">
      <w:pPr>
        <w:rPr>
          <w:ins w:id="421" w:author="MM" w:date="2022-07-11T17:14:00Z"/>
          <w:rFonts w:ascii="思源黑体 CN Normal" w:eastAsia="思源黑体 CN Normal" w:hAnsi="思源黑体 CN Normal"/>
          <w:rPrChange w:id="422" w:author="MM" w:date="2022-07-15T13:50:00Z">
            <w:rPr>
              <w:ins w:id="423" w:author="MM" w:date="2022-07-11T17:14:00Z"/>
            </w:rPr>
          </w:rPrChange>
        </w:rPr>
      </w:pPr>
    </w:p>
    <w:p w:rsidR="0001667B" w:rsidRPr="00BE71A6" w:rsidRDefault="0001667B">
      <w:pPr>
        <w:pStyle w:val="2"/>
        <w:spacing w:beforeLines="50" w:before="156"/>
        <w:ind w:firstLine="0"/>
        <w:rPr>
          <w:ins w:id="424" w:author="MM" w:date="2022-07-11T17:14:00Z"/>
          <w:rFonts w:ascii="思源黑体 CN Normal" w:eastAsia="思源黑体 CN Normal" w:hAnsi="思源黑体 CN Normal"/>
          <w:b w:val="0"/>
          <w:rPrChange w:id="425" w:author="MM" w:date="2022-07-15T13:50:00Z">
            <w:rPr>
              <w:ins w:id="426" w:author="MM" w:date="2022-07-11T17:14:00Z"/>
              <w:b/>
              <w:bCs/>
            </w:rPr>
          </w:rPrChange>
        </w:rPr>
        <w:pPrChange w:id="427" w:author="MM" w:date="2022-07-11T17:14:00Z">
          <w:pPr>
            <w:ind w:firstLine="280"/>
          </w:pPr>
        </w:pPrChange>
      </w:pPr>
      <w:ins w:id="428" w:author="MM" w:date="2022-07-11T17:14:00Z">
        <w:r w:rsidRPr="00BE71A6">
          <w:rPr>
            <w:rFonts w:ascii="思源黑体 CN Normal" w:eastAsia="思源黑体 CN Normal" w:hAnsi="思源黑体 CN Normal" w:hint="eastAsia"/>
            <w:rPrChange w:id="429" w:author="MM" w:date="2022-07-15T13:50:00Z">
              <w:rPr>
                <w:rFonts w:ascii="微软雅黑" w:hAnsi="微软雅黑" w:hint="eastAsia"/>
              </w:rPr>
            </w:rPrChange>
          </w:rPr>
          <w:t>易混淆点</w:t>
        </w:r>
        <w:r w:rsidRPr="00BE71A6">
          <w:rPr>
            <w:rFonts w:ascii="思源黑体 CN Normal" w:eastAsia="思源黑体 CN Normal" w:hAnsi="思源黑体 CN Normal"/>
            <w:rPrChange w:id="430" w:author="MM" w:date="2022-07-15T13:50:00Z">
              <w:rPr>
                <w:rFonts w:ascii="微软雅黑" w:hAnsi="微软雅黑"/>
              </w:rPr>
            </w:rPrChange>
          </w:rPr>
          <w:t>7</w:t>
        </w:r>
        <w:r w:rsidRPr="00BE71A6">
          <w:rPr>
            <w:rFonts w:ascii="思源黑体 CN Normal" w:eastAsia="思源黑体 CN Normal" w:hAnsi="思源黑体 CN Normal" w:hint="eastAsia"/>
            <w:rPrChange w:id="431" w:author="MM" w:date="2022-07-15T13:50:00Z">
              <w:rPr>
                <w:rFonts w:ascii="微软雅黑" w:hAnsi="微软雅黑" w:hint="eastAsia"/>
              </w:rPr>
            </w:rPrChange>
          </w:rPr>
          <w:t>：</w:t>
        </w:r>
        <w:r w:rsidRPr="00BE71A6">
          <w:rPr>
            <w:rFonts w:ascii="思源黑体 CN Normal" w:eastAsia="思源黑体 CN Normal" w:hAnsi="思源黑体 CN Normal"/>
            <w:rPrChange w:id="432" w:author="MM" w:date="2022-07-15T13:50:00Z">
              <w:rPr>
                <w:rFonts w:ascii="微软雅黑" w:hAnsi="微软雅黑"/>
              </w:rPr>
            </w:rPrChange>
          </w:rPr>
          <w:t xml:space="preserve"> </w:t>
        </w:r>
        <w:r w:rsidRPr="00BE71A6">
          <w:rPr>
            <w:rFonts w:ascii="思源黑体 CN Normal" w:eastAsia="思源黑体 CN Normal" w:hAnsi="思源黑体 CN Normal" w:hint="eastAsia"/>
            <w:bCs/>
            <w:rPrChange w:id="433" w:author="MM" w:date="2022-07-15T13:50:00Z">
              <w:rPr>
                <w:rFonts w:hint="eastAsia"/>
                <w:bCs/>
              </w:rPr>
            </w:rPrChange>
          </w:rPr>
          <w:t>遗留系统演化策略</w:t>
        </w:r>
      </w:ins>
      <w:ins w:id="434" w:author="MM" w:date="2022-07-11T17:15:00Z">
        <w:r w:rsidRPr="00BE71A6">
          <w:rPr>
            <w:rFonts w:ascii="思源黑体 CN Normal" w:eastAsia="思源黑体 CN Normal" w:hAnsi="思源黑体 CN Normal" w:hint="eastAsia"/>
            <w:bCs/>
            <w:rPrChange w:id="435" w:author="MM" w:date="2022-07-15T13:50:00Z">
              <w:rPr>
                <w:rFonts w:hint="eastAsia"/>
                <w:bCs/>
              </w:rPr>
            </w:rPrChange>
          </w:rPr>
          <w:t>（注意区分继承策略和集成策略）</w:t>
        </w:r>
      </w:ins>
    </w:p>
    <w:p w:rsidR="0001667B" w:rsidRPr="00BE71A6" w:rsidRDefault="000577F1" w:rsidP="0001667B">
      <w:pPr>
        <w:rPr>
          <w:ins w:id="436" w:author="MM" w:date="2022-07-11T17:14:00Z"/>
          <w:rFonts w:ascii="思源黑体 CN Normal" w:eastAsia="思源黑体 CN Normal" w:hAnsi="思源黑体 CN Normal"/>
          <w:rPrChange w:id="437" w:author="MM" w:date="2022-07-15T13:50:00Z">
            <w:rPr>
              <w:ins w:id="438" w:author="MM" w:date="2022-07-11T17:14:00Z"/>
            </w:rPr>
          </w:rPrChange>
        </w:rPr>
      </w:pPr>
      <w:ins w:id="439" w:author="MM" w:date="2022-07-15T13:56:00Z">
        <w:r w:rsidRPr="00392DEF">
          <w:rPr>
            <w:noProof/>
            <w:color w:val="000000" w:themeColor="text1"/>
            <w:rPrChange w:id="440" w:author="Unknown">
              <w:rPr>
                <w:noProof/>
              </w:rPr>
            </w:rPrChange>
          </w:rPr>
          <w:lastRenderedPageBreak/>
          <w:drawing>
            <wp:inline distT="0" distB="0" distL="0" distR="0" wp14:anchorId="77E401E2" wp14:editId="01292461">
              <wp:extent cx="3689498" cy="36240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3692864" cy="3627358"/>
                      </a:xfrm>
                      <a:prstGeom prst="rect">
                        <a:avLst/>
                      </a:prstGeom>
                    </pic:spPr>
                  </pic:pic>
                </a:graphicData>
              </a:graphic>
            </wp:inline>
          </w:drawing>
        </w:r>
      </w:ins>
    </w:p>
    <w:p w:rsidR="0001667B" w:rsidRPr="00BE71A6" w:rsidRDefault="0001667B" w:rsidP="0001667B">
      <w:pPr>
        <w:rPr>
          <w:ins w:id="441" w:author="MM" w:date="2022-07-11T17:14:00Z"/>
          <w:rFonts w:ascii="思源黑体 CN Normal" w:eastAsia="思源黑体 CN Normal" w:hAnsi="思源黑体 CN Normal"/>
          <w:rPrChange w:id="442" w:author="MM" w:date="2022-07-15T13:50:00Z">
            <w:rPr>
              <w:ins w:id="443" w:author="MM" w:date="2022-07-11T17:14:00Z"/>
            </w:rPr>
          </w:rPrChange>
        </w:rPr>
      </w:pPr>
      <w:ins w:id="444" w:author="MM" w:date="2022-07-11T17:14:00Z">
        <w:r w:rsidRPr="00BE71A6">
          <w:rPr>
            <w:rFonts w:ascii="思源黑体 CN Normal" w:eastAsia="思源黑体 CN Normal" w:hAnsi="思源黑体 CN Normal" w:hint="eastAsia"/>
            <w:b/>
            <w:bCs/>
            <w:rPrChange w:id="445" w:author="MM" w:date="2022-07-15T13:50:00Z">
              <w:rPr>
                <w:rFonts w:hint="eastAsia"/>
                <w:b/>
                <w:bCs/>
              </w:rPr>
            </w:rPrChange>
          </w:rPr>
          <w:t>淘汰策略</w:t>
        </w:r>
        <w:r w:rsidRPr="00BE71A6">
          <w:rPr>
            <w:rFonts w:ascii="思源黑体 CN Normal" w:eastAsia="思源黑体 CN Normal" w:hAnsi="思源黑体 CN Normal" w:hint="eastAsia"/>
            <w:rPrChange w:id="446" w:author="MM" w:date="2022-07-15T13:50:00Z">
              <w:rPr>
                <w:rFonts w:hint="eastAsia"/>
              </w:rPr>
            </w:rPrChange>
          </w:rPr>
          <w:t>：遗留系统的技术含量较低，且具有较低的业务价值。对遗留系统的完全淘汰是企业资源的根本浪费，系统分析师应该善于“变废为宝”，通过对遗留系统功能的理解和借鉴，可以帮助新系统的设计，降低新系统开发的风险。</w:t>
        </w:r>
      </w:ins>
    </w:p>
    <w:p w:rsidR="0001667B" w:rsidRPr="00BE71A6" w:rsidRDefault="0001667B" w:rsidP="0001667B">
      <w:pPr>
        <w:rPr>
          <w:ins w:id="447" w:author="MM" w:date="2022-07-11T17:14:00Z"/>
          <w:rFonts w:ascii="思源黑体 CN Normal" w:eastAsia="思源黑体 CN Normal" w:hAnsi="思源黑体 CN Normal"/>
          <w:rPrChange w:id="448" w:author="MM" w:date="2022-07-15T13:50:00Z">
            <w:rPr>
              <w:ins w:id="449" w:author="MM" w:date="2022-07-11T17:14:00Z"/>
            </w:rPr>
          </w:rPrChange>
        </w:rPr>
      </w:pPr>
      <w:ins w:id="450" w:author="MM" w:date="2022-07-11T17:14:00Z">
        <w:r w:rsidRPr="00BE71A6">
          <w:rPr>
            <w:rFonts w:ascii="思源黑体 CN Normal" w:eastAsia="思源黑体 CN Normal" w:hAnsi="思源黑体 CN Normal" w:hint="eastAsia"/>
            <w:b/>
            <w:bCs/>
            <w:rPrChange w:id="451" w:author="MM" w:date="2022-07-15T13:50:00Z">
              <w:rPr>
                <w:rFonts w:hint="eastAsia"/>
                <w:b/>
                <w:bCs/>
              </w:rPr>
            </w:rPrChange>
          </w:rPr>
          <w:t>继承策略</w:t>
        </w:r>
        <w:r w:rsidRPr="00BE71A6">
          <w:rPr>
            <w:rFonts w:ascii="思源黑体 CN Normal" w:eastAsia="思源黑体 CN Normal" w:hAnsi="思源黑体 CN Normal" w:hint="eastAsia"/>
            <w:rPrChange w:id="452" w:author="MM" w:date="2022-07-15T13:50:00Z">
              <w:rPr>
                <w:rFonts w:hint="eastAsia"/>
              </w:rPr>
            </w:rPrChange>
          </w:rPr>
          <w:t>：遗留系统的技术含量较低，已经满足企业运作的功能或性能要求，但具有较高的商业价值，目前企业的业务尚紧密依赖该系统。对这种遗留系统的演化策略为继承。在开发新系统时，需要完全兼容遗留系统的功能模型和数据模型。为了保证业务的连续性，新老系统必须并行运行一段时间，再逐渐切换到新系统上运行。</w:t>
        </w:r>
      </w:ins>
    </w:p>
    <w:p w:rsidR="0001667B" w:rsidRPr="00BE71A6" w:rsidRDefault="0001667B" w:rsidP="0001667B">
      <w:pPr>
        <w:rPr>
          <w:ins w:id="453" w:author="MM" w:date="2022-07-11T17:14:00Z"/>
          <w:rFonts w:ascii="思源黑体 CN Normal" w:eastAsia="思源黑体 CN Normal" w:hAnsi="思源黑体 CN Normal"/>
          <w:rPrChange w:id="454" w:author="MM" w:date="2022-07-15T13:50:00Z">
            <w:rPr>
              <w:ins w:id="455" w:author="MM" w:date="2022-07-11T17:14:00Z"/>
            </w:rPr>
          </w:rPrChange>
        </w:rPr>
      </w:pPr>
      <w:ins w:id="456" w:author="MM" w:date="2022-07-11T17:14:00Z">
        <w:r w:rsidRPr="00BE71A6">
          <w:rPr>
            <w:rFonts w:ascii="思源黑体 CN Normal" w:eastAsia="思源黑体 CN Normal" w:hAnsi="思源黑体 CN Normal" w:hint="eastAsia"/>
            <w:b/>
            <w:bCs/>
            <w:rPrChange w:id="457" w:author="MM" w:date="2022-07-15T13:50:00Z">
              <w:rPr>
                <w:rFonts w:hint="eastAsia"/>
                <w:b/>
                <w:bCs/>
              </w:rPr>
            </w:rPrChange>
          </w:rPr>
          <w:t>改造策略</w:t>
        </w:r>
        <w:r w:rsidRPr="00BE71A6">
          <w:rPr>
            <w:rFonts w:ascii="思源黑体 CN Normal" w:eastAsia="思源黑体 CN Normal" w:hAnsi="思源黑体 CN Normal" w:hint="eastAsia"/>
            <w:rPrChange w:id="458" w:author="MM" w:date="2022-07-15T13:50:00Z">
              <w:rPr>
                <w:rFonts w:hint="eastAsia"/>
              </w:rPr>
            </w:rPrChange>
          </w:rPr>
          <w:t>：遗留系统具有较高的业务价值，基本上能够满足企业业务运作和决策支持的需要。这种系统可能建成的时间还很短，对这种遗留系统的演化策略为改造。改造包括系统功能的增强和数据模型的改造两个方面。系统功能的增强是指在原有系统的基础上增加新的应用要求，对遗留系统本身不做改变；数据模型的改造是指将遗留系统的旧的数据模型向新的数据模型的转化。</w:t>
        </w:r>
      </w:ins>
    </w:p>
    <w:p w:rsidR="0001667B" w:rsidRPr="00BE71A6" w:rsidDel="00FB13E2" w:rsidRDefault="0001667B">
      <w:pPr>
        <w:rPr>
          <w:del w:id="459" w:author="MM" w:date="2022-07-18T16:44:00Z"/>
          <w:rFonts w:ascii="思源黑体 CN Normal" w:eastAsia="思源黑体 CN Normal" w:hAnsi="思源黑体 CN Normal"/>
          <w:rPrChange w:id="460" w:author="MM" w:date="2022-07-15T13:50:00Z">
            <w:rPr>
              <w:del w:id="461" w:author="MM" w:date="2022-07-18T16:44:00Z"/>
            </w:rPr>
          </w:rPrChange>
        </w:rPr>
      </w:pPr>
      <w:ins w:id="462" w:author="MM" w:date="2022-07-11T17:14:00Z">
        <w:r w:rsidRPr="00BE71A6">
          <w:rPr>
            <w:rFonts w:ascii="思源黑体 CN Normal" w:eastAsia="思源黑体 CN Normal" w:hAnsi="思源黑体 CN Normal" w:hint="eastAsia"/>
            <w:b/>
            <w:bCs/>
            <w:rPrChange w:id="463" w:author="MM" w:date="2022-07-15T13:50:00Z">
              <w:rPr>
                <w:rFonts w:hint="eastAsia"/>
                <w:b/>
                <w:bCs/>
              </w:rPr>
            </w:rPrChange>
          </w:rPr>
          <w:t>集成策略</w:t>
        </w:r>
        <w:r w:rsidRPr="00BE71A6">
          <w:rPr>
            <w:rFonts w:ascii="思源黑体 CN Normal" w:eastAsia="思源黑体 CN Normal" w:hAnsi="思源黑体 CN Normal" w:hint="eastAsia"/>
            <w:rPrChange w:id="464" w:author="MM" w:date="2022-07-15T13:50:00Z">
              <w:rPr>
                <w:rFonts w:hint="eastAsia"/>
              </w:rPr>
            </w:rPrChange>
          </w:rPr>
          <w:t>：遗留系统的技术含量较高，但其业务价值较低，可能只完成某个部门（或子公司）的业务管理。这种系统在各自的局部领域里工作良好，但对于整个企业来说，存在多个这样的系统，不同的系统基于不同的平台、不同的数据模型，形成了一个个信息孤岛，对这种遗留系统的演化策略为集成。</w:t>
        </w:r>
      </w:ins>
    </w:p>
    <w:p w:rsidR="00DA1BA3" w:rsidRPr="00BE71A6" w:rsidDel="00FB13E2" w:rsidRDefault="00DA1BA3">
      <w:pPr>
        <w:rPr>
          <w:del w:id="465" w:author="MM" w:date="2022-07-18T16:47:00Z"/>
          <w:rFonts w:ascii="思源黑体 CN Normal" w:eastAsia="思源黑体 CN Normal" w:hAnsi="思源黑体 CN Normal"/>
          <w:rPrChange w:id="466" w:author="MM" w:date="2022-07-15T13:50:00Z">
            <w:rPr>
              <w:del w:id="467" w:author="MM" w:date="2022-07-18T16:47:00Z"/>
            </w:rPr>
          </w:rPrChange>
        </w:rPr>
      </w:pPr>
    </w:p>
    <w:p w:rsidR="00FB13E2" w:rsidRDefault="00FB13E2">
      <w:pPr>
        <w:rPr>
          <w:ins w:id="468" w:author="MM" w:date="2022-07-18T16:47:00Z"/>
          <w:rFonts w:ascii="思源黑体 CN Normal" w:eastAsia="思源黑体 CN Normal" w:hAnsi="思源黑体 CN Normal" w:cs="微软雅黑"/>
          <w:sz w:val="36"/>
          <w:szCs w:val="36"/>
        </w:rPr>
        <w:pPrChange w:id="469" w:author="MM" w:date="2022-07-18T16:47:00Z">
          <w:pPr>
            <w:pStyle w:val="2"/>
            <w:spacing w:beforeLines="50" w:before="156"/>
            <w:ind w:firstLine="0"/>
          </w:pPr>
        </w:pPrChange>
      </w:pPr>
      <w:ins w:id="470" w:author="MM" w:date="2022-07-18T16:47:00Z">
        <w:r>
          <w:rPr>
            <w:rFonts w:ascii="思源黑体 CN Normal" w:eastAsia="思源黑体 CN Normal" w:hAnsi="思源黑体 CN Normal" w:cs="微软雅黑" w:hint="eastAsia"/>
            <w:sz w:val="36"/>
            <w:szCs w:val="36"/>
          </w:rPr>
          <w:t xml:space="preserve"> </w:t>
        </w:r>
      </w:ins>
    </w:p>
    <w:p w:rsidR="00A909CE" w:rsidRDefault="00A909CE">
      <w:pPr>
        <w:rPr>
          <w:ins w:id="471" w:author="MM" w:date="2022-07-18T16:48:00Z"/>
          <w:rFonts w:ascii="思源黑体 CN Normal" w:eastAsia="思源黑体 CN Normal" w:hAnsi="思源黑体 CN Normal" w:cs="微软雅黑"/>
          <w:sz w:val="36"/>
          <w:szCs w:val="36"/>
        </w:rPr>
        <w:pPrChange w:id="472" w:author="MM" w:date="2022-07-18T16:47:00Z">
          <w:pPr>
            <w:pStyle w:val="1"/>
            <w:numPr>
              <w:numId w:val="1"/>
            </w:numPr>
            <w:ind w:left="1296" w:hanging="1296"/>
            <w:jc w:val="center"/>
          </w:pPr>
        </w:pPrChange>
      </w:pPr>
    </w:p>
    <w:p w:rsidR="00DA1BA3" w:rsidDel="00FB13E2" w:rsidRDefault="004A7DBC">
      <w:pPr>
        <w:pStyle w:val="1"/>
        <w:numPr>
          <w:ilvl w:val="0"/>
          <w:numId w:val="1"/>
        </w:numPr>
        <w:jc w:val="center"/>
        <w:rPr>
          <w:del w:id="473" w:author="MM" w:date="2022-07-18T14:15:00Z"/>
          <w:rFonts w:ascii="思源黑体 CN Normal" w:eastAsia="思源黑体 CN Normal" w:hAnsi="思源黑体 CN Normal" w:cs="微软雅黑"/>
          <w:sz w:val="36"/>
          <w:szCs w:val="36"/>
        </w:rPr>
        <w:pPrChange w:id="474" w:author="MM" w:date="2022-07-18T16:46:00Z">
          <w:pPr>
            <w:pStyle w:val="2"/>
            <w:spacing w:beforeLines="50" w:before="156"/>
            <w:ind w:firstLine="0"/>
          </w:pPr>
        </w:pPrChange>
      </w:pPr>
      <w:del w:id="475" w:author="MM" w:date="2022-07-18T16:48:00Z">
        <w:r w:rsidRPr="00FB13E2" w:rsidDel="00FB13E2">
          <w:rPr>
            <w:rFonts w:ascii="思源黑体 CN Normal" w:eastAsia="思源黑体 CN Normal" w:hAnsi="思源黑体 CN Normal" w:cs="微软雅黑" w:hint="eastAsia"/>
            <w:bCs w:val="0"/>
            <w:sz w:val="36"/>
            <w:szCs w:val="36"/>
            <w:rPrChange w:id="476" w:author="MM" w:date="2022-07-18T16:44:00Z">
              <w:rPr>
                <w:rFonts w:ascii="微软雅黑" w:hAnsi="微软雅黑" w:cs="微软雅黑" w:hint="eastAsia"/>
                <w:bCs/>
                <w:kern w:val="44"/>
                <w:sz w:val="36"/>
                <w:szCs w:val="36"/>
              </w:rPr>
            </w:rPrChange>
          </w:rPr>
          <w:delText>软件架构设计</w:delText>
        </w:r>
      </w:del>
    </w:p>
    <w:p w:rsidR="00FB13E2" w:rsidRPr="00FB13E2" w:rsidRDefault="00FB13E2">
      <w:pPr>
        <w:rPr>
          <w:ins w:id="477" w:author="MM" w:date="2022-07-18T16:47:00Z"/>
          <w:rPrChange w:id="478" w:author="MM" w:date="2022-07-18T16:47:00Z">
            <w:rPr>
              <w:ins w:id="479" w:author="MM" w:date="2022-07-18T16:47:00Z"/>
              <w:rFonts w:ascii="微软雅黑" w:hAnsi="微软雅黑" w:cs="微软雅黑"/>
              <w:sz w:val="36"/>
              <w:szCs w:val="36"/>
            </w:rPr>
          </w:rPrChange>
        </w:rPr>
        <w:pPrChange w:id="480" w:author="MM" w:date="2022-07-18T16:47:00Z">
          <w:pPr>
            <w:pStyle w:val="1"/>
            <w:numPr>
              <w:numId w:val="1"/>
            </w:numPr>
            <w:ind w:left="1296" w:hanging="1296"/>
            <w:jc w:val="center"/>
          </w:pPr>
        </w:pPrChange>
      </w:pPr>
    </w:p>
    <w:p w:rsidR="00DA1BA3" w:rsidRPr="00FB13E2" w:rsidDel="009B7B4F" w:rsidRDefault="00FB13E2">
      <w:pPr>
        <w:pStyle w:val="1"/>
        <w:numPr>
          <w:ilvl w:val="0"/>
          <w:numId w:val="1"/>
        </w:numPr>
        <w:jc w:val="center"/>
        <w:rPr>
          <w:rFonts w:ascii="思源黑体 CN Normal" w:eastAsia="思源黑体 CN Normal" w:hAnsi="思源黑体 CN Normal" w:cs="微软雅黑"/>
          <w:sz w:val="36"/>
          <w:szCs w:val="36"/>
          <w:rPrChange w:id="481" w:author="MM" w:date="2022-07-18T16:46:00Z">
            <w:rPr/>
          </w:rPrChange>
        </w:rPr>
        <w:pPrChange w:id="482" w:author="MM" w:date="2022-07-18T16:46:00Z">
          <w:pPr>
            <w:pStyle w:val="2"/>
            <w:spacing w:beforeLines="50" w:before="156"/>
            <w:ind w:firstLine="0"/>
          </w:pPr>
        </w:pPrChange>
      </w:pPr>
      <w:ins w:id="483" w:author="MM" w:date="2022-07-18T16:48:00Z">
        <w:r>
          <w:rPr>
            <w:rFonts w:ascii="思源黑体 CN Normal" w:eastAsia="思源黑体 CN Normal" w:hAnsi="思源黑体 CN Normal" w:cs="微软雅黑" w:hint="eastAsia"/>
            <w:sz w:val="36"/>
            <w:szCs w:val="36"/>
          </w:rPr>
          <w:t>软件架构</w:t>
        </w:r>
        <w:r>
          <w:rPr>
            <w:rFonts w:ascii="思源黑体 CN Normal" w:eastAsia="思源黑体 CN Normal" w:hAnsi="思源黑体 CN Normal" w:cs="微软雅黑"/>
            <w:sz w:val="36"/>
            <w:szCs w:val="36"/>
          </w:rPr>
          <w:t>设计</w:t>
        </w:r>
      </w:ins>
      <w:moveFromRangeStart w:id="484" w:author="MM" w:date="2022-07-18T14:15:00Z" w:name="move109046160"/>
      <w:moveFrom w:id="485" w:author="MM" w:date="2022-07-18T14:15:00Z">
        <w:r w:rsidR="004A7DBC" w:rsidRPr="00FB13E2" w:rsidDel="009B7B4F">
          <w:rPr>
            <w:rFonts w:ascii="思源黑体 CN Normal" w:eastAsia="思源黑体 CN Normal" w:hAnsi="思源黑体 CN Normal" w:cs="微软雅黑" w:hint="eastAsia"/>
            <w:sz w:val="36"/>
            <w:szCs w:val="36"/>
            <w:rPrChange w:id="486" w:author="MM" w:date="2022-07-18T16:46:00Z">
              <w:rPr>
                <w:rFonts w:ascii="微软雅黑" w:hAnsi="微软雅黑" w:hint="eastAsia"/>
              </w:rPr>
            </w:rPrChange>
          </w:rPr>
          <w:t>易混淆点</w:t>
        </w:r>
        <w:r w:rsidR="004A7DBC" w:rsidRPr="00FB13E2" w:rsidDel="009B7B4F">
          <w:rPr>
            <w:rFonts w:ascii="思源黑体 CN Normal" w:eastAsia="思源黑体 CN Normal" w:hAnsi="思源黑体 CN Normal" w:cs="微软雅黑"/>
            <w:sz w:val="36"/>
            <w:szCs w:val="36"/>
            <w:rPrChange w:id="487" w:author="MM" w:date="2022-07-18T16:46:00Z">
              <w:rPr>
                <w:rFonts w:ascii="微软雅黑" w:hAnsi="微软雅黑"/>
              </w:rPr>
            </w:rPrChange>
          </w:rPr>
          <w:t>1：微服务与SOA的对比</w:t>
        </w:r>
      </w:moveFrom>
    </w:p>
    <w:moveFromRangeEnd w:id="484"/>
    <w:p w:rsidR="00DC7BCD" w:rsidRDefault="009B7B4F">
      <w:pPr>
        <w:pStyle w:val="2"/>
        <w:spacing w:beforeLines="50" w:before="156"/>
        <w:ind w:firstLine="0"/>
      </w:pPr>
      <w:moveToRangeStart w:id="488" w:author="MM" w:date="2022-07-18T14:15:00Z" w:name="move109046160"/>
      <w:moveTo w:id="489" w:author="MM" w:date="2022-07-18T14:15:00Z">
        <w:r w:rsidRPr="00DE2966">
          <w:rPr>
            <w:rFonts w:ascii="思源黑体 CN Normal" w:eastAsia="思源黑体 CN Normal" w:hAnsi="思源黑体 CN Normal" w:hint="eastAsia"/>
          </w:rPr>
          <w:lastRenderedPageBreak/>
          <w:t>易混淆点</w:t>
        </w:r>
        <w:r w:rsidRPr="00DE2966">
          <w:rPr>
            <w:rFonts w:ascii="思源黑体 CN Normal" w:eastAsia="思源黑体 CN Normal" w:hAnsi="思源黑体 CN Normal"/>
          </w:rPr>
          <w:t>1：微服务与SOA的对比</w:t>
        </w:r>
      </w:moveTo>
      <w:moveToRangeEnd w:id="488"/>
    </w:p>
    <w:tbl>
      <w:tblPr>
        <w:tblW w:w="5000" w:type="pct"/>
        <w:tblCellMar>
          <w:left w:w="0" w:type="dxa"/>
          <w:right w:w="0" w:type="dxa"/>
        </w:tblCellMar>
        <w:tblLook w:val="04A0" w:firstRow="1" w:lastRow="0" w:firstColumn="1" w:lastColumn="0" w:noHBand="0" w:noVBand="1"/>
      </w:tblPr>
      <w:tblGrid>
        <w:gridCol w:w="3301"/>
        <w:gridCol w:w="5221"/>
      </w:tblGrid>
      <w:tr w:rsidR="009B7B4F" w:rsidRPr="008238AF" w:rsidTr="009B7B4F">
        <w:trPr>
          <w:trHeight w:val="20"/>
          <w:ins w:id="490" w:author="MM" w:date="2022-07-18T14:12:00Z"/>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491" w:author="MM" w:date="2022-07-18T14:12:00Z"/>
                <w:color w:val="000000" w:themeColor="text1"/>
              </w:rPr>
            </w:pPr>
            <w:ins w:id="492" w:author="MM" w:date="2022-07-18T14:12:00Z">
              <w:r w:rsidRPr="008238AF">
                <w:rPr>
                  <w:rFonts w:hint="eastAsia"/>
                  <w:color w:val="000000" w:themeColor="text1"/>
                </w:rPr>
                <w:t>微服务</w:t>
              </w:r>
            </w:ins>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493" w:author="MM" w:date="2022-07-18T14:12:00Z"/>
                <w:color w:val="000000" w:themeColor="text1"/>
              </w:rPr>
            </w:pPr>
            <w:ins w:id="494" w:author="MM" w:date="2022-07-18T14:12:00Z">
              <w:r w:rsidRPr="008238AF">
                <w:rPr>
                  <w:rFonts w:hint="eastAsia"/>
                  <w:color w:val="000000" w:themeColor="text1"/>
                </w:rPr>
                <w:t>SOA</w:t>
              </w:r>
            </w:ins>
          </w:p>
        </w:tc>
      </w:tr>
      <w:tr w:rsidR="009B7B4F" w:rsidRPr="008238AF" w:rsidTr="009B7B4F">
        <w:trPr>
          <w:trHeight w:val="20"/>
          <w:ins w:id="495" w:author="MM" w:date="2022-07-18T14:12:00Z"/>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496" w:author="MM" w:date="2022-07-18T14:12:00Z"/>
                <w:color w:val="000000" w:themeColor="text1"/>
              </w:rPr>
            </w:pPr>
            <w:ins w:id="497" w:author="MM" w:date="2022-07-18T14:12:00Z">
              <w:r w:rsidRPr="008238AF">
                <w:rPr>
                  <w:rFonts w:hint="eastAsia"/>
                  <w:color w:val="000000" w:themeColor="text1"/>
                </w:rPr>
                <w:t>能拆分的就拆分</w:t>
              </w:r>
            </w:ins>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498" w:author="MM" w:date="2022-07-18T14:12:00Z"/>
                <w:color w:val="000000" w:themeColor="text1"/>
              </w:rPr>
            </w:pPr>
            <w:ins w:id="499" w:author="MM" w:date="2022-07-18T14:12:00Z">
              <w:r w:rsidRPr="008238AF">
                <w:rPr>
                  <w:rFonts w:hint="eastAsia"/>
                  <w:color w:val="000000" w:themeColor="text1"/>
                </w:rPr>
                <w:t>是整体的，服务能放一起的都放一起</w:t>
              </w:r>
            </w:ins>
          </w:p>
        </w:tc>
      </w:tr>
      <w:tr w:rsidR="009B7B4F" w:rsidRPr="008238AF" w:rsidTr="009B7B4F">
        <w:trPr>
          <w:trHeight w:val="20"/>
          <w:ins w:id="500" w:author="MM" w:date="2022-07-18T14:12:00Z"/>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01" w:author="MM" w:date="2022-07-18T14:12:00Z"/>
                <w:color w:val="000000" w:themeColor="text1"/>
              </w:rPr>
            </w:pPr>
            <w:ins w:id="502" w:author="MM" w:date="2022-07-18T14:12:00Z">
              <w:r w:rsidRPr="008238AF">
                <w:rPr>
                  <w:rFonts w:hint="eastAsia"/>
                  <w:color w:val="000000" w:themeColor="text1"/>
                </w:rPr>
                <w:t>纵向业务划分</w:t>
              </w:r>
            </w:ins>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03" w:author="MM" w:date="2022-07-18T14:12:00Z"/>
                <w:color w:val="000000" w:themeColor="text1"/>
              </w:rPr>
            </w:pPr>
            <w:ins w:id="504" w:author="MM" w:date="2022-07-18T14:12:00Z">
              <w:r w:rsidRPr="008238AF">
                <w:rPr>
                  <w:rFonts w:hint="eastAsia"/>
                  <w:color w:val="000000" w:themeColor="text1"/>
                </w:rPr>
                <w:t>是水平分多层</w:t>
              </w:r>
            </w:ins>
          </w:p>
        </w:tc>
      </w:tr>
      <w:tr w:rsidR="009B7B4F" w:rsidRPr="008238AF" w:rsidTr="009B7B4F">
        <w:trPr>
          <w:trHeight w:val="20"/>
          <w:ins w:id="505" w:author="MM" w:date="2022-07-18T14:12:00Z"/>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06" w:author="MM" w:date="2022-07-18T14:12:00Z"/>
                <w:color w:val="000000" w:themeColor="text1"/>
              </w:rPr>
            </w:pPr>
            <w:ins w:id="507" w:author="MM" w:date="2022-07-18T14:12:00Z">
              <w:r w:rsidRPr="008238AF">
                <w:rPr>
                  <w:rFonts w:hint="eastAsia"/>
                  <w:color w:val="000000" w:themeColor="text1"/>
                </w:rPr>
                <w:t>由单一组织负责</w:t>
              </w:r>
            </w:ins>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08" w:author="MM" w:date="2022-07-18T14:12:00Z"/>
                <w:color w:val="000000" w:themeColor="text1"/>
              </w:rPr>
            </w:pPr>
            <w:ins w:id="509" w:author="MM" w:date="2022-07-18T14:12:00Z">
              <w:r w:rsidRPr="008238AF">
                <w:rPr>
                  <w:rFonts w:hint="eastAsia"/>
                  <w:color w:val="000000" w:themeColor="text1"/>
                </w:rPr>
                <w:t>按层级划分不同部门的组织负责</w:t>
              </w:r>
            </w:ins>
          </w:p>
        </w:tc>
      </w:tr>
      <w:tr w:rsidR="009B7B4F" w:rsidRPr="008238AF" w:rsidTr="009B7B4F">
        <w:trPr>
          <w:trHeight w:val="20"/>
          <w:ins w:id="510" w:author="MM" w:date="2022-07-18T14:12:00Z"/>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11" w:author="MM" w:date="2022-07-18T14:12:00Z"/>
                <w:color w:val="000000" w:themeColor="text1"/>
              </w:rPr>
            </w:pPr>
            <w:ins w:id="512" w:author="MM" w:date="2022-07-18T14:12:00Z">
              <w:r w:rsidRPr="008238AF">
                <w:rPr>
                  <w:rFonts w:hint="eastAsia"/>
                  <w:color w:val="000000" w:themeColor="text1"/>
                </w:rPr>
                <w:t>细粒度</w:t>
              </w:r>
            </w:ins>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13" w:author="MM" w:date="2022-07-18T14:12:00Z"/>
                <w:color w:val="000000" w:themeColor="text1"/>
              </w:rPr>
            </w:pPr>
            <w:ins w:id="514" w:author="MM" w:date="2022-07-18T14:12:00Z">
              <w:r w:rsidRPr="008238AF">
                <w:rPr>
                  <w:rFonts w:hint="eastAsia"/>
                  <w:color w:val="000000" w:themeColor="text1"/>
                </w:rPr>
                <w:t>粗粒度</w:t>
              </w:r>
            </w:ins>
          </w:p>
        </w:tc>
      </w:tr>
      <w:tr w:rsidR="009B7B4F" w:rsidRPr="008238AF" w:rsidTr="009B7B4F">
        <w:trPr>
          <w:trHeight w:val="20"/>
          <w:ins w:id="515" w:author="MM" w:date="2022-07-18T14:12:00Z"/>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16" w:author="MM" w:date="2022-07-18T14:12:00Z"/>
                <w:color w:val="000000" w:themeColor="text1"/>
              </w:rPr>
            </w:pPr>
            <w:ins w:id="517" w:author="MM" w:date="2022-07-18T14:12:00Z">
              <w:r w:rsidRPr="008238AF">
                <w:rPr>
                  <w:rFonts w:hint="eastAsia"/>
                  <w:color w:val="000000" w:themeColor="text1"/>
                </w:rPr>
                <w:t>两句话可以解释明白</w:t>
              </w:r>
            </w:ins>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18" w:author="MM" w:date="2022-07-18T14:12:00Z"/>
                <w:color w:val="000000" w:themeColor="text1"/>
              </w:rPr>
            </w:pPr>
            <w:ins w:id="519" w:author="MM" w:date="2022-07-18T14:12:00Z">
              <w:r w:rsidRPr="008238AF">
                <w:rPr>
                  <w:rFonts w:hint="eastAsia"/>
                  <w:color w:val="000000" w:themeColor="text1"/>
                </w:rPr>
                <w:t>几百字只相当于SOA的目录</w:t>
              </w:r>
            </w:ins>
          </w:p>
        </w:tc>
      </w:tr>
      <w:tr w:rsidR="009B7B4F" w:rsidRPr="008238AF" w:rsidTr="009B7B4F">
        <w:trPr>
          <w:trHeight w:val="20"/>
          <w:ins w:id="520" w:author="MM" w:date="2022-07-18T14:12:00Z"/>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21" w:author="MM" w:date="2022-07-18T14:12:00Z"/>
                <w:color w:val="000000" w:themeColor="text1"/>
              </w:rPr>
            </w:pPr>
            <w:ins w:id="522" w:author="MM" w:date="2022-07-18T14:12:00Z">
              <w:r w:rsidRPr="008238AF">
                <w:rPr>
                  <w:rFonts w:hint="eastAsia"/>
                  <w:color w:val="000000" w:themeColor="text1"/>
                </w:rPr>
                <w:t>独立的子公司</w:t>
              </w:r>
            </w:ins>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23" w:author="MM" w:date="2022-07-18T14:12:00Z"/>
                <w:color w:val="000000" w:themeColor="text1"/>
              </w:rPr>
            </w:pPr>
            <w:ins w:id="524" w:author="MM" w:date="2022-07-18T14:12:00Z">
              <w:r w:rsidRPr="008238AF">
                <w:rPr>
                  <w:rFonts w:hint="eastAsia"/>
                  <w:color w:val="000000" w:themeColor="text1"/>
                </w:rPr>
                <w:t>类似大公司里面划分了一些业务单元（BU）</w:t>
              </w:r>
            </w:ins>
          </w:p>
        </w:tc>
      </w:tr>
      <w:tr w:rsidR="009B7B4F" w:rsidRPr="008238AF" w:rsidTr="009B7B4F">
        <w:trPr>
          <w:trHeight w:val="20"/>
          <w:ins w:id="525" w:author="MM" w:date="2022-07-18T14:12:00Z"/>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26" w:author="MM" w:date="2022-07-18T14:12:00Z"/>
                <w:color w:val="000000" w:themeColor="text1"/>
              </w:rPr>
            </w:pPr>
            <w:ins w:id="527" w:author="MM" w:date="2022-07-18T14:12:00Z">
              <w:r w:rsidRPr="008238AF">
                <w:rPr>
                  <w:rFonts w:hint="eastAsia"/>
                  <w:color w:val="000000" w:themeColor="text1"/>
                </w:rPr>
                <w:t xml:space="preserve">组件小 </w:t>
              </w:r>
            </w:ins>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28" w:author="MM" w:date="2022-07-18T14:12:00Z"/>
                <w:color w:val="000000" w:themeColor="text1"/>
              </w:rPr>
            </w:pPr>
            <w:ins w:id="529" w:author="MM" w:date="2022-07-18T14:12:00Z">
              <w:r w:rsidRPr="008238AF">
                <w:rPr>
                  <w:rFonts w:hint="eastAsia"/>
                  <w:color w:val="000000" w:themeColor="text1"/>
                </w:rPr>
                <w:t>存在较复杂的组件</w:t>
              </w:r>
            </w:ins>
          </w:p>
        </w:tc>
      </w:tr>
      <w:tr w:rsidR="009B7B4F" w:rsidRPr="008238AF" w:rsidTr="009B7B4F">
        <w:trPr>
          <w:trHeight w:val="20"/>
          <w:ins w:id="530" w:author="MM" w:date="2022-07-18T14:12:00Z"/>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31" w:author="MM" w:date="2022-07-18T14:12:00Z"/>
                <w:color w:val="000000" w:themeColor="text1"/>
              </w:rPr>
            </w:pPr>
            <w:ins w:id="532" w:author="MM" w:date="2022-07-18T14:12:00Z">
              <w:r w:rsidRPr="008238AF">
                <w:rPr>
                  <w:rFonts w:hint="eastAsia"/>
                  <w:color w:val="000000" w:themeColor="text1"/>
                </w:rPr>
                <w:t>业务逻辑存在于每一个服务中</w:t>
              </w:r>
            </w:ins>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33" w:author="MM" w:date="2022-07-18T14:12:00Z"/>
                <w:color w:val="000000" w:themeColor="text1"/>
              </w:rPr>
            </w:pPr>
            <w:ins w:id="534" w:author="MM" w:date="2022-07-18T14:12:00Z">
              <w:r w:rsidRPr="008238AF">
                <w:rPr>
                  <w:rFonts w:hint="eastAsia"/>
                  <w:color w:val="000000" w:themeColor="text1"/>
                </w:rPr>
                <w:t>业务逻辑横跨多个业务领域</w:t>
              </w:r>
            </w:ins>
          </w:p>
        </w:tc>
      </w:tr>
      <w:tr w:rsidR="009B7B4F" w:rsidRPr="008238AF" w:rsidTr="009B7B4F">
        <w:trPr>
          <w:trHeight w:val="20"/>
          <w:ins w:id="535" w:author="MM" w:date="2022-07-18T14:12:00Z"/>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36" w:author="MM" w:date="2022-07-18T14:12:00Z"/>
                <w:color w:val="000000" w:themeColor="text1"/>
              </w:rPr>
            </w:pPr>
            <w:ins w:id="537" w:author="MM" w:date="2022-07-18T14:12:00Z">
              <w:r w:rsidRPr="008238AF">
                <w:rPr>
                  <w:rFonts w:hint="eastAsia"/>
                  <w:color w:val="000000" w:themeColor="text1"/>
                </w:rPr>
                <w:t>使用轻量级的通信方式，如HTTP</w:t>
              </w:r>
            </w:ins>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38" w:author="MM" w:date="2022-07-18T14:12:00Z"/>
                <w:color w:val="000000" w:themeColor="text1"/>
              </w:rPr>
            </w:pPr>
            <w:ins w:id="539" w:author="MM" w:date="2022-07-18T14:12:00Z">
              <w:r>
                <w:rPr>
                  <w:rFonts w:hint="eastAsia"/>
                  <w:color w:val="000000" w:themeColor="text1"/>
                </w:rPr>
                <w:t>企业服务</w:t>
              </w:r>
              <w:r w:rsidRPr="008238AF">
                <w:rPr>
                  <w:rFonts w:hint="eastAsia"/>
                  <w:color w:val="000000" w:themeColor="text1"/>
                </w:rPr>
                <w:t>总线（ESB）充当了服务之间通信的角色</w:t>
              </w:r>
            </w:ins>
          </w:p>
        </w:tc>
      </w:tr>
    </w:tbl>
    <w:p w:rsidR="009B7B4F" w:rsidRPr="008238AF" w:rsidRDefault="009B7B4F" w:rsidP="009B7B4F">
      <w:pPr>
        <w:ind w:firstLine="420"/>
        <w:rPr>
          <w:ins w:id="540" w:author="MM" w:date="2022-07-18T14:12:00Z"/>
          <w:color w:val="000000" w:themeColor="text1"/>
        </w:rPr>
      </w:pPr>
    </w:p>
    <w:tbl>
      <w:tblPr>
        <w:tblW w:w="5000" w:type="pct"/>
        <w:tblCellMar>
          <w:left w:w="0" w:type="dxa"/>
          <w:right w:w="0" w:type="dxa"/>
        </w:tblCellMar>
        <w:tblLook w:val="04A0" w:firstRow="1" w:lastRow="0" w:firstColumn="1" w:lastColumn="0" w:noHBand="0" w:noVBand="1"/>
      </w:tblPr>
      <w:tblGrid>
        <w:gridCol w:w="4290"/>
        <w:gridCol w:w="4232"/>
      </w:tblGrid>
      <w:tr w:rsidR="009B7B4F" w:rsidRPr="008238AF" w:rsidTr="009B7B4F">
        <w:trPr>
          <w:trHeight w:val="113"/>
          <w:ins w:id="541" w:author="MM" w:date="2022-07-18T14:12:00Z"/>
        </w:trPr>
        <w:tc>
          <w:tcPr>
            <w:tcW w:w="25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42" w:author="MM" w:date="2022-07-18T14:12:00Z"/>
                <w:color w:val="000000" w:themeColor="text1"/>
              </w:rPr>
            </w:pPr>
            <w:ins w:id="543" w:author="MM" w:date="2022-07-18T14:12:00Z">
              <w:r w:rsidRPr="008238AF">
                <w:rPr>
                  <w:rFonts w:hint="eastAsia"/>
                  <w:color w:val="000000" w:themeColor="text1"/>
                </w:rPr>
                <w:t>微服务架构实现</w:t>
              </w:r>
            </w:ins>
          </w:p>
        </w:tc>
        <w:tc>
          <w:tcPr>
            <w:tcW w:w="24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44" w:author="MM" w:date="2022-07-18T14:12:00Z"/>
                <w:color w:val="000000" w:themeColor="text1"/>
              </w:rPr>
            </w:pPr>
            <w:ins w:id="545" w:author="MM" w:date="2022-07-18T14:12:00Z">
              <w:r w:rsidRPr="008238AF">
                <w:rPr>
                  <w:rFonts w:hint="eastAsia"/>
                  <w:color w:val="000000" w:themeColor="text1"/>
                </w:rPr>
                <w:t>SOA实现</w:t>
              </w:r>
            </w:ins>
          </w:p>
        </w:tc>
      </w:tr>
      <w:tr w:rsidR="009B7B4F" w:rsidRPr="008238AF" w:rsidTr="009B7B4F">
        <w:trPr>
          <w:trHeight w:val="113"/>
          <w:ins w:id="546" w:author="MM" w:date="2022-07-18T14:12:00Z"/>
        </w:trPr>
        <w:tc>
          <w:tcPr>
            <w:tcW w:w="25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47" w:author="MM" w:date="2022-07-18T14:12:00Z"/>
                <w:color w:val="000000" w:themeColor="text1"/>
              </w:rPr>
            </w:pPr>
            <w:ins w:id="548" w:author="MM" w:date="2022-07-18T14:12:00Z">
              <w:r w:rsidRPr="008238AF">
                <w:rPr>
                  <w:rFonts w:hint="eastAsia"/>
                  <w:color w:val="000000" w:themeColor="text1"/>
                </w:rPr>
                <w:t>团队级，自底向上开展实施</w:t>
              </w:r>
            </w:ins>
          </w:p>
        </w:tc>
        <w:tc>
          <w:tcPr>
            <w:tcW w:w="24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49" w:author="MM" w:date="2022-07-18T14:12:00Z"/>
                <w:color w:val="000000" w:themeColor="text1"/>
              </w:rPr>
            </w:pPr>
            <w:ins w:id="550" w:author="MM" w:date="2022-07-18T14:12:00Z">
              <w:r w:rsidRPr="008238AF">
                <w:rPr>
                  <w:rFonts w:hint="eastAsia"/>
                  <w:color w:val="000000" w:themeColor="text1"/>
                </w:rPr>
                <w:t>企业级，自顶向下开展实施</w:t>
              </w:r>
            </w:ins>
          </w:p>
        </w:tc>
      </w:tr>
      <w:tr w:rsidR="009B7B4F" w:rsidRPr="008238AF" w:rsidTr="009B7B4F">
        <w:trPr>
          <w:trHeight w:val="113"/>
          <w:ins w:id="551" w:author="MM" w:date="2022-07-18T14:12:00Z"/>
        </w:trPr>
        <w:tc>
          <w:tcPr>
            <w:tcW w:w="25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52" w:author="MM" w:date="2022-07-18T14:12:00Z"/>
                <w:color w:val="000000" w:themeColor="text1"/>
              </w:rPr>
            </w:pPr>
            <w:ins w:id="553" w:author="MM" w:date="2022-07-18T14:12:00Z">
              <w:r w:rsidRPr="008238AF">
                <w:rPr>
                  <w:rFonts w:hint="eastAsia"/>
                  <w:color w:val="000000" w:themeColor="text1"/>
                </w:rPr>
                <w:t>一个系统被拆分成多个服务，粒度细</w:t>
              </w:r>
            </w:ins>
          </w:p>
        </w:tc>
        <w:tc>
          <w:tcPr>
            <w:tcW w:w="24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54" w:author="MM" w:date="2022-07-18T14:12:00Z"/>
                <w:color w:val="000000" w:themeColor="text1"/>
              </w:rPr>
            </w:pPr>
            <w:ins w:id="555" w:author="MM" w:date="2022-07-18T14:12:00Z">
              <w:r w:rsidRPr="008238AF">
                <w:rPr>
                  <w:rFonts w:hint="eastAsia"/>
                  <w:color w:val="000000" w:themeColor="text1"/>
                </w:rPr>
                <w:t>服务由多个子系统组成，粒度大</w:t>
              </w:r>
            </w:ins>
          </w:p>
        </w:tc>
      </w:tr>
      <w:tr w:rsidR="009B7B4F" w:rsidRPr="008238AF" w:rsidTr="009B7B4F">
        <w:trPr>
          <w:trHeight w:val="113"/>
          <w:ins w:id="556" w:author="MM" w:date="2022-07-18T14:12:00Z"/>
        </w:trPr>
        <w:tc>
          <w:tcPr>
            <w:tcW w:w="25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57" w:author="MM" w:date="2022-07-18T14:12:00Z"/>
                <w:color w:val="000000" w:themeColor="text1"/>
              </w:rPr>
            </w:pPr>
            <w:ins w:id="558" w:author="MM" w:date="2022-07-18T14:12:00Z">
              <w:r w:rsidRPr="008238AF">
                <w:rPr>
                  <w:rFonts w:hint="eastAsia"/>
                  <w:color w:val="000000" w:themeColor="text1"/>
                </w:rPr>
                <w:t>无集中式总线，松散的服务架构</w:t>
              </w:r>
            </w:ins>
          </w:p>
        </w:tc>
        <w:tc>
          <w:tcPr>
            <w:tcW w:w="24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59" w:author="MM" w:date="2022-07-18T14:12:00Z"/>
                <w:color w:val="000000" w:themeColor="text1"/>
              </w:rPr>
            </w:pPr>
            <w:ins w:id="560" w:author="MM" w:date="2022-07-18T14:12:00Z">
              <w:r w:rsidRPr="008238AF">
                <w:rPr>
                  <w:rFonts w:hint="eastAsia"/>
                  <w:color w:val="000000" w:themeColor="text1"/>
                </w:rPr>
                <w:t>企业服务总线，集中式的服务架构</w:t>
              </w:r>
            </w:ins>
          </w:p>
        </w:tc>
      </w:tr>
      <w:tr w:rsidR="009B7B4F" w:rsidRPr="008238AF" w:rsidTr="009B7B4F">
        <w:trPr>
          <w:trHeight w:val="113"/>
          <w:ins w:id="561" w:author="MM" w:date="2022-07-18T14:12:00Z"/>
        </w:trPr>
        <w:tc>
          <w:tcPr>
            <w:tcW w:w="25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62" w:author="MM" w:date="2022-07-18T14:12:00Z"/>
                <w:color w:val="000000" w:themeColor="text1"/>
              </w:rPr>
            </w:pPr>
            <w:ins w:id="563" w:author="MM" w:date="2022-07-18T14:12:00Z">
              <w:r w:rsidRPr="008238AF">
                <w:rPr>
                  <w:rFonts w:hint="eastAsia"/>
                  <w:color w:val="000000" w:themeColor="text1"/>
                </w:rPr>
                <w:t>集成方式简单（HTTP/REST/JSON）</w:t>
              </w:r>
            </w:ins>
          </w:p>
        </w:tc>
        <w:tc>
          <w:tcPr>
            <w:tcW w:w="24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64" w:author="MM" w:date="2022-07-18T14:12:00Z"/>
                <w:color w:val="000000" w:themeColor="text1"/>
              </w:rPr>
            </w:pPr>
            <w:ins w:id="565" w:author="MM" w:date="2022-07-18T14:12:00Z">
              <w:r w:rsidRPr="008238AF">
                <w:rPr>
                  <w:rFonts w:hint="eastAsia"/>
                  <w:color w:val="000000" w:themeColor="text1"/>
                </w:rPr>
                <w:t>集成方式复杂（ESB/WS/SOAP）</w:t>
              </w:r>
            </w:ins>
          </w:p>
        </w:tc>
      </w:tr>
      <w:tr w:rsidR="009B7B4F" w:rsidRPr="008238AF" w:rsidTr="009B7B4F">
        <w:trPr>
          <w:trHeight w:val="113"/>
          <w:ins w:id="566" w:author="MM" w:date="2022-07-18T14:12:00Z"/>
        </w:trPr>
        <w:tc>
          <w:tcPr>
            <w:tcW w:w="25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67" w:author="MM" w:date="2022-07-18T14:12:00Z"/>
                <w:color w:val="000000" w:themeColor="text1"/>
              </w:rPr>
            </w:pPr>
            <w:ins w:id="568" w:author="MM" w:date="2022-07-18T14:12:00Z">
              <w:r w:rsidRPr="008238AF">
                <w:rPr>
                  <w:rFonts w:hint="eastAsia"/>
                  <w:color w:val="000000" w:themeColor="text1"/>
                </w:rPr>
                <w:t>服务能独立部署</w:t>
              </w:r>
            </w:ins>
          </w:p>
        </w:tc>
        <w:tc>
          <w:tcPr>
            <w:tcW w:w="24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9B7B4F" w:rsidRPr="008238AF" w:rsidRDefault="009B7B4F" w:rsidP="009B7B4F">
            <w:pPr>
              <w:pStyle w:val="biao"/>
              <w:rPr>
                <w:ins w:id="569" w:author="MM" w:date="2022-07-18T14:12:00Z"/>
                <w:color w:val="000000" w:themeColor="text1"/>
              </w:rPr>
            </w:pPr>
            <w:ins w:id="570" w:author="MM" w:date="2022-07-18T14:12:00Z">
              <w:r w:rsidRPr="008238AF">
                <w:rPr>
                  <w:rFonts w:hint="eastAsia"/>
                  <w:color w:val="000000" w:themeColor="text1"/>
                </w:rPr>
                <w:t>单块架构系统，相互依赖，部署复杂</w:t>
              </w:r>
            </w:ins>
          </w:p>
        </w:tc>
      </w:tr>
    </w:tbl>
    <w:p w:rsidR="00DA1BA3" w:rsidRPr="00DC7BCD" w:rsidDel="00F472BF" w:rsidRDefault="004A7DBC">
      <w:pPr>
        <w:pStyle w:val="2"/>
        <w:spacing w:beforeLines="50" w:before="156"/>
        <w:ind w:firstLine="0"/>
        <w:rPr>
          <w:del w:id="571" w:author="MM" w:date="2022-07-15T14:27:00Z"/>
          <w:rFonts w:ascii="思源黑体 CN Normal" w:eastAsia="思源黑体 CN Normal" w:hAnsi="思源黑体 CN Normal"/>
          <w:rPrChange w:id="572" w:author="MM" w:date="2022-07-18T11:45:00Z">
            <w:rPr>
              <w:del w:id="573" w:author="MM" w:date="2022-07-15T14:27:00Z"/>
              <w:rFonts w:ascii="微软雅黑" w:hAnsi="微软雅黑"/>
            </w:rPr>
          </w:rPrChange>
        </w:rPr>
        <w:pPrChange w:id="574" w:author="MM" w:date="2022-07-18T11:45:00Z">
          <w:pPr>
            <w:jc w:val="both"/>
          </w:pPr>
        </w:pPrChange>
      </w:pPr>
      <w:del w:id="575" w:author="MM" w:date="2022-07-15T14:27:00Z">
        <w:r w:rsidRPr="00DC7BCD" w:rsidDel="00F472BF">
          <w:rPr>
            <w:rFonts w:ascii="思源黑体 CN Normal" w:eastAsia="思源黑体 CN Normal" w:hAnsi="思源黑体 CN Normal"/>
            <w:noProof/>
            <w:rPrChange w:id="576" w:author="MM" w:date="2022-07-18T11:45:00Z">
              <w:rPr>
                <w:rFonts w:ascii="微软雅黑" w:hAnsi="微软雅黑"/>
                <w:noProof/>
              </w:rPr>
            </w:rPrChange>
          </w:rPr>
          <w:drawing>
            <wp:inline distT="0" distB="0" distL="0" distR="0" wp14:anchorId="264CFE67" wp14:editId="72C87FE5">
              <wp:extent cx="4326690" cy="2243469"/>
              <wp:effectExtent l="0" t="0" r="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18"/>
                      <a:stretch>
                        <a:fillRect/>
                      </a:stretch>
                    </pic:blipFill>
                    <pic:spPr>
                      <a:xfrm>
                        <a:off x="0" y="0"/>
                        <a:ext cx="4331183" cy="2245799"/>
                      </a:xfrm>
                      <a:prstGeom prst="rect">
                        <a:avLst/>
                      </a:prstGeom>
                    </pic:spPr>
                  </pic:pic>
                </a:graphicData>
              </a:graphic>
            </wp:inline>
          </w:drawing>
        </w:r>
      </w:del>
    </w:p>
    <w:p w:rsidR="00F472BF" w:rsidRPr="00F472BF" w:rsidDel="00DC7BCD" w:rsidRDefault="004A7DBC">
      <w:pPr>
        <w:jc w:val="both"/>
        <w:rPr>
          <w:del w:id="577" w:author="MM" w:date="2022-07-18T11:46:00Z"/>
          <w:rFonts w:ascii="思源黑体 CN Normal" w:eastAsia="思源黑体 CN Normal" w:hAnsi="思源黑体 CN Normal"/>
          <w:rPrChange w:id="578" w:author="MM" w:date="2022-07-15T14:27:00Z">
            <w:rPr>
              <w:del w:id="579" w:author="MM" w:date="2022-07-18T11:46:00Z"/>
              <w:rFonts w:ascii="微软雅黑" w:hAnsi="微软雅黑"/>
            </w:rPr>
          </w:rPrChange>
        </w:rPr>
      </w:pPr>
      <w:del w:id="580" w:author="MM" w:date="2022-07-15T14:27:00Z">
        <w:r w:rsidRPr="00BE71A6" w:rsidDel="00F472BF">
          <w:rPr>
            <w:rFonts w:ascii="思源黑体 CN Normal" w:eastAsia="思源黑体 CN Normal" w:hAnsi="思源黑体 CN Normal"/>
            <w:noProof/>
            <w:rPrChange w:id="581" w:author="MM" w:date="2022-07-15T13:50:00Z">
              <w:rPr>
                <w:rFonts w:ascii="微软雅黑" w:hAnsi="微软雅黑"/>
                <w:noProof/>
              </w:rPr>
            </w:rPrChange>
          </w:rPr>
          <w:drawing>
            <wp:inline distT="0" distB="0" distL="0" distR="0">
              <wp:extent cx="4268167" cy="1637414"/>
              <wp:effectExtent l="0" t="0" r="0" b="127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19"/>
                      <a:stretch>
                        <a:fillRect/>
                      </a:stretch>
                    </pic:blipFill>
                    <pic:spPr>
                      <a:xfrm>
                        <a:off x="0" y="0"/>
                        <a:ext cx="4271835" cy="1638821"/>
                      </a:xfrm>
                      <a:prstGeom prst="rect">
                        <a:avLst/>
                      </a:prstGeom>
                    </pic:spPr>
                  </pic:pic>
                </a:graphicData>
              </a:graphic>
            </wp:inline>
          </w:drawing>
        </w:r>
      </w:del>
    </w:p>
    <w:p w:rsidR="00DA1BA3" w:rsidRPr="00BE71A6" w:rsidRDefault="004A7DBC">
      <w:pPr>
        <w:pStyle w:val="2"/>
        <w:spacing w:beforeLines="50" w:before="156"/>
        <w:ind w:firstLine="0"/>
        <w:rPr>
          <w:rFonts w:ascii="思源黑体 CN Normal" w:eastAsia="思源黑体 CN Normal" w:hAnsi="思源黑体 CN Normal"/>
          <w:rPrChange w:id="582"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583"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584" w:author="MM" w:date="2022-07-15T13:50:00Z">
            <w:rPr>
              <w:rFonts w:ascii="微软雅黑" w:eastAsia="微软雅黑" w:hAnsi="微软雅黑"/>
            </w:rPr>
          </w:rPrChange>
        </w:rPr>
        <w:t>2：敏感点和权衡点</w:t>
      </w:r>
    </w:p>
    <w:p w:rsidR="00DA1BA3" w:rsidRPr="00BE71A6" w:rsidRDefault="004A7DBC">
      <w:pPr>
        <w:rPr>
          <w:rFonts w:ascii="思源黑体 CN Normal" w:eastAsia="思源黑体 CN Normal" w:hAnsi="思源黑体 CN Normal"/>
          <w:rPrChange w:id="585" w:author="MM" w:date="2022-07-15T13:50:00Z">
            <w:rPr>
              <w:rFonts w:ascii="微软雅黑" w:hAnsi="微软雅黑"/>
            </w:rPr>
          </w:rPrChange>
        </w:rPr>
      </w:pPr>
      <w:r w:rsidRPr="00BE71A6">
        <w:rPr>
          <w:rFonts w:ascii="思源黑体 CN Normal" w:eastAsia="思源黑体 CN Normal" w:hAnsi="思源黑体 CN Normal" w:hint="eastAsia"/>
          <w:b/>
          <w:bCs/>
          <w:rPrChange w:id="586" w:author="MM" w:date="2022-07-15T13:50:00Z">
            <w:rPr>
              <w:rFonts w:hint="eastAsia"/>
              <w:b/>
              <w:bCs/>
            </w:rPr>
          </w:rPrChange>
        </w:rPr>
        <w:t>风险点：</w:t>
      </w:r>
      <w:r w:rsidRPr="00BE71A6">
        <w:rPr>
          <w:rFonts w:ascii="思源黑体 CN Normal" w:eastAsia="思源黑体 CN Normal" w:hAnsi="思源黑体 CN Normal"/>
          <w:rPrChange w:id="587" w:author="MM" w:date="2022-07-15T13:50:00Z">
            <w:rPr>
              <w:rFonts w:ascii="微软雅黑" w:hAnsi="微软雅黑"/>
            </w:rPr>
          </w:rPrChange>
        </w:rPr>
        <w:t>系统架构风险是指架构设计中潜在的、存在问题的架构决策所带来的隐患。</w:t>
      </w:r>
    </w:p>
    <w:p w:rsidR="00DA1BA3" w:rsidRPr="00BE71A6" w:rsidRDefault="004A7DBC">
      <w:pPr>
        <w:rPr>
          <w:rFonts w:ascii="思源黑体 CN Normal" w:eastAsia="思源黑体 CN Normal" w:hAnsi="思源黑体 CN Normal"/>
          <w:rPrChange w:id="588" w:author="MM" w:date="2022-07-15T13:50:00Z">
            <w:rPr>
              <w:rFonts w:ascii="微软雅黑" w:hAnsi="微软雅黑"/>
            </w:rPr>
          </w:rPrChange>
        </w:rPr>
      </w:pPr>
      <w:r w:rsidRPr="00BE71A6">
        <w:rPr>
          <w:rFonts w:ascii="思源黑体 CN Normal" w:eastAsia="思源黑体 CN Normal" w:hAnsi="思源黑体 CN Normal" w:hint="eastAsia"/>
          <w:b/>
          <w:bCs/>
          <w:rPrChange w:id="589" w:author="MM" w:date="2022-07-15T13:50:00Z">
            <w:rPr>
              <w:rFonts w:hint="eastAsia"/>
              <w:b/>
              <w:bCs/>
            </w:rPr>
          </w:rPrChange>
        </w:rPr>
        <w:t>敏感点：</w:t>
      </w:r>
      <w:r w:rsidRPr="00BE71A6">
        <w:rPr>
          <w:rFonts w:ascii="思源黑体 CN Normal" w:eastAsia="思源黑体 CN Normal" w:hAnsi="思源黑体 CN Normal"/>
          <w:rPrChange w:id="590" w:author="MM" w:date="2022-07-15T13:50:00Z">
            <w:rPr>
              <w:rFonts w:ascii="微软雅黑" w:hAnsi="微软雅黑"/>
            </w:rPr>
          </w:rPrChange>
        </w:rPr>
        <w:t>指为了实现某种特定的质量属性，一个或多个构件所具有的特性。</w:t>
      </w:r>
    </w:p>
    <w:p w:rsidR="00DA1BA3" w:rsidDel="00DC7BCD" w:rsidRDefault="004A7DBC">
      <w:pPr>
        <w:rPr>
          <w:del w:id="591" w:author="MM" w:date="2022-07-18T11:45:00Z"/>
          <w:rFonts w:ascii="思源黑体 CN Normal" w:eastAsia="思源黑体 CN Normal" w:hAnsi="思源黑体 CN Normal"/>
        </w:rPr>
      </w:pPr>
      <w:r w:rsidRPr="00BE71A6">
        <w:rPr>
          <w:rFonts w:ascii="思源黑体 CN Normal" w:eastAsia="思源黑体 CN Normal" w:hAnsi="思源黑体 CN Normal" w:hint="eastAsia"/>
          <w:b/>
          <w:bCs/>
          <w:rPrChange w:id="592" w:author="MM" w:date="2022-07-15T13:50:00Z">
            <w:rPr>
              <w:rFonts w:hint="eastAsia"/>
              <w:b/>
              <w:bCs/>
            </w:rPr>
          </w:rPrChange>
        </w:rPr>
        <w:t>权衡点：</w:t>
      </w:r>
      <w:r w:rsidRPr="00BE71A6">
        <w:rPr>
          <w:rFonts w:ascii="思源黑体 CN Normal" w:eastAsia="思源黑体 CN Normal" w:hAnsi="思源黑体 CN Normal"/>
          <w:rPrChange w:id="593" w:author="MM" w:date="2022-07-15T13:50:00Z">
            <w:rPr>
              <w:rFonts w:ascii="微软雅黑" w:hAnsi="微软雅黑"/>
            </w:rPr>
          </w:rPrChange>
        </w:rPr>
        <w:t>影响多个质量属性的特性，是多个质量属性的敏感点。</w:t>
      </w:r>
    </w:p>
    <w:p w:rsidR="00DC7BCD" w:rsidRPr="00BE71A6" w:rsidRDefault="00DC7BCD">
      <w:pPr>
        <w:rPr>
          <w:ins w:id="594" w:author="MM" w:date="2022-07-18T11:45:00Z"/>
          <w:rFonts w:ascii="思源黑体 CN Normal" w:eastAsia="思源黑体 CN Normal" w:hAnsi="思源黑体 CN Normal"/>
          <w:rPrChange w:id="595" w:author="MM" w:date="2022-07-15T13:50:00Z">
            <w:rPr>
              <w:ins w:id="596" w:author="MM" w:date="2022-07-18T11:45:00Z"/>
              <w:rFonts w:ascii="微软雅黑" w:hAnsi="微软雅黑"/>
            </w:rPr>
          </w:rPrChange>
        </w:rPr>
      </w:pPr>
    </w:p>
    <w:p w:rsidR="00DC7BCD" w:rsidDel="00DC7BCD" w:rsidRDefault="004A7DBC">
      <w:pPr>
        <w:pStyle w:val="2"/>
        <w:spacing w:beforeLines="50" w:before="156"/>
        <w:ind w:firstLine="0"/>
        <w:rPr>
          <w:ins w:id="597" w:author="MM" w:date="2022-07-18T11:45:00Z"/>
          <w:rFonts w:ascii="思源黑体 CN Normal" w:eastAsia="思源黑体 CN Normal" w:hAnsi="思源黑体 CN Normal"/>
        </w:rPr>
        <w:pPrChange w:id="598" w:author="MM" w:date="2022-07-18T11:45:00Z">
          <w:pPr/>
        </w:pPrChange>
      </w:pPr>
      <w:r w:rsidRPr="00DC7BCD">
        <w:rPr>
          <w:rFonts w:ascii="思源黑体 CN Normal" w:eastAsia="思源黑体 CN Normal" w:hAnsi="思源黑体 CN Normal" w:hint="eastAsia"/>
          <w:rPrChange w:id="599" w:author="MM" w:date="2022-07-18T11:43:00Z">
            <w:rPr>
              <w:rFonts w:ascii="微软雅黑" w:hAnsi="微软雅黑" w:hint="eastAsia"/>
            </w:rPr>
          </w:rPrChange>
        </w:rPr>
        <w:t>易混淆点</w:t>
      </w:r>
      <w:r w:rsidRPr="00DC7BCD">
        <w:rPr>
          <w:rFonts w:ascii="思源黑体 CN Normal" w:eastAsia="思源黑体 CN Normal" w:hAnsi="思源黑体 CN Normal"/>
          <w:rPrChange w:id="600" w:author="MM" w:date="2022-07-18T11:43:00Z">
            <w:rPr>
              <w:rFonts w:ascii="微软雅黑" w:hAnsi="微软雅黑"/>
            </w:rPr>
          </w:rPrChange>
        </w:rPr>
        <w:t>3：产品线建立方式</w:t>
      </w:r>
    </w:p>
    <w:tbl>
      <w:tblPr>
        <w:tblW w:w="5000" w:type="pct"/>
        <w:tblCellMar>
          <w:left w:w="0" w:type="dxa"/>
          <w:right w:w="0" w:type="dxa"/>
        </w:tblCellMar>
        <w:tblLook w:val="0600" w:firstRow="0" w:lastRow="0" w:firstColumn="0" w:lastColumn="0" w:noHBand="1" w:noVBand="1"/>
      </w:tblPr>
      <w:tblGrid>
        <w:gridCol w:w="1640"/>
        <w:gridCol w:w="3170"/>
        <w:gridCol w:w="3712"/>
      </w:tblGrid>
      <w:tr w:rsidR="00DC7BCD" w:rsidRPr="008238AF" w:rsidTr="00DC7BCD">
        <w:trPr>
          <w:trHeight w:val="20"/>
          <w:ins w:id="601" w:author="MM" w:date="2022-07-18T11:45:00Z"/>
        </w:trPr>
        <w:tc>
          <w:tcPr>
            <w:tcW w:w="96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C7BCD" w:rsidRPr="008238AF" w:rsidRDefault="00DC7BCD" w:rsidP="00DC7BCD">
            <w:pPr>
              <w:pStyle w:val="biao"/>
              <w:ind w:firstLine="420"/>
              <w:rPr>
                <w:ins w:id="602" w:author="MM" w:date="2022-07-18T11:45:00Z"/>
                <w:color w:val="000000" w:themeColor="text1"/>
              </w:rPr>
            </w:pPr>
          </w:p>
        </w:tc>
        <w:tc>
          <w:tcPr>
            <w:tcW w:w="186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C7BCD" w:rsidRPr="008238AF" w:rsidRDefault="00DC7BCD" w:rsidP="00DC7BCD">
            <w:pPr>
              <w:pStyle w:val="biao"/>
              <w:rPr>
                <w:ins w:id="603" w:author="MM" w:date="2022-07-18T11:45:00Z"/>
                <w:color w:val="000000" w:themeColor="text1"/>
              </w:rPr>
            </w:pPr>
            <w:ins w:id="604" w:author="MM" w:date="2022-07-18T11:45:00Z">
              <w:r w:rsidRPr="008238AF">
                <w:rPr>
                  <w:rFonts w:hint="eastAsia"/>
                  <w:color w:val="000000" w:themeColor="text1"/>
                </w:rPr>
                <w:t>演化方式</w:t>
              </w:r>
            </w:ins>
          </w:p>
        </w:tc>
        <w:tc>
          <w:tcPr>
            <w:tcW w:w="217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C7BCD" w:rsidRPr="008238AF" w:rsidRDefault="00DC7BCD" w:rsidP="00DC7BCD">
            <w:pPr>
              <w:pStyle w:val="biao"/>
              <w:rPr>
                <w:ins w:id="605" w:author="MM" w:date="2022-07-18T11:45:00Z"/>
                <w:color w:val="000000" w:themeColor="text1"/>
              </w:rPr>
            </w:pPr>
            <w:ins w:id="606" w:author="MM" w:date="2022-07-18T11:45:00Z">
              <w:r w:rsidRPr="008238AF">
                <w:rPr>
                  <w:rFonts w:hint="eastAsia"/>
                  <w:color w:val="000000" w:themeColor="text1"/>
                </w:rPr>
                <w:t>革命方式</w:t>
              </w:r>
            </w:ins>
          </w:p>
        </w:tc>
      </w:tr>
      <w:tr w:rsidR="00DC7BCD" w:rsidRPr="008238AF" w:rsidTr="00DC7BCD">
        <w:trPr>
          <w:trHeight w:val="20"/>
          <w:ins w:id="607" w:author="MM" w:date="2022-07-18T11:45:00Z"/>
        </w:trPr>
        <w:tc>
          <w:tcPr>
            <w:tcW w:w="96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C7BCD" w:rsidRPr="008238AF" w:rsidRDefault="00DC7BCD" w:rsidP="00DC7BCD">
            <w:pPr>
              <w:pStyle w:val="biao"/>
              <w:rPr>
                <w:ins w:id="608" w:author="MM" w:date="2022-07-18T11:45:00Z"/>
                <w:color w:val="000000" w:themeColor="text1"/>
              </w:rPr>
            </w:pPr>
            <w:ins w:id="609" w:author="MM" w:date="2022-07-18T11:45:00Z">
              <w:r w:rsidRPr="008238AF">
                <w:rPr>
                  <w:rFonts w:hint="eastAsia"/>
                  <w:color w:val="000000" w:themeColor="text1"/>
                </w:rPr>
                <w:t>基于现有产品</w:t>
              </w:r>
            </w:ins>
          </w:p>
        </w:tc>
        <w:tc>
          <w:tcPr>
            <w:tcW w:w="186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C7BCD" w:rsidRPr="008238AF" w:rsidRDefault="00DC7BCD" w:rsidP="00DC7BCD">
            <w:pPr>
              <w:pStyle w:val="biao"/>
              <w:rPr>
                <w:ins w:id="610" w:author="MM" w:date="2022-07-18T11:45:00Z"/>
                <w:color w:val="000000" w:themeColor="text1"/>
              </w:rPr>
            </w:pPr>
            <w:ins w:id="611" w:author="MM" w:date="2022-07-18T11:45:00Z">
              <w:r w:rsidRPr="008238AF">
                <w:rPr>
                  <w:rFonts w:hint="eastAsia"/>
                  <w:color w:val="000000" w:themeColor="text1"/>
                </w:rPr>
                <w:t>基于现有产品架构设计产品线的架构，经演化现有构件，开发产品线构件</w:t>
              </w:r>
            </w:ins>
          </w:p>
        </w:tc>
        <w:tc>
          <w:tcPr>
            <w:tcW w:w="217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C7BCD" w:rsidRPr="008238AF" w:rsidRDefault="00DC7BCD" w:rsidP="00DC7BCD">
            <w:pPr>
              <w:pStyle w:val="biao"/>
              <w:rPr>
                <w:ins w:id="612" w:author="MM" w:date="2022-07-18T11:45:00Z"/>
                <w:color w:val="000000" w:themeColor="text1"/>
              </w:rPr>
            </w:pPr>
            <w:ins w:id="613" w:author="MM" w:date="2022-07-18T11:45:00Z">
              <w:r w:rsidRPr="008238AF">
                <w:rPr>
                  <w:rFonts w:hint="eastAsia"/>
                  <w:color w:val="000000" w:themeColor="text1"/>
                </w:rPr>
                <w:t>核心资源的开发基于现有产品集的需求和可预测的、将来需求的超集</w:t>
              </w:r>
            </w:ins>
          </w:p>
        </w:tc>
      </w:tr>
      <w:tr w:rsidR="00DC7BCD" w:rsidRPr="008238AF" w:rsidTr="00DC7BCD">
        <w:trPr>
          <w:trHeight w:val="20"/>
          <w:ins w:id="614" w:author="MM" w:date="2022-07-18T11:45:00Z"/>
        </w:trPr>
        <w:tc>
          <w:tcPr>
            <w:tcW w:w="96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C7BCD" w:rsidRPr="008238AF" w:rsidRDefault="00DC7BCD" w:rsidP="00DC7BCD">
            <w:pPr>
              <w:pStyle w:val="biao"/>
              <w:rPr>
                <w:ins w:id="615" w:author="MM" w:date="2022-07-18T11:45:00Z"/>
                <w:color w:val="000000" w:themeColor="text1"/>
              </w:rPr>
            </w:pPr>
            <w:ins w:id="616" w:author="MM" w:date="2022-07-18T11:45:00Z">
              <w:r w:rsidRPr="008238AF">
                <w:rPr>
                  <w:rFonts w:hint="eastAsia"/>
                  <w:color w:val="000000" w:themeColor="text1"/>
                </w:rPr>
                <w:t>全新产品线</w:t>
              </w:r>
            </w:ins>
          </w:p>
        </w:tc>
        <w:tc>
          <w:tcPr>
            <w:tcW w:w="186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C7BCD" w:rsidRPr="008238AF" w:rsidRDefault="00DC7BCD" w:rsidP="00DC7BCD">
            <w:pPr>
              <w:pStyle w:val="biao"/>
              <w:rPr>
                <w:ins w:id="617" w:author="MM" w:date="2022-07-18T11:45:00Z"/>
                <w:color w:val="000000" w:themeColor="text1"/>
              </w:rPr>
            </w:pPr>
            <w:ins w:id="618" w:author="MM" w:date="2022-07-18T11:45:00Z">
              <w:r w:rsidRPr="008238AF">
                <w:rPr>
                  <w:rFonts w:hint="eastAsia"/>
                  <w:color w:val="000000" w:themeColor="text1"/>
                </w:rPr>
                <w:t>产品线核心资源随产品新成员的需求而演化</w:t>
              </w:r>
            </w:ins>
          </w:p>
        </w:tc>
        <w:tc>
          <w:tcPr>
            <w:tcW w:w="217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DC7BCD" w:rsidRPr="008238AF" w:rsidRDefault="00DC7BCD" w:rsidP="00DC7BCD">
            <w:pPr>
              <w:pStyle w:val="biao"/>
              <w:rPr>
                <w:ins w:id="619" w:author="MM" w:date="2022-07-18T11:45:00Z"/>
                <w:color w:val="000000" w:themeColor="text1"/>
              </w:rPr>
            </w:pPr>
            <w:ins w:id="620" w:author="MM" w:date="2022-07-18T11:45:00Z">
              <w:r w:rsidRPr="008238AF">
                <w:rPr>
                  <w:rFonts w:hint="eastAsia"/>
                  <w:color w:val="000000" w:themeColor="text1"/>
                </w:rPr>
                <w:t>开发满足所有预期产品线成员的需求的核心资源</w:t>
              </w:r>
            </w:ins>
          </w:p>
        </w:tc>
      </w:tr>
    </w:tbl>
    <w:p w:rsidR="00DA1BA3" w:rsidRPr="009B7B4F" w:rsidDel="00DC7BCD" w:rsidRDefault="00DA1BA3">
      <w:pPr>
        <w:pStyle w:val="2"/>
        <w:spacing w:beforeLines="50" w:before="156"/>
        <w:ind w:firstLine="0"/>
        <w:rPr>
          <w:del w:id="621" w:author="MM" w:date="2022-07-15T14:31:00Z"/>
          <w:rFonts w:ascii="思源黑体 CN Normal" w:eastAsia="思源黑体 CN Normal" w:hAnsi="思源黑体 CN Normal"/>
        </w:rPr>
        <w:pPrChange w:id="622" w:author="MM" w:date="2022-07-18T11:44:00Z">
          <w:pPr/>
        </w:pPrChange>
      </w:pPr>
    </w:p>
    <w:p w:rsidR="00DC7BCD" w:rsidDel="00DC7BCD" w:rsidRDefault="00DC7BCD">
      <w:pPr>
        <w:pStyle w:val="2"/>
        <w:spacing w:beforeLines="50" w:before="156"/>
        <w:ind w:firstLine="0"/>
        <w:rPr>
          <w:del w:id="623" w:author="MM" w:date="2022-07-18T11:45:00Z"/>
        </w:rPr>
        <w:pPrChange w:id="624" w:author="MM" w:date="2022-07-18T11:44:00Z">
          <w:pPr/>
        </w:pPrChange>
      </w:pPr>
    </w:p>
    <w:p w:rsidR="00DC7BCD" w:rsidRPr="00DC7BCD" w:rsidRDefault="004A7DBC">
      <w:pPr>
        <w:rPr>
          <w:ins w:id="625" w:author="MM" w:date="2022-07-11T17:30:00Z"/>
          <w:rFonts w:ascii="思源黑体 CN Normal" w:eastAsia="思源黑体 CN Normal" w:hAnsi="思源黑体 CN Normal"/>
          <w:rPrChange w:id="626" w:author="MM" w:date="2022-07-18T11:44:00Z">
            <w:rPr>
              <w:ins w:id="627" w:author="MM" w:date="2022-07-11T17:30:00Z"/>
              <w:rFonts w:ascii="微软雅黑" w:hAnsi="微软雅黑"/>
            </w:rPr>
          </w:rPrChange>
        </w:rPr>
      </w:pPr>
      <w:del w:id="628" w:author="MM" w:date="2022-07-15T14:31:00Z">
        <w:r w:rsidRPr="00BE71A6" w:rsidDel="00313FD3">
          <w:rPr>
            <w:noProof/>
            <w:rPrChange w:id="629" w:author="MM" w:date="2022-07-15T13:50:00Z">
              <w:rPr>
                <w:rFonts w:ascii="微软雅黑" w:hAnsi="微软雅黑"/>
                <w:b/>
                <w:noProof/>
              </w:rPr>
            </w:rPrChange>
          </w:rPr>
          <w:drawing>
            <wp:inline distT="0" distB="0" distL="0" distR="0">
              <wp:extent cx="5044933" cy="1626781"/>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0"/>
                      <a:stretch>
                        <a:fillRect/>
                      </a:stretch>
                    </pic:blipFill>
                    <pic:spPr>
                      <a:xfrm>
                        <a:off x="0" y="0"/>
                        <a:ext cx="5050936" cy="1628717"/>
                      </a:xfrm>
                      <a:prstGeom prst="rect">
                        <a:avLst/>
                      </a:prstGeom>
                    </pic:spPr>
                  </pic:pic>
                </a:graphicData>
              </a:graphic>
            </wp:inline>
          </w:drawing>
        </w:r>
      </w:del>
    </w:p>
    <w:p w:rsidR="00793388" w:rsidRPr="00BE71A6" w:rsidRDefault="00793388">
      <w:pPr>
        <w:pStyle w:val="2"/>
        <w:spacing w:beforeLines="50" w:before="156"/>
        <w:ind w:firstLine="0"/>
        <w:rPr>
          <w:ins w:id="630" w:author="MM" w:date="2022-07-11T17:30:00Z"/>
          <w:rFonts w:ascii="思源黑体 CN Normal" w:eastAsia="思源黑体 CN Normal" w:hAnsi="思源黑体 CN Normal"/>
          <w:b w:val="0"/>
          <w:rPrChange w:id="631" w:author="MM" w:date="2022-07-15T13:50:00Z">
            <w:rPr>
              <w:ins w:id="632" w:author="MM" w:date="2022-07-11T17:30:00Z"/>
              <w:rFonts w:ascii="微软雅黑" w:hAnsi="微软雅黑" w:cstheme="minorEastAsia"/>
              <w:b/>
              <w:sz w:val="24"/>
              <w:szCs w:val="24"/>
            </w:rPr>
          </w:rPrChange>
        </w:rPr>
        <w:pPrChange w:id="633" w:author="MM" w:date="2022-07-11T17:30:00Z">
          <w:pPr>
            <w:ind w:firstLine="420"/>
          </w:pPr>
        </w:pPrChange>
      </w:pPr>
      <w:ins w:id="634" w:author="MM" w:date="2022-07-11T17:30:00Z">
        <w:r w:rsidRPr="00BE71A6">
          <w:rPr>
            <w:rFonts w:ascii="思源黑体 CN Normal" w:eastAsia="思源黑体 CN Normal" w:hAnsi="思源黑体 CN Normal" w:hint="eastAsia"/>
            <w:rPrChange w:id="635" w:author="MM" w:date="2022-07-15T13:50:00Z">
              <w:rPr>
                <w:rFonts w:ascii="微软雅黑" w:hAnsi="微软雅黑" w:hint="eastAsia"/>
              </w:rPr>
            </w:rPrChange>
          </w:rPr>
          <w:t>易混淆点</w:t>
        </w:r>
        <w:r w:rsidRPr="00BE71A6">
          <w:rPr>
            <w:rFonts w:ascii="思源黑体 CN Normal" w:eastAsia="思源黑体 CN Normal" w:hAnsi="思源黑体 CN Normal"/>
            <w:rPrChange w:id="636" w:author="MM" w:date="2022-07-15T13:50:00Z">
              <w:rPr>
                <w:rFonts w:ascii="微软雅黑" w:hAnsi="微软雅黑"/>
              </w:rPr>
            </w:rPrChange>
          </w:rPr>
          <w:t>4</w:t>
        </w:r>
        <w:r w:rsidRPr="00BE71A6">
          <w:rPr>
            <w:rFonts w:ascii="思源黑体 CN Normal" w:eastAsia="思源黑体 CN Normal" w:hAnsi="思源黑体 CN Normal" w:hint="eastAsia"/>
            <w:rPrChange w:id="637" w:author="MM" w:date="2022-07-15T13:50:00Z">
              <w:rPr>
                <w:rFonts w:ascii="微软雅黑" w:hAnsi="微软雅黑" w:hint="eastAsia"/>
              </w:rPr>
            </w:rPrChange>
          </w:rPr>
          <w:t>：</w:t>
        </w:r>
        <w:r w:rsidRPr="00BE71A6">
          <w:rPr>
            <w:rFonts w:ascii="思源黑体 CN Normal" w:eastAsia="思源黑体 CN Normal" w:hAnsi="思源黑体 CN Normal"/>
            <w:bCs/>
            <w:rPrChange w:id="638" w:author="MM" w:date="2022-07-15T13:50:00Z">
              <w:rPr>
                <w:rFonts w:ascii="微软雅黑" w:hAnsi="微软雅黑"/>
                <w:bCs/>
              </w:rPr>
            </w:rPrChange>
          </w:rPr>
          <w:t>MVP</w:t>
        </w:r>
        <w:r w:rsidRPr="00BE71A6">
          <w:rPr>
            <w:rFonts w:ascii="思源黑体 CN Normal" w:eastAsia="思源黑体 CN Normal" w:hAnsi="思源黑体 CN Normal" w:hint="eastAsia"/>
            <w:bCs/>
            <w:rPrChange w:id="639" w:author="MM" w:date="2022-07-15T13:50:00Z">
              <w:rPr>
                <w:rFonts w:ascii="微软雅黑" w:hAnsi="微软雅黑" w:hint="eastAsia"/>
                <w:bCs/>
              </w:rPr>
            </w:rPrChange>
          </w:rPr>
          <w:t>与</w:t>
        </w:r>
        <w:r w:rsidRPr="00BE71A6">
          <w:rPr>
            <w:rFonts w:ascii="思源黑体 CN Normal" w:eastAsia="思源黑体 CN Normal" w:hAnsi="思源黑体 CN Normal"/>
            <w:bCs/>
            <w:rPrChange w:id="640" w:author="MM" w:date="2022-07-15T13:50:00Z">
              <w:rPr>
                <w:rFonts w:ascii="微软雅黑" w:hAnsi="微软雅黑"/>
                <w:bCs/>
              </w:rPr>
            </w:rPrChange>
          </w:rPr>
          <w:t>MVP</w:t>
        </w:r>
      </w:ins>
    </w:p>
    <w:p w:rsidR="00793388" w:rsidRPr="00BE71A6" w:rsidRDefault="00793388">
      <w:pPr>
        <w:rPr>
          <w:ins w:id="641" w:author="MM" w:date="2022-07-11T17:30:00Z"/>
          <w:rFonts w:ascii="思源黑体 CN Normal" w:eastAsia="思源黑体 CN Normal" w:hAnsi="思源黑体 CN Normal"/>
          <w:rPrChange w:id="642" w:author="MM" w:date="2022-07-15T13:50:00Z">
            <w:rPr>
              <w:ins w:id="643" w:author="MM" w:date="2022-07-11T17:30:00Z"/>
              <w:rFonts w:ascii="微软雅黑" w:hAnsi="微软雅黑"/>
            </w:rPr>
          </w:rPrChange>
        </w:rPr>
        <w:pPrChange w:id="644" w:author="MM" w:date="2022-07-11T17:30:00Z">
          <w:pPr>
            <w:ind w:firstLine="420"/>
          </w:pPr>
        </w:pPrChange>
      </w:pPr>
      <w:ins w:id="645" w:author="MM" w:date="2022-07-11T17:30:00Z">
        <w:r w:rsidRPr="00BE71A6">
          <w:rPr>
            <w:rFonts w:ascii="思源黑体 CN Normal" w:eastAsia="思源黑体 CN Normal" w:hAnsi="思源黑体 CN Normal"/>
            <w:rPrChange w:id="646" w:author="MM" w:date="2022-07-15T13:50:00Z">
              <w:rPr>
                <w:rFonts w:ascii="微软雅黑" w:hAnsi="微软雅黑"/>
              </w:rPr>
            </w:rPrChange>
          </w:rPr>
          <w:t>MVP是MVC的变种。</w:t>
        </w:r>
      </w:ins>
    </w:p>
    <w:p w:rsidR="00793388" w:rsidRPr="00BE71A6" w:rsidRDefault="00793388">
      <w:pPr>
        <w:rPr>
          <w:ins w:id="647" w:author="MM" w:date="2022-07-11T17:30:00Z"/>
          <w:rFonts w:ascii="思源黑体 CN Normal" w:eastAsia="思源黑体 CN Normal" w:hAnsi="思源黑体 CN Normal"/>
          <w:rPrChange w:id="648" w:author="MM" w:date="2022-07-15T13:50:00Z">
            <w:rPr>
              <w:ins w:id="649" w:author="MM" w:date="2022-07-11T17:30:00Z"/>
              <w:rFonts w:ascii="微软雅黑" w:hAnsi="微软雅黑"/>
            </w:rPr>
          </w:rPrChange>
        </w:rPr>
        <w:pPrChange w:id="650" w:author="MM" w:date="2022-07-11T17:30:00Z">
          <w:pPr>
            <w:ind w:firstLine="420"/>
          </w:pPr>
        </w:pPrChange>
      </w:pPr>
      <w:ins w:id="651" w:author="MM" w:date="2022-07-11T17:30:00Z">
        <w:r w:rsidRPr="00BE71A6">
          <w:rPr>
            <w:rFonts w:ascii="思源黑体 CN Normal" w:eastAsia="思源黑体 CN Normal" w:hAnsi="思源黑体 CN Normal"/>
            <w:rPrChange w:id="652" w:author="MM" w:date="2022-07-15T13:50:00Z">
              <w:rPr>
                <w:rFonts w:ascii="微软雅黑" w:hAnsi="微软雅黑"/>
              </w:rPr>
            </w:rPrChange>
          </w:rPr>
          <w:t>MVP实现了V与M之间的解耦（V不直接使用M，修改V不会影响M）。</w:t>
        </w:r>
      </w:ins>
    </w:p>
    <w:p w:rsidR="00793388" w:rsidRPr="00BE71A6" w:rsidRDefault="00793388">
      <w:pPr>
        <w:rPr>
          <w:ins w:id="653" w:author="MM" w:date="2022-07-11T17:30:00Z"/>
          <w:rFonts w:ascii="思源黑体 CN Normal" w:eastAsia="思源黑体 CN Normal" w:hAnsi="思源黑体 CN Normal"/>
          <w:rPrChange w:id="654" w:author="MM" w:date="2022-07-15T13:50:00Z">
            <w:rPr>
              <w:ins w:id="655" w:author="MM" w:date="2022-07-11T17:30:00Z"/>
              <w:rFonts w:ascii="微软雅黑" w:hAnsi="微软雅黑"/>
            </w:rPr>
          </w:rPrChange>
        </w:rPr>
        <w:pPrChange w:id="656" w:author="MM" w:date="2022-07-11T17:30:00Z">
          <w:pPr>
            <w:ind w:firstLine="420"/>
          </w:pPr>
        </w:pPrChange>
      </w:pPr>
      <w:ins w:id="657" w:author="MM" w:date="2022-07-11T17:30:00Z">
        <w:r w:rsidRPr="00BE71A6">
          <w:rPr>
            <w:rFonts w:ascii="思源黑体 CN Normal" w:eastAsia="思源黑体 CN Normal" w:hAnsi="思源黑体 CN Normal"/>
            <w:rPrChange w:id="658" w:author="MM" w:date="2022-07-15T13:50:00Z">
              <w:rPr>
                <w:rFonts w:ascii="微软雅黑" w:hAnsi="微软雅黑"/>
              </w:rPr>
            </w:rPrChange>
          </w:rPr>
          <w:t>MVP更好的支持单元测试（业务逻辑在P中，可以脱离V来测试这些逻辑；可以将一个P用于多个V，而不需要改变P的逻辑）。</w:t>
        </w:r>
      </w:ins>
    </w:p>
    <w:p w:rsidR="00793388" w:rsidRPr="00BE71A6" w:rsidRDefault="00793388">
      <w:pPr>
        <w:rPr>
          <w:ins w:id="659" w:author="MM" w:date="2022-07-11T17:30:00Z"/>
          <w:rFonts w:ascii="思源黑体 CN Normal" w:eastAsia="思源黑体 CN Normal" w:hAnsi="思源黑体 CN Normal"/>
          <w:rPrChange w:id="660" w:author="MM" w:date="2022-07-15T13:50:00Z">
            <w:rPr>
              <w:ins w:id="661" w:author="MM" w:date="2022-07-11T17:30:00Z"/>
              <w:rFonts w:ascii="微软雅黑" w:hAnsi="微软雅黑"/>
            </w:rPr>
          </w:rPrChange>
        </w:rPr>
        <w:pPrChange w:id="662" w:author="MM" w:date="2022-07-11T17:30:00Z">
          <w:pPr>
            <w:ind w:firstLine="420"/>
          </w:pPr>
        </w:pPrChange>
      </w:pPr>
      <w:ins w:id="663" w:author="MM" w:date="2022-07-11T17:30:00Z">
        <w:r w:rsidRPr="00BE71A6">
          <w:rPr>
            <w:rFonts w:ascii="思源黑体 CN Normal" w:eastAsia="思源黑体 CN Normal" w:hAnsi="思源黑体 CN Normal"/>
            <w:rPrChange w:id="664" w:author="MM" w:date="2022-07-15T13:50:00Z">
              <w:rPr>
                <w:rFonts w:ascii="微软雅黑" w:hAnsi="微软雅黑"/>
              </w:rPr>
            </w:rPrChange>
          </w:rPr>
          <w:t>MVP中V要处理界面事件，业务逻辑在P中，MVC中界面事件由C处理。</w:t>
        </w:r>
      </w:ins>
    </w:p>
    <w:p w:rsidR="00793388" w:rsidRPr="00BE71A6" w:rsidRDefault="00793388">
      <w:pPr>
        <w:rPr>
          <w:ins w:id="665" w:author="MM" w:date="2022-07-11T17:30:00Z"/>
          <w:rFonts w:ascii="思源黑体 CN Normal" w:eastAsia="思源黑体 CN Normal" w:hAnsi="思源黑体 CN Normal"/>
          <w:rPrChange w:id="666" w:author="MM" w:date="2022-07-15T13:50:00Z">
            <w:rPr>
              <w:ins w:id="667" w:author="MM" w:date="2022-07-11T17:30:00Z"/>
              <w:rFonts w:ascii="微软雅黑" w:hAnsi="微软雅黑"/>
            </w:rPr>
          </w:rPrChange>
        </w:rPr>
        <w:pPrChange w:id="668" w:author="MM" w:date="2022-07-11T17:30:00Z">
          <w:pPr>
            <w:ind w:firstLine="420"/>
          </w:pPr>
        </w:pPrChange>
      </w:pPr>
      <w:ins w:id="669" w:author="MM" w:date="2022-07-11T17:30:00Z">
        <w:r w:rsidRPr="00BE71A6">
          <w:rPr>
            <w:rFonts w:ascii="思源黑体 CN Normal" w:eastAsia="思源黑体 CN Normal" w:hAnsi="思源黑体 CN Normal"/>
            <w:b/>
            <w:bCs/>
            <w:rPrChange w:id="670" w:author="MM" w:date="2022-07-15T13:50:00Z">
              <w:rPr>
                <w:rFonts w:ascii="微软雅黑" w:hAnsi="微软雅黑"/>
                <w:b/>
                <w:bCs/>
              </w:rPr>
            </w:rPrChange>
          </w:rPr>
          <w:lastRenderedPageBreak/>
          <w:t>MVP模式与MVC模式的主要区别</w:t>
        </w:r>
        <w:r w:rsidRPr="00BE71A6">
          <w:rPr>
            <w:rFonts w:ascii="思源黑体 CN Normal" w:eastAsia="思源黑体 CN Normal" w:hAnsi="思源黑体 CN Normal" w:hint="eastAsia"/>
            <w:rPrChange w:id="671" w:author="MM" w:date="2022-07-15T13:50:00Z">
              <w:rPr>
                <w:rFonts w:ascii="微软雅黑" w:hAnsi="微软雅黑" w:hint="eastAsia"/>
              </w:rPr>
            </w:rPrChange>
          </w:rPr>
          <w:t>：</w:t>
        </w:r>
      </w:ins>
    </w:p>
    <w:p w:rsidR="00793388" w:rsidRPr="00BE71A6" w:rsidRDefault="00793388">
      <w:pPr>
        <w:rPr>
          <w:ins w:id="672" w:author="MM" w:date="2022-07-11T17:30:00Z"/>
          <w:rFonts w:ascii="思源黑体 CN Normal" w:eastAsia="思源黑体 CN Normal" w:hAnsi="思源黑体 CN Normal"/>
          <w:rPrChange w:id="673" w:author="MM" w:date="2022-07-15T13:50:00Z">
            <w:rPr>
              <w:ins w:id="674" w:author="MM" w:date="2022-07-11T17:30:00Z"/>
              <w:rFonts w:ascii="微软雅黑" w:hAnsi="微软雅黑"/>
            </w:rPr>
          </w:rPrChange>
        </w:rPr>
        <w:pPrChange w:id="675" w:author="MM" w:date="2022-07-11T17:30:00Z">
          <w:pPr>
            <w:ind w:firstLine="420"/>
          </w:pPr>
        </w:pPrChange>
      </w:pPr>
      <w:ins w:id="676" w:author="MM" w:date="2022-07-11T17:30:00Z">
        <w:r w:rsidRPr="00BE71A6">
          <w:rPr>
            <w:rFonts w:ascii="思源黑体 CN Normal" w:eastAsia="思源黑体 CN Normal" w:hAnsi="思源黑体 CN Normal" w:hint="eastAsia"/>
            <w:rPrChange w:id="677" w:author="MM" w:date="2022-07-15T13:50:00Z">
              <w:rPr>
                <w:rFonts w:ascii="微软雅黑" w:hAnsi="微软雅黑" w:hint="eastAsia"/>
              </w:rPr>
            </w:rPrChange>
          </w:rPr>
          <w:t>在组件耦合度方面：在</w:t>
        </w:r>
        <w:r w:rsidRPr="00BE71A6">
          <w:rPr>
            <w:rFonts w:ascii="思源黑体 CN Normal" w:eastAsia="思源黑体 CN Normal" w:hAnsi="思源黑体 CN Normal"/>
            <w:rPrChange w:id="678" w:author="MM" w:date="2022-07-15T13:50:00Z">
              <w:rPr>
                <w:rFonts w:ascii="微软雅黑" w:hAnsi="微软雅黑"/>
              </w:rPr>
            </w:rPrChange>
          </w:rPr>
          <w:t>MVP模式中，视图并不直接使用模型，它们之间的通信通过Presenter进行，从而实现了视图与模型的分离，而在MVC模式中，视图直接与模型交互。</w:t>
        </w:r>
      </w:ins>
    </w:p>
    <w:p w:rsidR="00793388" w:rsidRPr="00BE71A6" w:rsidRDefault="00793388">
      <w:pPr>
        <w:rPr>
          <w:ins w:id="679" w:author="MM" w:date="2022-07-11T17:30:00Z"/>
          <w:rFonts w:ascii="思源黑体 CN Normal" w:eastAsia="思源黑体 CN Normal" w:hAnsi="思源黑体 CN Normal"/>
          <w:rPrChange w:id="680" w:author="MM" w:date="2022-07-15T13:50:00Z">
            <w:rPr>
              <w:ins w:id="681" w:author="MM" w:date="2022-07-11T17:30:00Z"/>
              <w:rFonts w:ascii="微软雅黑" w:hAnsi="微软雅黑"/>
            </w:rPr>
          </w:rPrChange>
        </w:rPr>
        <w:pPrChange w:id="682" w:author="MM" w:date="2022-07-11T17:30:00Z">
          <w:pPr>
            <w:ind w:firstLine="420"/>
          </w:pPr>
        </w:pPrChange>
      </w:pPr>
      <w:ins w:id="683" w:author="MM" w:date="2022-07-11T17:30:00Z">
        <w:r w:rsidRPr="00BE71A6">
          <w:rPr>
            <w:rFonts w:ascii="思源黑体 CN Normal" w:eastAsia="思源黑体 CN Normal" w:hAnsi="思源黑体 CN Normal" w:hint="eastAsia"/>
            <w:rPrChange w:id="684" w:author="MM" w:date="2022-07-15T13:50:00Z">
              <w:rPr>
                <w:rFonts w:ascii="微软雅黑" w:hAnsi="微软雅黑" w:hint="eastAsia"/>
              </w:rPr>
            </w:rPrChange>
          </w:rPr>
          <w:t>在组件分工方面：在</w:t>
        </w:r>
        <w:r w:rsidRPr="00BE71A6">
          <w:rPr>
            <w:rFonts w:ascii="思源黑体 CN Normal" w:eastAsia="思源黑体 CN Normal" w:hAnsi="思源黑体 CN Normal"/>
            <w:rPrChange w:id="685" w:author="MM" w:date="2022-07-15T13:50:00Z">
              <w:rPr>
                <w:rFonts w:ascii="微软雅黑" w:hAnsi="微软雅黑"/>
              </w:rPr>
            </w:rPrChange>
          </w:rPr>
          <w:t>MVP模式中，视图需要处理鼠标及键盘等触发的界面事件，而在MVC</w:t>
        </w:r>
        <w:r w:rsidRPr="00BE71A6">
          <w:rPr>
            <w:rFonts w:ascii="思源黑体 CN Normal" w:eastAsia="思源黑体 CN Normal" w:hAnsi="思源黑体 CN Normal" w:hint="eastAsia"/>
            <w:rPrChange w:id="686" w:author="MM" w:date="2022-07-15T13:50:00Z">
              <w:rPr>
                <w:rFonts w:ascii="微软雅黑" w:hAnsi="微软雅黑" w:hint="eastAsia"/>
              </w:rPr>
            </w:rPrChange>
          </w:rPr>
          <w:t>模式中这通常是由控制器完成的工作；在</w:t>
        </w:r>
        <w:r w:rsidRPr="00BE71A6">
          <w:rPr>
            <w:rFonts w:ascii="思源黑体 CN Normal" w:eastAsia="思源黑体 CN Normal" w:hAnsi="思源黑体 CN Normal"/>
            <w:rPrChange w:id="687" w:author="MM" w:date="2022-07-15T13:50:00Z">
              <w:rPr>
                <w:rFonts w:ascii="微软雅黑" w:hAnsi="微软雅黑"/>
              </w:rPr>
            </w:rPrChange>
          </w:rPr>
          <w:t>MVP模式中，系统核心业务逻辑组织集中在Presenter中，而在MVC模式中，相应的控制器通常只完成事件的分发。</w:t>
        </w:r>
      </w:ins>
    </w:p>
    <w:p w:rsidR="00793388" w:rsidRPr="00BE71A6" w:rsidRDefault="00793388" w:rsidP="00793388">
      <w:pPr>
        <w:rPr>
          <w:ins w:id="688" w:author="MM" w:date="2022-07-11T17:32:00Z"/>
          <w:rFonts w:ascii="思源黑体 CN Normal" w:eastAsia="思源黑体 CN Normal" w:hAnsi="思源黑体 CN Normal"/>
          <w:rPrChange w:id="689" w:author="MM" w:date="2022-07-15T13:50:00Z">
            <w:rPr>
              <w:ins w:id="690" w:author="MM" w:date="2022-07-11T17:32:00Z"/>
              <w:rFonts w:ascii="微软雅黑" w:hAnsi="微软雅黑"/>
            </w:rPr>
          </w:rPrChange>
        </w:rPr>
      </w:pPr>
      <w:ins w:id="691" w:author="MM" w:date="2022-07-11T17:30:00Z">
        <w:r w:rsidRPr="00BE71A6">
          <w:rPr>
            <w:rFonts w:ascii="思源黑体 CN Normal" w:eastAsia="思源黑体 CN Normal" w:hAnsi="思源黑体 CN Normal" w:hint="eastAsia"/>
            <w:rPrChange w:id="692" w:author="MM" w:date="2022-07-15T13:50:00Z">
              <w:rPr>
                <w:rFonts w:ascii="微软雅黑" w:hAnsi="微软雅黑" w:hint="eastAsia"/>
              </w:rPr>
            </w:rPrChange>
          </w:rPr>
          <w:t>在开发工程化支持方面：</w:t>
        </w:r>
        <w:r w:rsidRPr="00BE71A6">
          <w:rPr>
            <w:rFonts w:ascii="思源黑体 CN Normal" w:eastAsia="思源黑体 CN Normal" w:hAnsi="思源黑体 CN Normal"/>
            <w:rPrChange w:id="693" w:author="MM" w:date="2022-07-15T13:50:00Z">
              <w:rPr>
                <w:rFonts w:ascii="微软雅黑" w:hAnsi="微软雅黑"/>
              </w:rPr>
            </w:rPrChange>
          </w:rPr>
          <w:t>MVP模式可更好地支持单元测试，而在MVC模式中，由于模型与视图绑定，因此难以实施相应的单元测试；在MVP模式中，Presenter基于约定接口与视图和模型交互，可更好地支持组件的重用。</w:t>
        </w:r>
      </w:ins>
    </w:p>
    <w:p w:rsidR="00793388" w:rsidRPr="00BE71A6" w:rsidRDefault="00793388" w:rsidP="00793388">
      <w:pPr>
        <w:rPr>
          <w:ins w:id="694" w:author="MM" w:date="2022-07-11T17:32:00Z"/>
          <w:rFonts w:ascii="思源黑体 CN Normal" w:eastAsia="思源黑体 CN Normal" w:hAnsi="思源黑体 CN Normal"/>
          <w:rPrChange w:id="695" w:author="MM" w:date="2022-07-15T13:50:00Z">
            <w:rPr>
              <w:ins w:id="696" w:author="MM" w:date="2022-07-11T17:32:00Z"/>
              <w:rFonts w:ascii="微软雅黑" w:hAnsi="微软雅黑"/>
            </w:rPr>
          </w:rPrChange>
        </w:rPr>
      </w:pPr>
    </w:p>
    <w:p w:rsidR="00793388" w:rsidRPr="00B34D24" w:rsidRDefault="00793388">
      <w:pPr>
        <w:pStyle w:val="2"/>
        <w:spacing w:beforeLines="50" w:before="156"/>
        <w:ind w:firstLine="0"/>
        <w:rPr>
          <w:ins w:id="697" w:author="MM" w:date="2022-07-11T17:33:00Z"/>
          <w:rFonts w:ascii="思源黑体 CN Normal" w:eastAsia="思源黑体 CN Normal" w:hAnsi="思源黑体 CN Normal"/>
          <w:rPrChange w:id="698" w:author="MM" w:date="2022-07-18T14:32:00Z">
            <w:rPr>
              <w:ins w:id="699" w:author="MM" w:date="2022-07-11T17:33:00Z"/>
              <w:rFonts w:ascii="微软雅黑" w:hAnsi="微软雅黑"/>
            </w:rPr>
          </w:rPrChange>
        </w:rPr>
        <w:pPrChange w:id="700" w:author="MM" w:date="2022-07-18T14:32:00Z">
          <w:pPr>
            <w:jc w:val="center"/>
          </w:pPr>
        </w:pPrChange>
      </w:pPr>
      <w:ins w:id="701" w:author="MM" w:date="2022-07-11T17:32:00Z">
        <w:r w:rsidRPr="00BE71A6">
          <w:rPr>
            <w:rFonts w:ascii="思源黑体 CN Normal" w:eastAsia="思源黑体 CN Normal" w:hAnsi="思源黑体 CN Normal" w:hint="eastAsia"/>
            <w:rPrChange w:id="702" w:author="MM" w:date="2022-07-15T13:50:00Z">
              <w:rPr>
                <w:rFonts w:ascii="微软雅黑" w:hAnsi="微软雅黑" w:hint="eastAsia"/>
              </w:rPr>
            </w:rPrChange>
          </w:rPr>
          <w:t>易混淆点</w:t>
        </w:r>
        <w:r w:rsidRPr="00BE71A6">
          <w:rPr>
            <w:rFonts w:ascii="思源黑体 CN Normal" w:eastAsia="思源黑体 CN Normal" w:hAnsi="思源黑体 CN Normal"/>
            <w:rPrChange w:id="703" w:author="MM" w:date="2022-07-15T13:50:00Z">
              <w:rPr>
                <w:rFonts w:ascii="微软雅黑" w:hAnsi="微软雅黑"/>
              </w:rPr>
            </w:rPrChange>
          </w:rPr>
          <w:t>5</w:t>
        </w:r>
        <w:r w:rsidRPr="00BE71A6">
          <w:rPr>
            <w:rFonts w:ascii="思源黑体 CN Normal" w:eastAsia="思源黑体 CN Normal" w:hAnsi="思源黑体 CN Normal" w:hint="eastAsia"/>
            <w:rPrChange w:id="704" w:author="MM" w:date="2022-07-15T13:50:00Z">
              <w:rPr>
                <w:rFonts w:ascii="微软雅黑" w:hAnsi="微软雅黑" w:hint="eastAsia"/>
              </w:rPr>
            </w:rPrChange>
          </w:rPr>
          <w:t>：</w:t>
        </w:r>
        <w:r w:rsidRPr="00BE71A6">
          <w:rPr>
            <w:rFonts w:ascii="思源黑体 CN Normal" w:eastAsia="思源黑体 CN Normal" w:hAnsi="思源黑体 CN Normal" w:hint="eastAsia"/>
            <w:bCs/>
            <w:rPrChange w:id="705" w:author="MM" w:date="2022-07-15T13:50:00Z">
              <w:rPr>
                <w:rFonts w:ascii="微软雅黑" w:hAnsi="微软雅黑" w:hint="eastAsia"/>
                <w:bCs/>
              </w:rPr>
            </w:rPrChange>
          </w:rPr>
          <w:t>构件、对象、模块的对比</w:t>
        </w:r>
      </w:ins>
    </w:p>
    <w:tbl>
      <w:tblPr>
        <w:tblStyle w:val="a5"/>
        <w:tblW w:w="8469" w:type="dxa"/>
        <w:jc w:val="center"/>
        <w:tblLook w:val="04A0" w:firstRow="1" w:lastRow="0" w:firstColumn="1" w:lastColumn="0" w:noHBand="0" w:noVBand="1"/>
      </w:tblPr>
      <w:tblGrid>
        <w:gridCol w:w="2799"/>
        <w:gridCol w:w="3497"/>
        <w:gridCol w:w="2173"/>
      </w:tblGrid>
      <w:tr w:rsidR="00B34D24" w:rsidRPr="00BE71A6" w:rsidTr="00B34D24">
        <w:trPr>
          <w:trHeight w:val="339"/>
          <w:jc w:val="center"/>
          <w:ins w:id="706" w:author="MM" w:date="2022-07-18T14:30:00Z"/>
        </w:trPr>
        <w:tc>
          <w:tcPr>
            <w:tcW w:w="2799" w:type="dxa"/>
            <w:vAlign w:val="center"/>
          </w:tcPr>
          <w:p w:rsidR="00B34D24" w:rsidRPr="00DE2966" w:rsidRDefault="00B34D24">
            <w:pPr>
              <w:pStyle w:val="biao"/>
              <w:rPr>
                <w:ins w:id="707" w:author="MM" w:date="2022-07-18T14:30:00Z"/>
                <w:color w:val="000000" w:themeColor="text1"/>
                <w:shd w:val="clear" w:color="auto" w:fill="FFFFFF"/>
              </w:rPr>
            </w:pPr>
            <w:ins w:id="708" w:author="MM" w:date="2022-07-18T14:31:00Z">
              <w:r w:rsidRPr="00B34D24">
                <w:rPr>
                  <w:rFonts w:hint="eastAsia"/>
                  <w:color w:val="000000" w:themeColor="text1"/>
                  <w:shd w:val="clear" w:color="auto" w:fill="FFFFFF"/>
                </w:rPr>
                <w:t>构件的特性</w:t>
              </w:r>
            </w:ins>
          </w:p>
        </w:tc>
        <w:tc>
          <w:tcPr>
            <w:tcW w:w="3497" w:type="dxa"/>
            <w:vAlign w:val="center"/>
          </w:tcPr>
          <w:p w:rsidR="00B34D24" w:rsidRPr="00DE2966" w:rsidRDefault="00B34D24">
            <w:pPr>
              <w:pStyle w:val="biao"/>
              <w:rPr>
                <w:ins w:id="709" w:author="MM" w:date="2022-07-18T14:30:00Z"/>
                <w:color w:val="000000" w:themeColor="text1"/>
                <w:shd w:val="clear" w:color="auto" w:fill="FFFFFF"/>
              </w:rPr>
            </w:pPr>
            <w:ins w:id="710" w:author="MM" w:date="2022-07-18T14:31:00Z">
              <w:r w:rsidRPr="00B34D24">
                <w:rPr>
                  <w:rFonts w:hint="eastAsia"/>
                  <w:color w:val="000000" w:themeColor="text1"/>
                  <w:shd w:val="clear" w:color="auto" w:fill="FFFFFF"/>
                </w:rPr>
                <w:t>对象的特性</w:t>
              </w:r>
            </w:ins>
          </w:p>
        </w:tc>
        <w:tc>
          <w:tcPr>
            <w:tcW w:w="2173" w:type="dxa"/>
            <w:vAlign w:val="center"/>
          </w:tcPr>
          <w:p w:rsidR="00B34D24" w:rsidRPr="00DE2966" w:rsidRDefault="00B34D24">
            <w:pPr>
              <w:pStyle w:val="biao"/>
              <w:rPr>
                <w:ins w:id="711" w:author="MM" w:date="2022-07-18T14:30:00Z"/>
                <w:color w:val="000000" w:themeColor="text1"/>
                <w:shd w:val="clear" w:color="auto" w:fill="FFFFFF"/>
              </w:rPr>
            </w:pPr>
            <w:ins w:id="712" w:author="MM" w:date="2022-07-18T14:32:00Z">
              <w:r w:rsidRPr="00B34D24">
                <w:rPr>
                  <w:rFonts w:hint="eastAsia"/>
                  <w:color w:val="000000" w:themeColor="text1"/>
                  <w:shd w:val="clear" w:color="auto" w:fill="FFFFFF"/>
                </w:rPr>
                <w:t>模块的特性</w:t>
              </w:r>
              <w:r w:rsidRPr="00B34D24">
                <w:rPr>
                  <w:rFonts w:hint="eastAsia"/>
                  <w:color w:val="000000" w:themeColor="text1"/>
                  <w:shd w:val="clear" w:color="auto" w:fill="FFFFFF"/>
                </w:rPr>
                <w:cr/>
              </w:r>
              <w:r w:rsidRPr="00B34D24">
                <w:rPr>
                  <w:color w:val="000000" w:themeColor="text1"/>
                  <w:shd w:val="clear" w:color="auto" w:fill="FFFFFF"/>
                </w:rPr>
                <w:t xml:space="preserve"> </w:t>
              </w:r>
            </w:ins>
          </w:p>
        </w:tc>
      </w:tr>
      <w:tr w:rsidR="00B34D24" w:rsidRPr="00BE71A6" w:rsidTr="00B34D24">
        <w:trPr>
          <w:trHeight w:val="545"/>
          <w:jc w:val="center"/>
          <w:ins w:id="713" w:author="MM" w:date="2022-07-18T14:30:00Z"/>
        </w:trPr>
        <w:tc>
          <w:tcPr>
            <w:tcW w:w="2799" w:type="dxa"/>
            <w:vAlign w:val="center"/>
          </w:tcPr>
          <w:p w:rsidR="00B34D24" w:rsidRDefault="00B34D24">
            <w:pPr>
              <w:pStyle w:val="biao"/>
              <w:jc w:val="left"/>
              <w:rPr>
                <w:ins w:id="714" w:author="MM" w:date="2022-07-18T14:31:00Z"/>
                <w:color w:val="000000" w:themeColor="text1"/>
                <w:shd w:val="clear" w:color="auto" w:fill="FFFFFF"/>
              </w:rPr>
              <w:pPrChange w:id="715" w:author="MM" w:date="2022-07-18T14:32:00Z">
                <w:pPr>
                  <w:pStyle w:val="biao"/>
                </w:pPr>
              </w:pPrChange>
            </w:pPr>
            <w:ins w:id="716" w:author="MM" w:date="2022-07-18T14:31:00Z">
              <w:r w:rsidRPr="00B34D24">
                <w:rPr>
                  <w:rFonts w:hint="eastAsia"/>
                  <w:color w:val="000000" w:themeColor="text1"/>
                  <w:shd w:val="clear" w:color="auto" w:fill="FFFFFF"/>
                </w:rPr>
                <w:t>1、独立部署单元；</w:t>
              </w:r>
            </w:ins>
          </w:p>
          <w:p w:rsidR="00B34D24" w:rsidRDefault="00B34D24">
            <w:pPr>
              <w:pStyle w:val="biao"/>
              <w:jc w:val="left"/>
              <w:rPr>
                <w:ins w:id="717" w:author="MM" w:date="2022-07-18T14:31:00Z"/>
                <w:color w:val="000000" w:themeColor="text1"/>
                <w:shd w:val="clear" w:color="auto" w:fill="FFFFFF"/>
              </w:rPr>
              <w:pPrChange w:id="718" w:author="MM" w:date="2022-07-18T14:32:00Z">
                <w:pPr>
                  <w:pStyle w:val="biao"/>
                </w:pPr>
              </w:pPrChange>
            </w:pPr>
            <w:ins w:id="719" w:author="MM" w:date="2022-07-18T14:31:00Z">
              <w:r w:rsidRPr="00B34D24">
                <w:rPr>
                  <w:rFonts w:hint="eastAsia"/>
                  <w:color w:val="000000" w:themeColor="text1"/>
                  <w:shd w:val="clear" w:color="auto" w:fill="FFFFFF"/>
                </w:rPr>
                <w:t>2、作为第三方的组装单元；</w:t>
              </w:r>
            </w:ins>
          </w:p>
          <w:p w:rsidR="00B34D24" w:rsidRPr="00DE2966" w:rsidRDefault="00B34D24">
            <w:pPr>
              <w:pStyle w:val="biao"/>
              <w:jc w:val="left"/>
              <w:rPr>
                <w:ins w:id="720" w:author="MM" w:date="2022-07-18T14:30:00Z"/>
                <w:color w:val="000000" w:themeColor="text1"/>
                <w:shd w:val="clear" w:color="auto" w:fill="FFFFFF"/>
              </w:rPr>
              <w:pPrChange w:id="721" w:author="MM" w:date="2022-07-18T14:32:00Z">
                <w:pPr>
                  <w:pStyle w:val="biao"/>
                </w:pPr>
              </w:pPrChange>
            </w:pPr>
            <w:ins w:id="722" w:author="MM" w:date="2022-07-18T14:31:00Z">
              <w:r w:rsidRPr="00B34D24">
                <w:rPr>
                  <w:rFonts w:hint="eastAsia"/>
                  <w:color w:val="000000" w:themeColor="text1"/>
                  <w:shd w:val="clear" w:color="auto" w:fill="FFFFFF"/>
                </w:rPr>
                <w:t>3、没有（外部的）可见状态。</w:t>
              </w:r>
            </w:ins>
          </w:p>
        </w:tc>
        <w:tc>
          <w:tcPr>
            <w:tcW w:w="3497" w:type="dxa"/>
            <w:vAlign w:val="center"/>
          </w:tcPr>
          <w:p w:rsidR="00B34D24" w:rsidRDefault="00B34D24">
            <w:pPr>
              <w:pStyle w:val="biao"/>
              <w:jc w:val="left"/>
              <w:rPr>
                <w:ins w:id="723" w:author="MM" w:date="2022-07-18T14:32:00Z"/>
                <w:color w:val="000000" w:themeColor="text1"/>
                <w:shd w:val="clear" w:color="auto" w:fill="FFFFFF"/>
              </w:rPr>
              <w:pPrChange w:id="724" w:author="MM" w:date="2022-07-18T14:32:00Z">
                <w:pPr>
                  <w:pStyle w:val="biao"/>
                </w:pPr>
              </w:pPrChange>
            </w:pPr>
            <w:ins w:id="725" w:author="MM" w:date="2022-07-18T14:31:00Z">
              <w:r w:rsidRPr="00B34D24">
                <w:rPr>
                  <w:rFonts w:hint="eastAsia"/>
                  <w:color w:val="000000" w:themeColor="text1"/>
                  <w:shd w:val="clear" w:color="auto" w:fill="FFFFFF"/>
                </w:rPr>
                <w:t>1、一个实例单元，具有唯一的标志。</w:t>
              </w:r>
              <w:r w:rsidRPr="00B34D24">
                <w:rPr>
                  <w:rFonts w:hint="eastAsia"/>
                  <w:color w:val="000000" w:themeColor="text1"/>
                  <w:shd w:val="clear" w:color="auto" w:fill="FFFFFF"/>
                </w:rPr>
                <w:cr/>
                <w:t>2、可能具有状态，此状态外部可见。</w:t>
              </w:r>
            </w:ins>
          </w:p>
          <w:p w:rsidR="00B34D24" w:rsidRPr="00DE2966" w:rsidRDefault="00B34D24">
            <w:pPr>
              <w:pStyle w:val="biao"/>
              <w:jc w:val="left"/>
              <w:rPr>
                <w:ins w:id="726" w:author="MM" w:date="2022-07-18T14:30:00Z"/>
                <w:color w:val="000000" w:themeColor="text1"/>
                <w:shd w:val="clear" w:color="auto" w:fill="FFFFFF"/>
              </w:rPr>
              <w:pPrChange w:id="727" w:author="MM" w:date="2022-07-18T14:32:00Z">
                <w:pPr>
                  <w:pStyle w:val="biao"/>
                </w:pPr>
              </w:pPrChange>
            </w:pPr>
            <w:ins w:id="728" w:author="MM" w:date="2022-07-18T14:31:00Z">
              <w:r w:rsidRPr="00B34D24">
                <w:rPr>
                  <w:rFonts w:hint="eastAsia"/>
                  <w:color w:val="000000" w:themeColor="text1"/>
                  <w:shd w:val="clear" w:color="auto" w:fill="FFFFFF"/>
                </w:rPr>
                <w:t>3、封装了自己的状态和行为。</w:t>
              </w:r>
            </w:ins>
          </w:p>
        </w:tc>
        <w:tc>
          <w:tcPr>
            <w:tcW w:w="2173" w:type="dxa"/>
            <w:vAlign w:val="center"/>
          </w:tcPr>
          <w:p w:rsidR="00B34D24" w:rsidRPr="00DE2966" w:rsidRDefault="00B34D24">
            <w:pPr>
              <w:pStyle w:val="biao"/>
              <w:jc w:val="left"/>
              <w:rPr>
                <w:ins w:id="729" w:author="MM" w:date="2022-07-18T14:30:00Z"/>
                <w:color w:val="000000" w:themeColor="text1"/>
                <w:shd w:val="clear" w:color="auto" w:fill="FFFFFF"/>
              </w:rPr>
              <w:pPrChange w:id="730" w:author="MM" w:date="2022-07-18T14:32:00Z">
                <w:pPr>
                  <w:pStyle w:val="biao"/>
                </w:pPr>
              </w:pPrChange>
            </w:pPr>
            <w:ins w:id="731" w:author="MM" w:date="2022-07-18T14:32:00Z">
              <w:r w:rsidRPr="00B34D24">
                <w:rPr>
                  <w:rFonts w:hint="eastAsia"/>
                  <w:color w:val="000000" w:themeColor="text1"/>
                  <w:shd w:val="clear" w:color="auto" w:fill="FFFFFF"/>
                </w:rPr>
                <w:t>结构化开发的产物</w:t>
              </w:r>
            </w:ins>
          </w:p>
        </w:tc>
      </w:tr>
    </w:tbl>
    <w:p w:rsidR="00793388" w:rsidRPr="00BE71A6" w:rsidRDefault="00793388">
      <w:pPr>
        <w:rPr>
          <w:ins w:id="732" w:author="MM" w:date="2022-07-11T17:33:00Z"/>
          <w:rFonts w:ascii="思源黑体 CN Normal" w:eastAsia="思源黑体 CN Normal" w:hAnsi="思源黑体 CN Normal"/>
          <w:rPrChange w:id="733" w:author="MM" w:date="2022-07-15T13:50:00Z">
            <w:rPr>
              <w:ins w:id="734" w:author="MM" w:date="2022-07-11T17:33:00Z"/>
              <w:rFonts w:ascii="微软雅黑" w:hAnsi="微软雅黑"/>
            </w:rPr>
          </w:rPrChange>
        </w:rPr>
        <w:pPrChange w:id="735" w:author="MM" w:date="2022-07-11T17:32:00Z">
          <w:pPr>
            <w:jc w:val="center"/>
          </w:pPr>
        </w:pPrChange>
      </w:pPr>
    </w:p>
    <w:p w:rsidR="00793388" w:rsidRPr="00BE71A6" w:rsidRDefault="00793388">
      <w:pPr>
        <w:pStyle w:val="2"/>
        <w:spacing w:beforeLines="50" w:before="156"/>
        <w:ind w:firstLine="0"/>
        <w:rPr>
          <w:ins w:id="736" w:author="MM" w:date="2022-07-11T17:33:00Z"/>
          <w:rFonts w:ascii="思源黑体 CN Normal" w:eastAsia="思源黑体 CN Normal" w:hAnsi="思源黑体 CN Normal"/>
          <w:b w:val="0"/>
          <w:rPrChange w:id="737" w:author="MM" w:date="2022-07-15T13:50:00Z">
            <w:rPr>
              <w:ins w:id="738" w:author="MM" w:date="2022-07-11T17:33:00Z"/>
              <w:rFonts w:ascii="微软雅黑" w:hAnsi="微软雅黑"/>
              <w:b/>
              <w:bCs/>
            </w:rPr>
          </w:rPrChange>
        </w:rPr>
        <w:pPrChange w:id="739" w:author="MM" w:date="2022-07-11T17:33:00Z">
          <w:pPr>
            <w:ind w:firstLine="420"/>
          </w:pPr>
        </w:pPrChange>
      </w:pPr>
      <w:ins w:id="740" w:author="MM" w:date="2022-07-11T17:33:00Z">
        <w:r w:rsidRPr="00BE71A6">
          <w:rPr>
            <w:rFonts w:ascii="思源黑体 CN Normal" w:eastAsia="思源黑体 CN Normal" w:hAnsi="思源黑体 CN Normal" w:hint="eastAsia"/>
            <w:rPrChange w:id="741" w:author="MM" w:date="2022-07-15T13:50:00Z">
              <w:rPr>
                <w:rFonts w:ascii="微软雅黑" w:hAnsi="微软雅黑" w:hint="eastAsia"/>
              </w:rPr>
            </w:rPrChange>
          </w:rPr>
          <w:t>易混淆点</w:t>
        </w:r>
        <w:r w:rsidRPr="00BE71A6">
          <w:rPr>
            <w:rFonts w:ascii="思源黑体 CN Normal" w:eastAsia="思源黑体 CN Normal" w:hAnsi="思源黑体 CN Normal"/>
            <w:rPrChange w:id="742" w:author="MM" w:date="2022-07-15T13:50:00Z">
              <w:rPr>
                <w:rFonts w:ascii="微软雅黑" w:hAnsi="微软雅黑"/>
              </w:rPr>
            </w:rPrChange>
          </w:rPr>
          <w:t>6</w:t>
        </w:r>
        <w:r w:rsidRPr="00BE71A6">
          <w:rPr>
            <w:rFonts w:ascii="思源黑体 CN Normal" w:eastAsia="思源黑体 CN Normal" w:hAnsi="思源黑体 CN Normal" w:hint="eastAsia"/>
            <w:rPrChange w:id="743" w:author="MM" w:date="2022-07-15T13:50:00Z">
              <w:rPr>
                <w:rFonts w:ascii="微软雅黑" w:hAnsi="微软雅黑" w:hint="eastAsia"/>
              </w:rPr>
            </w:rPrChange>
          </w:rPr>
          <w:t>：</w:t>
        </w:r>
        <w:r w:rsidRPr="00BE71A6">
          <w:rPr>
            <w:rFonts w:ascii="思源黑体 CN Normal" w:eastAsia="思源黑体 CN Normal" w:hAnsi="思源黑体 CN Normal" w:hint="eastAsia"/>
            <w:bCs/>
            <w:rPrChange w:id="744" w:author="MM" w:date="2022-07-15T13:50:00Z">
              <w:rPr>
                <w:rFonts w:ascii="微软雅黑" w:hAnsi="微软雅黑" w:hint="eastAsia"/>
                <w:bCs/>
              </w:rPr>
            </w:rPrChange>
          </w:rPr>
          <w:t>无状态服务和</w:t>
        </w:r>
        <w:r w:rsidRPr="00BE71A6">
          <w:rPr>
            <w:rFonts w:ascii="思源黑体 CN Normal" w:eastAsia="思源黑体 CN Normal" w:hAnsi="思源黑体 CN Normal"/>
            <w:bCs/>
            <w:rPrChange w:id="745" w:author="MM" w:date="2022-07-15T13:50:00Z">
              <w:rPr>
                <w:rFonts w:ascii="微软雅黑" w:hAnsi="微软雅黑"/>
                <w:bCs/>
              </w:rPr>
            </w:rPrChange>
          </w:rPr>
          <w:t>有状态服务</w:t>
        </w:r>
      </w:ins>
    </w:p>
    <w:p w:rsidR="00793388" w:rsidRPr="00BE71A6" w:rsidRDefault="00793388">
      <w:pPr>
        <w:rPr>
          <w:ins w:id="746" w:author="MM" w:date="2022-07-11T17:33:00Z"/>
          <w:rFonts w:ascii="思源黑体 CN Normal" w:eastAsia="思源黑体 CN Normal" w:hAnsi="思源黑体 CN Normal"/>
          <w:rPrChange w:id="747" w:author="MM" w:date="2022-07-15T13:50:00Z">
            <w:rPr>
              <w:ins w:id="748" w:author="MM" w:date="2022-07-11T17:33:00Z"/>
              <w:rFonts w:ascii="微软雅黑" w:hAnsi="微软雅黑"/>
            </w:rPr>
          </w:rPrChange>
        </w:rPr>
        <w:pPrChange w:id="749" w:author="MM" w:date="2022-07-11T17:34:00Z">
          <w:pPr>
            <w:ind w:firstLine="420"/>
          </w:pPr>
        </w:pPrChange>
      </w:pPr>
      <w:ins w:id="750" w:author="MM" w:date="2022-07-11T17:33:00Z">
        <w:r w:rsidRPr="00BE71A6">
          <w:rPr>
            <w:rFonts w:ascii="思源黑体 CN Normal" w:eastAsia="思源黑体 CN Normal" w:hAnsi="思源黑体 CN Normal" w:hint="eastAsia"/>
            <w:b/>
            <w:bCs/>
            <w:rPrChange w:id="751" w:author="MM" w:date="2022-07-15T13:50:00Z">
              <w:rPr>
                <w:rFonts w:ascii="微软雅黑" w:hAnsi="微软雅黑" w:hint="eastAsia"/>
                <w:b/>
                <w:bCs/>
              </w:rPr>
            </w:rPrChange>
          </w:rPr>
          <w:t>无状态服务</w:t>
        </w:r>
        <w:r w:rsidRPr="00BE71A6">
          <w:rPr>
            <w:rFonts w:ascii="思源黑体 CN Normal" w:eastAsia="思源黑体 CN Normal" w:hAnsi="思源黑体 CN Normal" w:hint="eastAsia"/>
            <w:rPrChange w:id="752" w:author="MM" w:date="2022-07-15T13:50:00Z">
              <w:rPr>
                <w:rFonts w:ascii="微软雅黑" w:hAnsi="微软雅黑" w:hint="eastAsia"/>
              </w:rPr>
            </w:rPrChange>
          </w:rPr>
          <w:t>（</w:t>
        </w:r>
        <w:r w:rsidRPr="00BE71A6">
          <w:rPr>
            <w:rFonts w:ascii="思源黑体 CN Normal" w:eastAsia="思源黑体 CN Normal" w:hAnsi="思源黑体 CN Normal"/>
            <w:rPrChange w:id="753" w:author="MM" w:date="2022-07-15T13:50:00Z">
              <w:rPr>
                <w:rFonts w:ascii="微软雅黑" w:hAnsi="微软雅黑"/>
              </w:rPr>
            </w:rPrChange>
          </w:rPr>
          <w:t>stateless service）对单次请求的处理，不依赖其他请求，也就是说，处理一次请求所需的全部信息，要么都包含在这个请求里，要么可以从外部获取到（比如说数据库），服务器本身不存储任何信息。</w:t>
        </w:r>
      </w:ins>
    </w:p>
    <w:p w:rsidR="00793388" w:rsidRPr="00BE71A6" w:rsidRDefault="00793388">
      <w:pPr>
        <w:rPr>
          <w:ins w:id="754" w:author="MM" w:date="2022-07-11T17:33:00Z"/>
          <w:rFonts w:ascii="思源黑体 CN Normal" w:eastAsia="思源黑体 CN Normal" w:hAnsi="思源黑体 CN Normal"/>
          <w:rPrChange w:id="755" w:author="MM" w:date="2022-07-15T13:50:00Z">
            <w:rPr>
              <w:ins w:id="756" w:author="MM" w:date="2022-07-11T17:33:00Z"/>
              <w:rFonts w:ascii="微软雅黑" w:hAnsi="微软雅黑"/>
            </w:rPr>
          </w:rPrChange>
        </w:rPr>
        <w:pPrChange w:id="757" w:author="MM" w:date="2022-07-11T17:34:00Z">
          <w:pPr>
            <w:ind w:firstLine="420"/>
          </w:pPr>
        </w:pPrChange>
      </w:pPr>
      <w:ins w:id="758" w:author="MM" w:date="2022-07-11T17:33:00Z">
        <w:r w:rsidRPr="00BE71A6">
          <w:rPr>
            <w:rFonts w:ascii="思源黑体 CN Normal" w:eastAsia="思源黑体 CN Normal" w:hAnsi="思源黑体 CN Normal" w:hint="eastAsia"/>
            <w:b/>
            <w:bCs/>
            <w:rPrChange w:id="759" w:author="MM" w:date="2022-07-15T13:50:00Z">
              <w:rPr>
                <w:rFonts w:ascii="微软雅黑" w:hAnsi="微软雅黑" w:hint="eastAsia"/>
                <w:b/>
                <w:bCs/>
              </w:rPr>
            </w:rPrChange>
          </w:rPr>
          <w:t>有状态服务</w:t>
        </w:r>
        <w:r w:rsidRPr="00BE71A6">
          <w:rPr>
            <w:rFonts w:ascii="思源黑体 CN Normal" w:eastAsia="思源黑体 CN Normal" w:hAnsi="思源黑体 CN Normal" w:hint="eastAsia"/>
            <w:rPrChange w:id="760" w:author="MM" w:date="2022-07-15T13:50:00Z">
              <w:rPr>
                <w:rFonts w:ascii="微软雅黑" w:hAnsi="微软雅黑" w:hint="eastAsia"/>
              </w:rPr>
            </w:rPrChange>
          </w:rPr>
          <w:t>（</w:t>
        </w:r>
        <w:r w:rsidRPr="00BE71A6">
          <w:rPr>
            <w:rFonts w:ascii="思源黑体 CN Normal" w:eastAsia="思源黑体 CN Normal" w:hAnsi="思源黑体 CN Normal"/>
            <w:rPrChange w:id="761" w:author="MM" w:date="2022-07-15T13:50:00Z">
              <w:rPr>
                <w:rFonts w:ascii="微软雅黑" w:hAnsi="微软雅黑"/>
              </w:rPr>
            </w:rPrChange>
          </w:rPr>
          <w:t>stateful service）则相反，它会在自身保存一些数据，先后的请求是有关联的。</w:t>
        </w:r>
      </w:ins>
    </w:p>
    <w:p w:rsidR="00793388" w:rsidRPr="00BE71A6" w:rsidRDefault="00793388">
      <w:pPr>
        <w:rPr>
          <w:ins w:id="762" w:author="MM" w:date="2022-07-11T17:35:00Z"/>
          <w:rFonts w:ascii="思源黑体 CN Normal" w:eastAsia="思源黑体 CN Normal" w:hAnsi="思源黑体 CN Normal"/>
          <w:rPrChange w:id="763" w:author="MM" w:date="2022-07-15T13:50:00Z">
            <w:rPr>
              <w:ins w:id="764" w:author="MM" w:date="2022-07-11T17:35:00Z"/>
              <w:rFonts w:ascii="微软雅黑" w:hAnsi="微软雅黑"/>
            </w:rPr>
          </w:rPrChange>
        </w:rPr>
        <w:pPrChange w:id="765" w:author="MM" w:date="2022-07-11T17:32:00Z">
          <w:pPr>
            <w:jc w:val="center"/>
          </w:pPr>
        </w:pPrChange>
      </w:pPr>
    </w:p>
    <w:p w:rsidR="00793388" w:rsidRPr="00BE71A6" w:rsidRDefault="00793388">
      <w:pPr>
        <w:pStyle w:val="2"/>
        <w:spacing w:beforeLines="50" w:before="156"/>
        <w:ind w:firstLine="0"/>
        <w:rPr>
          <w:ins w:id="766" w:author="MM" w:date="2022-07-11T17:32:00Z"/>
          <w:rFonts w:ascii="思源黑体 CN Normal" w:eastAsia="思源黑体 CN Normal" w:hAnsi="思源黑体 CN Normal"/>
          <w:b w:val="0"/>
          <w:rPrChange w:id="767" w:author="MM" w:date="2022-07-15T13:50:00Z">
            <w:rPr>
              <w:ins w:id="768" w:author="MM" w:date="2022-07-11T17:32:00Z"/>
              <w:rFonts w:ascii="微软雅黑" w:hAnsi="微软雅黑" w:cstheme="minorEastAsia"/>
              <w:b/>
              <w:sz w:val="24"/>
              <w:szCs w:val="24"/>
            </w:rPr>
          </w:rPrChange>
        </w:rPr>
        <w:pPrChange w:id="769" w:author="MM" w:date="2022-07-11T17:35:00Z">
          <w:pPr>
            <w:jc w:val="center"/>
          </w:pPr>
        </w:pPrChange>
      </w:pPr>
      <w:ins w:id="770" w:author="MM" w:date="2022-07-11T17:35:00Z">
        <w:r w:rsidRPr="00BE71A6">
          <w:rPr>
            <w:rFonts w:ascii="思源黑体 CN Normal" w:eastAsia="思源黑体 CN Normal" w:hAnsi="思源黑体 CN Normal" w:hint="eastAsia"/>
            <w:rPrChange w:id="771" w:author="MM" w:date="2022-07-15T13:50:00Z">
              <w:rPr>
                <w:rFonts w:ascii="微软雅黑" w:hAnsi="微软雅黑" w:hint="eastAsia"/>
              </w:rPr>
            </w:rPrChange>
          </w:rPr>
          <w:t>易混淆点</w:t>
        </w:r>
        <w:r w:rsidRPr="00BE71A6">
          <w:rPr>
            <w:rFonts w:ascii="思源黑体 CN Normal" w:eastAsia="思源黑体 CN Normal" w:hAnsi="思源黑体 CN Normal"/>
            <w:rPrChange w:id="772" w:author="MM" w:date="2022-07-15T13:50:00Z">
              <w:rPr>
                <w:rFonts w:ascii="微软雅黑" w:hAnsi="微软雅黑"/>
              </w:rPr>
            </w:rPrChange>
          </w:rPr>
          <w:t>7</w:t>
        </w:r>
        <w:r w:rsidRPr="00BE71A6">
          <w:rPr>
            <w:rFonts w:ascii="思源黑体 CN Normal" w:eastAsia="思源黑体 CN Normal" w:hAnsi="思源黑体 CN Normal" w:hint="eastAsia"/>
            <w:rPrChange w:id="773" w:author="MM" w:date="2022-07-15T13:50:00Z">
              <w:rPr>
                <w:rFonts w:ascii="微软雅黑" w:hAnsi="微软雅黑" w:hint="eastAsia"/>
              </w:rPr>
            </w:rPrChange>
          </w:rPr>
          <w:t>：</w:t>
        </w:r>
        <w:r w:rsidRPr="00BE71A6">
          <w:rPr>
            <w:rFonts w:ascii="思源黑体 CN Normal" w:eastAsia="思源黑体 CN Normal" w:hAnsi="思源黑体 CN Normal"/>
            <w:bCs/>
            <w:rPrChange w:id="774" w:author="MM" w:date="2022-07-15T13:50:00Z">
              <w:rPr>
                <w:rFonts w:ascii="微软雅黑" w:hAnsi="微软雅黑"/>
                <w:bCs/>
              </w:rPr>
            </w:rPrChange>
          </w:rPr>
          <w:t>Redis和Memcache</w:t>
        </w:r>
      </w:ins>
    </w:p>
    <w:p w:rsidR="00793388" w:rsidRPr="00BE71A6" w:rsidRDefault="00793388">
      <w:pPr>
        <w:rPr>
          <w:ins w:id="775" w:author="MM" w:date="2022-07-11T17:34:00Z"/>
          <w:rFonts w:ascii="思源黑体 CN Normal" w:eastAsia="思源黑体 CN Normal" w:hAnsi="思源黑体 CN Normal"/>
          <w:b/>
          <w:bCs/>
          <w:rPrChange w:id="776" w:author="MM" w:date="2022-07-15T13:50:00Z">
            <w:rPr>
              <w:ins w:id="777" w:author="MM" w:date="2022-07-11T17:34:00Z"/>
              <w:rFonts w:ascii="微软雅黑" w:hAnsi="微软雅黑"/>
              <w:b/>
              <w:bCs/>
            </w:rPr>
          </w:rPrChange>
        </w:rPr>
        <w:pPrChange w:id="778" w:author="MM" w:date="2022-07-11T17:35:00Z">
          <w:pPr>
            <w:ind w:firstLine="420"/>
          </w:pPr>
        </w:pPrChange>
      </w:pPr>
      <w:ins w:id="779" w:author="MM" w:date="2022-07-11T17:34:00Z">
        <w:r w:rsidRPr="00BE71A6">
          <w:rPr>
            <w:rFonts w:ascii="思源黑体 CN Normal" w:eastAsia="思源黑体 CN Normal" w:hAnsi="思源黑体 CN Normal"/>
            <w:b/>
            <w:bCs/>
            <w:rPrChange w:id="780" w:author="MM" w:date="2022-07-15T13:50:00Z">
              <w:rPr>
                <w:rFonts w:ascii="微软雅黑" w:hAnsi="微软雅黑"/>
                <w:b/>
                <w:bCs/>
              </w:rPr>
            </w:rPrChange>
          </w:rPr>
          <w:t>Redis和Memcache对比</w:t>
        </w:r>
        <w:r w:rsidRPr="00BE71A6">
          <w:rPr>
            <w:rFonts w:ascii="思源黑体 CN Normal" w:eastAsia="思源黑体 CN Normal" w:hAnsi="思源黑体 CN Normal" w:hint="eastAsia"/>
            <w:b/>
            <w:bCs/>
            <w:rPrChange w:id="781" w:author="MM" w:date="2022-07-15T13:50:00Z">
              <w:rPr>
                <w:rFonts w:ascii="微软雅黑" w:hAnsi="微软雅黑" w:hint="eastAsia"/>
                <w:b/>
                <w:bCs/>
              </w:rPr>
            </w:rPrChange>
          </w:rPr>
          <w:t>：</w:t>
        </w:r>
      </w:ins>
    </w:p>
    <w:p w:rsidR="00793388" w:rsidRPr="00BE71A6" w:rsidRDefault="00793388">
      <w:pPr>
        <w:rPr>
          <w:ins w:id="782" w:author="MM" w:date="2022-07-11T17:34:00Z"/>
          <w:rFonts w:ascii="思源黑体 CN Normal" w:eastAsia="思源黑体 CN Normal" w:hAnsi="思源黑体 CN Normal"/>
          <w:rPrChange w:id="783" w:author="MM" w:date="2022-07-15T13:50:00Z">
            <w:rPr>
              <w:ins w:id="784" w:author="MM" w:date="2022-07-11T17:34:00Z"/>
              <w:rFonts w:ascii="微软雅黑" w:hAnsi="微软雅黑"/>
            </w:rPr>
          </w:rPrChange>
        </w:rPr>
        <w:pPrChange w:id="785" w:author="MM" w:date="2022-07-11T17:35:00Z">
          <w:pPr>
            <w:ind w:firstLine="420"/>
          </w:pPr>
        </w:pPrChange>
      </w:pPr>
      <w:ins w:id="786" w:author="MM" w:date="2022-07-11T17:34:00Z">
        <w:r w:rsidRPr="00BE71A6">
          <w:rPr>
            <w:rFonts w:ascii="思源黑体 CN Normal" w:eastAsia="思源黑体 CN Normal" w:hAnsi="思源黑体 CN Normal"/>
            <w:rPrChange w:id="787" w:author="MM" w:date="2022-07-15T13:50:00Z">
              <w:rPr>
                <w:rFonts w:ascii="微软雅黑" w:hAnsi="微软雅黑"/>
              </w:rPr>
            </w:rPrChange>
          </w:rPr>
          <w:t>Redis和Memcache都是将数据存放在内存中，都是内存数据库。他们都支持key-value数据类型。同时Memcache还可用于缓存其他东西，例如图片、视频等等，Redis还支持list、set、hash等数据结构的存储。</w:t>
        </w:r>
      </w:ins>
    </w:p>
    <w:p w:rsidR="00793388" w:rsidRPr="00BE71A6" w:rsidRDefault="00793388">
      <w:pPr>
        <w:rPr>
          <w:ins w:id="788" w:author="MM" w:date="2022-07-11T17:34:00Z"/>
          <w:rFonts w:ascii="思源黑体 CN Normal" w:eastAsia="思源黑体 CN Normal" w:hAnsi="思源黑体 CN Normal"/>
          <w:rPrChange w:id="789" w:author="MM" w:date="2022-07-15T13:50:00Z">
            <w:rPr>
              <w:ins w:id="790" w:author="MM" w:date="2022-07-11T17:34:00Z"/>
              <w:rFonts w:ascii="微软雅黑" w:hAnsi="微软雅黑"/>
            </w:rPr>
          </w:rPrChange>
        </w:rPr>
        <w:pPrChange w:id="791" w:author="MM" w:date="2022-07-11T17:35:00Z">
          <w:pPr>
            <w:ind w:firstLine="420"/>
          </w:pPr>
        </w:pPrChange>
      </w:pPr>
      <w:ins w:id="792" w:author="MM" w:date="2022-07-11T17:34:00Z">
        <w:r w:rsidRPr="00BE71A6">
          <w:rPr>
            <w:rFonts w:ascii="思源黑体 CN Normal" w:eastAsia="思源黑体 CN Normal" w:hAnsi="思源黑体 CN Normal"/>
            <w:rPrChange w:id="793" w:author="MM" w:date="2022-07-15T13:50:00Z">
              <w:rPr>
                <w:rFonts w:ascii="微软雅黑" w:hAnsi="微软雅黑"/>
              </w:rPr>
            </w:rPrChange>
          </w:rPr>
          <w:t>Redis支持数据的持久化，可以将内存中的数据保持在磁盘中，重启的时候可以再次加载进行使用。Memcache挂掉之后，数据就没了。</w:t>
        </w:r>
      </w:ins>
    </w:p>
    <w:p w:rsidR="00793388" w:rsidRPr="00BE71A6" w:rsidRDefault="00793388">
      <w:pPr>
        <w:rPr>
          <w:ins w:id="794" w:author="MM" w:date="2022-07-11T17:34:00Z"/>
          <w:rFonts w:ascii="思源黑体 CN Normal" w:eastAsia="思源黑体 CN Normal" w:hAnsi="思源黑体 CN Normal"/>
          <w:rPrChange w:id="795" w:author="MM" w:date="2022-07-15T13:50:00Z">
            <w:rPr>
              <w:ins w:id="796" w:author="MM" w:date="2022-07-11T17:34:00Z"/>
              <w:rFonts w:ascii="微软雅黑" w:hAnsi="微软雅黑"/>
            </w:rPr>
          </w:rPrChange>
        </w:rPr>
        <w:pPrChange w:id="797" w:author="MM" w:date="2022-07-11T17:35:00Z">
          <w:pPr>
            <w:ind w:firstLine="420"/>
          </w:pPr>
        </w:pPrChange>
      </w:pPr>
      <w:ins w:id="798" w:author="MM" w:date="2022-07-11T17:34:00Z">
        <w:r w:rsidRPr="00BE71A6">
          <w:rPr>
            <w:rFonts w:ascii="思源黑体 CN Normal" w:eastAsia="思源黑体 CN Normal" w:hAnsi="思源黑体 CN Normal" w:hint="eastAsia"/>
            <w:rPrChange w:id="799" w:author="MM" w:date="2022-07-15T13:50:00Z">
              <w:rPr>
                <w:rFonts w:ascii="微软雅黑" w:hAnsi="微软雅黑" w:hint="eastAsia"/>
              </w:rPr>
            </w:rPrChange>
          </w:rPr>
          <w:t>灾难恢复</w:t>
        </w:r>
        <w:r w:rsidRPr="00BE71A6">
          <w:rPr>
            <w:rFonts w:ascii="思源黑体 CN Normal" w:eastAsia="思源黑体 CN Normal" w:hAnsi="思源黑体 CN Normal"/>
            <w:rPrChange w:id="800" w:author="MM" w:date="2022-07-15T13:50:00Z">
              <w:rPr>
                <w:rFonts w:ascii="微软雅黑" w:hAnsi="微软雅黑"/>
              </w:rPr>
            </w:rPrChange>
          </w:rPr>
          <w:t>-Memcache挂掉后，数据不可恢复; Redis数据丢失后可以恢复。</w:t>
        </w:r>
      </w:ins>
    </w:p>
    <w:p w:rsidR="00793388" w:rsidRPr="00BE71A6" w:rsidRDefault="00793388">
      <w:pPr>
        <w:rPr>
          <w:ins w:id="801" w:author="MM" w:date="2022-07-11T17:34:00Z"/>
          <w:rFonts w:ascii="思源黑体 CN Normal" w:eastAsia="思源黑体 CN Normal" w:hAnsi="思源黑体 CN Normal"/>
          <w:rPrChange w:id="802" w:author="MM" w:date="2022-07-15T13:50:00Z">
            <w:rPr>
              <w:ins w:id="803" w:author="MM" w:date="2022-07-11T17:34:00Z"/>
              <w:rFonts w:ascii="微软雅黑" w:hAnsi="微软雅黑"/>
            </w:rPr>
          </w:rPrChange>
        </w:rPr>
        <w:pPrChange w:id="804" w:author="MM" w:date="2022-07-11T17:35:00Z">
          <w:pPr>
            <w:ind w:firstLine="420"/>
          </w:pPr>
        </w:pPrChange>
      </w:pPr>
      <w:ins w:id="805" w:author="MM" w:date="2022-07-11T17:34:00Z">
        <w:r w:rsidRPr="00BE71A6">
          <w:rPr>
            <w:rFonts w:ascii="思源黑体 CN Normal" w:eastAsia="思源黑体 CN Normal" w:hAnsi="思源黑体 CN Normal" w:hint="eastAsia"/>
            <w:rPrChange w:id="806" w:author="MM" w:date="2022-07-15T13:50:00Z">
              <w:rPr>
                <w:rFonts w:ascii="微软雅黑" w:hAnsi="微软雅黑" w:hint="eastAsia"/>
              </w:rPr>
            </w:rPrChange>
          </w:rPr>
          <w:t>在</w:t>
        </w:r>
        <w:r w:rsidRPr="00BE71A6">
          <w:rPr>
            <w:rFonts w:ascii="思源黑体 CN Normal" w:eastAsia="思源黑体 CN Normal" w:hAnsi="思源黑体 CN Normal"/>
            <w:rPrChange w:id="807" w:author="MM" w:date="2022-07-15T13:50:00Z">
              <w:rPr>
                <w:rFonts w:ascii="微软雅黑" w:hAnsi="微软雅黑"/>
              </w:rPr>
            </w:rPrChange>
          </w:rPr>
          <w:t>Redis中，并不是所有的数据都一直存储在内存中的。这是和Memcache相比一个最大的区别。当物理内存用完时，Redis可以将一些很久没用到的value交换到磁盘。</w:t>
        </w:r>
      </w:ins>
    </w:p>
    <w:p w:rsidR="00793388" w:rsidRPr="00BE71A6" w:rsidRDefault="00793388">
      <w:pPr>
        <w:rPr>
          <w:ins w:id="808" w:author="MM" w:date="2022-07-11T17:34:00Z"/>
          <w:rFonts w:ascii="思源黑体 CN Normal" w:eastAsia="思源黑体 CN Normal" w:hAnsi="思源黑体 CN Normal"/>
          <w:rPrChange w:id="809" w:author="MM" w:date="2022-07-15T13:50:00Z">
            <w:rPr>
              <w:ins w:id="810" w:author="MM" w:date="2022-07-11T17:34:00Z"/>
              <w:rFonts w:ascii="微软雅黑" w:hAnsi="微软雅黑"/>
            </w:rPr>
          </w:rPrChange>
        </w:rPr>
        <w:pPrChange w:id="811" w:author="MM" w:date="2022-07-11T17:35:00Z">
          <w:pPr>
            <w:ind w:firstLine="420"/>
          </w:pPr>
        </w:pPrChange>
      </w:pPr>
      <w:ins w:id="812" w:author="MM" w:date="2022-07-11T17:34:00Z">
        <w:r w:rsidRPr="00BE71A6">
          <w:rPr>
            <w:rFonts w:ascii="思源黑体 CN Normal" w:eastAsia="思源黑体 CN Normal" w:hAnsi="思源黑体 CN Normal"/>
            <w:rPrChange w:id="813" w:author="MM" w:date="2022-07-15T13:50:00Z">
              <w:rPr>
                <w:rFonts w:ascii="微软雅黑" w:hAnsi="微软雅黑"/>
              </w:rPr>
            </w:rPrChange>
          </w:rPr>
          <w:t>Redis在很多方面支持数据库的特性，可以这样说他就是一个数据库系统，而Memcache只是简单地K/V缓存。</w:t>
        </w:r>
      </w:ins>
    </w:p>
    <w:p w:rsidR="00793388" w:rsidRPr="00BE71A6" w:rsidRDefault="00793388">
      <w:pPr>
        <w:rPr>
          <w:ins w:id="814" w:author="MM" w:date="2022-07-11T17:34:00Z"/>
          <w:rFonts w:ascii="思源黑体 CN Normal" w:eastAsia="思源黑体 CN Normal" w:hAnsi="思源黑体 CN Normal"/>
          <w:rPrChange w:id="815" w:author="MM" w:date="2022-07-15T13:50:00Z">
            <w:rPr>
              <w:ins w:id="816" w:author="MM" w:date="2022-07-11T17:34:00Z"/>
              <w:rFonts w:ascii="微软雅黑" w:hAnsi="微软雅黑"/>
            </w:rPr>
          </w:rPrChange>
        </w:rPr>
        <w:pPrChange w:id="817" w:author="MM" w:date="2022-07-11T17:35:00Z">
          <w:pPr>
            <w:ind w:firstLine="420"/>
          </w:pPr>
        </w:pPrChange>
      </w:pPr>
      <w:ins w:id="818" w:author="MM" w:date="2022-07-11T17:34:00Z">
        <w:r w:rsidRPr="00BE71A6">
          <w:rPr>
            <w:rFonts w:ascii="思源黑体 CN Normal" w:eastAsia="思源黑体 CN Normal" w:hAnsi="思源黑体 CN Normal" w:hint="eastAsia"/>
            <w:rPrChange w:id="819" w:author="MM" w:date="2022-07-15T13:50:00Z">
              <w:rPr>
                <w:rFonts w:ascii="微软雅黑" w:hAnsi="微软雅黑" w:hint="eastAsia"/>
              </w:rPr>
            </w:rPrChange>
          </w:rPr>
          <w:t>所以在选择方面如果有持久方面的需求或对数据类型和处理有要求的应该选择</w:t>
        </w:r>
        <w:r w:rsidRPr="00BE71A6">
          <w:rPr>
            <w:rFonts w:ascii="思源黑体 CN Normal" w:eastAsia="思源黑体 CN Normal" w:hAnsi="思源黑体 CN Normal"/>
            <w:rPrChange w:id="820" w:author="MM" w:date="2022-07-15T13:50:00Z">
              <w:rPr>
                <w:rFonts w:ascii="微软雅黑" w:hAnsi="微软雅黑"/>
              </w:rPr>
            </w:rPrChange>
          </w:rPr>
          <w:t>Redis。</w:t>
        </w:r>
      </w:ins>
    </w:p>
    <w:p w:rsidR="00793388" w:rsidRPr="00BE71A6" w:rsidRDefault="00793388">
      <w:pPr>
        <w:rPr>
          <w:ins w:id="821" w:author="MM" w:date="2022-07-11T17:34:00Z"/>
          <w:rFonts w:ascii="思源黑体 CN Normal" w:eastAsia="思源黑体 CN Normal" w:hAnsi="思源黑体 CN Normal"/>
          <w:rPrChange w:id="822" w:author="MM" w:date="2022-07-15T13:50:00Z">
            <w:rPr>
              <w:ins w:id="823" w:author="MM" w:date="2022-07-11T17:34:00Z"/>
              <w:rFonts w:ascii="微软雅黑" w:hAnsi="微软雅黑"/>
            </w:rPr>
          </w:rPrChange>
        </w:rPr>
        <w:pPrChange w:id="824" w:author="MM" w:date="2022-07-11T17:35:00Z">
          <w:pPr>
            <w:ind w:firstLine="420"/>
          </w:pPr>
        </w:pPrChange>
      </w:pPr>
      <w:ins w:id="825" w:author="MM" w:date="2022-07-11T17:34:00Z">
        <w:r w:rsidRPr="00BE71A6">
          <w:rPr>
            <w:rFonts w:ascii="思源黑体 CN Normal" w:eastAsia="思源黑体 CN Normal" w:hAnsi="思源黑体 CN Normal" w:hint="eastAsia"/>
            <w:rPrChange w:id="826" w:author="MM" w:date="2022-07-15T13:50:00Z">
              <w:rPr>
                <w:rFonts w:ascii="微软雅黑" w:hAnsi="微软雅黑" w:hint="eastAsia"/>
              </w:rPr>
            </w:rPrChange>
          </w:rPr>
          <w:lastRenderedPageBreak/>
          <w:t>如果简单的</w:t>
        </w:r>
        <w:r w:rsidRPr="00BE71A6">
          <w:rPr>
            <w:rFonts w:ascii="思源黑体 CN Normal" w:eastAsia="思源黑体 CN Normal" w:hAnsi="思源黑体 CN Normal"/>
            <w:rPrChange w:id="827" w:author="MM" w:date="2022-07-15T13:50:00Z">
              <w:rPr>
                <w:rFonts w:ascii="微软雅黑" w:hAnsi="微软雅黑"/>
              </w:rPr>
            </w:rPrChange>
          </w:rPr>
          <w:t>key/value存储应该选择Memcache。</w:t>
        </w:r>
      </w:ins>
    </w:p>
    <w:p w:rsidR="00793388" w:rsidRPr="00BE71A6" w:rsidRDefault="00793388" w:rsidP="00793388">
      <w:pPr>
        <w:rPr>
          <w:rFonts w:ascii="思源黑体 CN Normal" w:eastAsia="思源黑体 CN Normal" w:hAnsi="思源黑体 CN Normal"/>
          <w:rPrChange w:id="828" w:author="MM" w:date="2022-07-15T13:50:00Z">
            <w:rPr>
              <w:rFonts w:ascii="微软雅黑" w:hAnsi="微软雅黑"/>
            </w:rPr>
          </w:rPrChange>
        </w:rPr>
      </w:pPr>
    </w:p>
    <w:p w:rsidR="00DA1BA3" w:rsidRPr="00BE71A6" w:rsidRDefault="004A7DBC">
      <w:pPr>
        <w:pStyle w:val="1"/>
        <w:numPr>
          <w:ilvl w:val="0"/>
          <w:numId w:val="1"/>
        </w:numPr>
        <w:jc w:val="center"/>
        <w:rPr>
          <w:rFonts w:ascii="思源黑体 CN Normal" w:eastAsia="思源黑体 CN Normal" w:hAnsi="思源黑体 CN Normal" w:cs="微软雅黑"/>
          <w:sz w:val="36"/>
          <w:szCs w:val="36"/>
          <w:rPrChange w:id="829" w:author="MM" w:date="2022-07-15T13:50:00Z">
            <w:rPr>
              <w:rFonts w:ascii="微软雅黑" w:hAnsi="微软雅黑" w:cs="微软雅黑"/>
              <w:sz w:val="36"/>
              <w:szCs w:val="36"/>
            </w:rPr>
          </w:rPrChange>
        </w:rPr>
      </w:pPr>
      <w:r w:rsidRPr="00BE71A6">
        <w:rPr>
          <w:rFonts w:ascii="思源黑体 CN Normal" w:eastAsia="思源黑体 CN Normal" w:hAnsi="思源黑体 CN Normal" w:cs="微软雅黑" w:hint="eastAsia"/>
          <w:sz w:val="36"/>
          <w:szCs w:val="36"/>
          <w:rPrChange w:id="830" w:author="MM" w:date="2022-07-15T13:50:00Z">
            <w:rPr>
              <w:rFonts w:ascii="微软雅黑" w:hAnsi="微软雅黑" w:cs="微软雅黑" w:hint="eastAsia"/>
              <w:sz w:val="36"/>
              <w:szCs w:val="36"/>
            </w:rPr>
          </w:rPrChange>
        </w:rPr>
        <w:t>信息安全分析与设计</w:t>
      </w:r>
    </w:p>
    <w:p w:rsidR="00DA1BA3" w:rsidRPr="00BE71A6" w:rsidRDefault="004A7DBC">
      <w:pPr>
        <w:pStyle w:val="2"/>
        <w:spacing w:beforeLines="50" w:before="156"/>
        <w:ind w:firstLine="0"/>
        <w:rPr>
          <w:rFonts w:ascii="思源黑体 CN Normal" w:eastAsia="思源黑体 CN Normal" w:hAnsi="思源黑体 CN Normal"/>
          <w:rPrChange w:id="831"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832"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833" w:author="MM" w:date="2022-07-15T13:50:00Z">
            <w:rPr>
              <w:rFonts w:ascii="微软雅黑" w:eastAsia="微软雅黑" w:hAnsi="微软雅黑"/>
            </w:rPr>
          </w:rPrChange>
        </w:rPr>
        <w:t xml:space="preserve">1： </w:t>
      </w:r>
      <w:r w:rsidRPr="00BE71A6">
        <w:rPr>
          <w:rFonts w:ascii="思源黑体 CN Normal" w:eastAsia="思源黑体 CN Normal" w:hAnsi="思源黑体 CN Normal" w:hint="eastAsia"/>
          <w:rPrChange w:id="834" w:author="MM" w:date="2022-07-15T13:50:00Z">
            <w:rPr>
              <w:rFonts w:ascii="微软雅黑" w:eastAsia="微软雅黑" w:hAnsi="微软雅黑" w:hint="eastAsia"/>
            </w:rPr>
          </w:rPrChange>
        </w:rPr>
        <w:t>网络攻击分类</w:t>
      </w:r>
    </w:p>
    <w:p w:rsidR="00DA1BA3" w:rsidRPr="00BE71A6" w:rsidDel="00313FD3" w:rsidRDefault="004A7DBC">
      <w:pPr>
        <w:rPr>
          <w:del w:id="835" w:author="MM" w:date="2022-07-15T14:32:00Z"/>
          <w:rFonts w:ascii="思源黑体 CN Normal" w:eastAsia="思源黑体 CN Normal" w:hAnsi="思源黑体 CN Normal"/>
          <w:shd w:val="clear" w:color="auto" w:fill="FFFFFF"/>
          <w:rPrChange w:id="836" w:author="MM" w:date="2022-07-15T13:50:00Z">
            <w:rPr>
              <w:del w:id="837" w:author="MM" w:date="2022-07-15T14:32:00Z"/>
              <w:rFonts w:ascii="微软雅黑" w:hAnsi="微软雅黑"/>
              <w:shd w:val="clear" w:color="auto" w:fill="FFFFFF"/>
            </w:rPr>
          </w:rPrChange>
        </w:rPr>
      </w:pPr>
      <w:r w:rsidRPr="00BE71A6">
        <w:rPr>
          <w:rFonts w:ascii="思源黑体 CN Normal" w:eastAsia="思源黑体 CN Normal" w:hAnsi="思源黑体 CN Normal" w:hint="eastAsia"/>
          <w:b/>
          <w:bCs/>
          <w:rPrChange w:id="838" w:author="MM" w:date="2022-07-15T13:50:00Z">
            <w:rPr>
              <w:rFonts w:hint="eastAsia"/>
              <w:b/>
              <w:bCs/>
            </w:rPr>
          </w:rPrChange>
        </w:rPr>
        <w:t>被动攻击：</w:t>
      </w:r>
      <w:r w:rsidRPr="00BE71A6">
        <w:rPr>
          <w:rFonts w:ascii="思源黑体 CN Normal" w:eastAsia="思源黑体 CN Normal" w:hAnsi="思源黑体 CN Normal" w:hint="eastAsia"/>
          <w:shd w:val="clear" w:color="auto" w:fill="FFFFFF"/>
          <w:rPrChange w:id="839" w:author="MM" w:date="2022-07-15T13:50:00Z">
            <w:rPr>
              <w:rFonts w:ascii="微软雅黑" w:hAnsi="微软雅黑" w:hint="eastAsia"/>
              <w:shd w:val="clear" w:color="auto" w:fill="FFFFFF"/>
            </w:rPr>
          </w:rPrChange>
        </w:rPr>
        <w:t>收集信息为主，破坏保密性。</w:t>
      </w:r>
    </w:p>
    <w:p w:rsidR="00DA1BA3" w:rsidRDefault="004A7DBC">
      <w:pPr>
        <w:rPr>
          <w:ins w:id="840" w:author="MM" w:date="2022-07-15T14:32:00Z"/>
          <w:rFonts w:ascii="思源黑体 CN Normal" w:eastAsia="思源黑体 CN Normal" w:hAnsi="思源黑体 CN Normal"/>
        </w:rPr>
        <w:pPrChange w:id="841" w:author="MM" w:date="2022-07-15T14:32:00Z">
          <w:pPr>
            <w:jc w:val="both"/>
          </w:pPr>
        </w:pPrChange>
      </w:pPr>
      <w:del w:id="842" w:author="MM" w:date="2022-07-15T14:32:00Z">
        <w:r w:rsidRPr="00BE71A6" w:rsidDel="00313FD3">
          <w:rPr>
            <w:rFonts w:ascii="思源黑体 CN Normal" w:eastAsia="思源黑体 CN Normal" w:hAnsi="思源黑体 CN Normal"/>
            <w:noProof/>
            <w:rPrChange w:id="843" w:author="MM" w:date="2022-07-15T13:50:00Z">
              <w:rPr>
                <w:rFonts w:ascii="微软雅黑" w:hAnsi="微软雅黑"/>
                <w:noProof/>
              </w:rPr>
            </w:rPrChange>
          </w:rPr>
          <w:drawing>
            <wp:inline distT="0" distB="0" distL="0" distR="0">
              <wp:extent cx="5323131" cy="147792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5337815" cy="1482002"/>
                      </a:xfrm>
                      <a:prstGeom prst="rect">
                        <a:avLst/>
                      </a:prstGeom>
                    </pic:spPr>
                  </pic:pic>
                </a:graphicData>
              </a:graphic>
            </wp:inline>
          </w:drawing>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11"/>
        <w:gridCol w:w="1369"/>
        <w:gridCol w:w="5939"/>
      </w:tblGrid>
      <w:tr w:rsidR="00313FD3" w:rsidRPr="008238AF" w:rsidTr="00DC7BCD">
        <w:trPr>
          <w:trHeight w:val="20"/>
          <w:ins w:id="844" w:author="MM" w:date="2022-07-15T14:32:00Z"/>
        </w:trPr>
        <w:tc>
          <w:tcPr>
            <w:tcW w:w="660"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845" w:author="MM" w:date="2022-07-15T14:32:00Z"/>
                <w:color w:val="000000" w:themeColor="text1"/>
                <w:shd w:val="clear" w:color="auto" w:fill="FFFFFF"/>
              </w:rPr>
            </w:pPr>
            <w:ins w:id="846" w:author="MM" w:date="2022-07-15T14:32:00Z">
              <w:r w:rsidRPr="008238AF">
                <w:rPr>
                  <w:rFonts w:hint="eastAsia"/>
                  <w:color w:val="000000" w:themeColor="text1"/>
                  <w:shd w:val="clear" w:color="auto" w:fill="FFFFFF"/>
                </w:rPr>
                <w:t>攻击类型</w:t>
              </w:r>
            </w:ins>
          </w:p>
        </w:tc>
        <w:tc>
          <w:tcPr>
            <w:tcW w:w="813"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847" w:author="MM" w:date="2022-07-15T14:32:00Z"/>
                <w:color w:val="000000" w:themeColor="text1"/>
                <w:shd w:val="clear" w:color="auto" w:fill="FFFFFF"/>
              </w:rPr>
            </w:pPr>
            <w:ins w:id="848" w:author="MM" w:date="2022-07-15T14:32:00Z">
              <w:r w:rsidRPr="008238AF">
                <w:rPr>
                  <w:rFonts w:hint="eastAsia"/>
                  <w:color w:val="000000" w:themeColor="text1"/>
                  <w:shd w:val="clear" w:color="auto" w:fill="FFFFFF"/>
                </w:rPr>
                <w:t>攻击名称</w:t>
              </w:r>
            </w:ins>
          </w:p>
        </w:tc>
        <w:tc>
          <w:tcPr>
            <w:tcW w:w="3527"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849" w:author="MM" w:date="2022-07-15T14:32:00Z"/>
                <w:color w:val="000000" w:themeColor="text1"/>
                <w:shd w:val="clear" w:color="auto" w:fill="FFFFFF"/>
              </w:rPr>
            </w:pPr>
            <w:ins w:id="850" w:author="MM" w:date="2022-07-15T14:32:00Z">
              <w:r w:rsidRPr="008238AF">
                <w:rPr>
                  <w:rFonts w:hint="eastAsia"/>
                  <w:color w:val="000000" w:themeColor="text1"/>
                  <w:shd w:val="clear" w:color="auto" w:fill="FFFFFF"/>
                </w:rPr>
                <w:t>描述</w:t>
              </w:r>
            </w:ins>
          </w:p>
        </w:tc>
      </w:tr>
      <w:tr w:rsidR="00313FD3" w:rsidRPr="008238AF" w:rsidTr="00DC7BCD">
        <w:trPr>
          <w:trHeight w:val="20"/>
          <w:ins w:id="851" w:author="MM" w:date="2022-07-15T14:32:00Z"/>
        </w:trPr>
        <w:tc>
          <w:tcPr>
            <w:tcW w:w="660" w:type="pct"/>
            <w:vMerge w:val="restart"/>
            <w:shd w:val="clear" w:color="auto" w:fill="auto"/>
            <w:tcMar>
              <w:top w:w="15" w:type="dxa"/>
              <w:left w:w="108" w:type="dxa"/>
              <w:bottom w:w="0" w:type="dxa"/>
              <w:right w:w="108" w:type="dxa"/>
            </w:tcMar>
            <w:vAlign w:val="center"/>
            <w:hideMark/>
          </w:tcPr>
          <w:p w:rsidR="00313FD3" w:rsidRPr="008238AF" w:rsidRDefault="00313FD3" w:rsidP="00DC7BCD">
            <w:pPr>
              <w:pStyle w:val="biao"/>
              <w:rPr>
                <w:ins w:id="852" w:author="MM" w:date="2022-07-15T14:32:00Z"/>
                <w:color w:val="000000" w:themeColor="text1"/>
                <w:shd w:val="clear" w:color="auto" w:fill="FFFFFF"/>
              </w:rPr>
            </w:pPr>
            <w:ins w:id="853" w:author="MM" w:date="2022-07-15T14:32:00Z">
              <w:r w:rsidRPr="008238AF">
                <w:rPr>
                  <w:rFonts w:hint="eastAsia"/>
                  <w:color w:val="000000" w:themeColor="text1"/>
                  <w:shd w:val="clear" w:color="auto" w:fill="FFFFFF"/>
                </w:rPr>
                <w:t>被动攻击</w:t>
              </w:r>
            </w:ins>
          </w:p>
        </w:tc>
        <w:tc>
          <w:tcPr>
            <w:tcW w:w="813"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854" w:author="MM" w:date="2022-07-15T14:32:00Z"/>
                <w:color w:val="000000" w:themeColor="text1"/>
                <w:shd w:val="clear" w:color="auto" w:fill="FFFFFF"/>
              </w:rPr>
            </w:pPr>
            <w:ins w:id="855" w:author="MM" w:date="2022-07-15T14:32:00Z">
              <w:r w:rsidRPr="008238AF">
                <w:rPr>
                  <w:rFonts w:hint="eastAsia"/>
                  <w:color w:val="000000" w:themeColor="text1"/>
                  <w:shd w:val="clear" w:color="auto" w:fill="FFFFFF"/>
                </w:rPr>
                <w:t>窃听（网络监听）</w:t>
              </w:r>
            </w:ins>
          </w:p>
        </w:tc>
        <w:tc>
          <w:tcPr>
            <w:tcW w:w="3527"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856" w:author="MM" w:date="2022-07-15T14:32:00Z"/>
                <w:color w:val="000000" w:themeColor="text1"/>
                <w:shd w:val="clear" w:color="auto" w:fill="FFFFFF"/>
              </w:rPr>
            </w:pPr>
            <w:ins w:id="857" w:author="MM" w:date="2022-07-15T14:32:00Z">
              <w:r w:rsidRPr="008238AF">
                <w:rPr>
                  <w:rFonts w:hint="eastAsia"/>
                  <w:color w:val="000000" w:themeColor="text1"/>
                  <w:shd w:val="clear" w:color="auto" w:fill="FFFFFF"/>
                </w:rPr>
                <w:t>用各种可能的合法或非法的手段窃取系统中的信息资源和敏感信息。</w:t>
              </w:r>
            </w:ins>
          </w:p>
        </w:tc>
      </w:tr>
      <w:tr w:rsidR="00313FD3" w:rsidRPr="008238AF" w:rsidTr="00DC7BCD">
        <w:trPr>
          <w:trHeight w:val="20"/>
          <w:ins w:id="858" w:author="MM" w:date="2022-07-15T14:32:00Z"/>
        </w:trPr>
        <w:tc>
          <w:tcPr>
            <w:tcW w:w="660" w:type="pct"/>
            <w:vMerge/>
            <w:shd w:val="clear" w:color="auto" w:fill="auto"/>
            <w:vAlign w:val="center"/>
            <w:hideMark/>
          </w:tcPr>
          <w:p w:rsidR="00313FD3" w:rsidRPr="008238AF" w:rsidRDefault="00313FD3" w:rsidP="00DC7BCD">
            <w:pPr>
              <w:pStyle w:val="biao"/>
              <w:rPr>
                <w:ins w:id="859" w:author="MM" w:date="2022-07-15T14:32:00Z"/>
                <w:color w:val="000000" w:themeColor="text1"/>
                <w:shd w:val="clear" w:color="auto" w:fill="FFFFFF"/>
              </w:rPr>
            </w:pPr>
          </w:p>
        </w:tc>
        <w:tc>
          <w:tcPr>
            <w:tcW w:w="813"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860" w:author="MM" w:date="2022-07-15T14:32:00Z"/>
                <w:color w:val="000000" w:themeColor="text1"/>
                <w:shd w:val="clear" w:color="auto" w:fill="FFFFFF"/>
              </w:rPr>
            </w:pPr>
            <w:ins w:id="861" w:author="MM" w:date="2022-07-15T14:32:00Z">
              <w:r w:rsidRPr="008238AF">
                <w:rPr>
                  <w:rFonts w:hint="eastAsia"/>
                  <w:color w:val="000000" w:themeColor="text1"/>
                  <w:shd w:val="clear" w:color="auto" w:fill="FFFFFF"/>
                </w:rPr>
                <w:t>业务流分析</w:t>
              </w:r>
            </w:ins>
          </w:p>
        </w:tc>
        <w:tc>
          <w:tcPr>
            <w:tcW w:w="3527"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862" w:author="MM" w:date="2022-07-15T14:32:00Z"/>
                <w:color w:val="000000" w:themeColor="text1"/>
                <w:shd w:val="clear" w:color="auto" w:fill="FFFFFF"/>
              </w:rPr>
            </w:pPr>
            <w:ins w:id="863" w:author="MM" w:date="2022-07-15T14:32:00Z">
              <w:r w:rsidRPr="008238AF">
                <w:rPr>
                  <w:rFonts w:hint="eastAsia"/>
                  <w:color w:val="000000" w:themeColor="text1"/>
                  <w:shd w:val="clear" w:color="auto" w:fill="FFFFFF"/>
                </w:rPr>
                <w:t>通过对系统进行长期监听，利用统计分析方法对诸如通信频度、通信的信息流向、通信总量的变化等参数进行研究，从而发现有价值的信息和规律。</w:t>
              </w:r>
            </w:ins>
          </w:p>
        </w:tc>
      </w:tr>
      <w:tr w:rsidR="00313FD3" w:rsidRPr="008238AF" w:rsidTr="00DC7BCD">
        <w:trPr>
          <w:trHeight w:val="20"/>
          <w:ins w:id="864" w:author="MM" w:date="2022-07-15T14:32:00Z"/>
        </w:trPr>
        <w:tc>
          <w:tcPr>
            <w:tcW w:w="660" w:type="pct"/>
            <w:vMerge/>
            <w:shd w:val="clear" w:color="auto" w:fill="auto"/>
            <w:vAlign w:val="center"/>
            <w:hideMark/>
          </w:tcPr>
          <w:p w:rsidR="00313FD3" w:rsidRPr="008238AF" w:rsidRDefault="00313FD3" w:rsidP="00DC7BCD">
            <w:pPr>
              <w:pStyle w:val="biao"/>
              <w:rPr>
                <w:ins w:id="865" w:author="MM" w:date="2022-07-15T14:32:00Z"/>
                <w:color w:val="000000" w:themeColor="text1"/>
                <w:shd w:val="clear" w:color="auto" w:fill="FFFFFF"/>
              </w:rPr>
            </w:pPr>
          </w:p>
        </w:tc>
        <w:tc>
          <w:tcPr>
            <w:tcW w:w="813"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866" w:author="MM" w:date="2022-07-15T14:32:00Z"/>
                <w:color w:val="000000" w:themeColor="text1"/>
                <w:shd w:val="clear" w:color="auto" w:fill="FFFFFF"/>
              </w:rPr>
            </w:pPr>
            <w:ins w:id="867" w:author="MM" w:date="2022-07-15T14:32:00Z">
              <w:r w:rsidRPr="008238AF">
                <w:rPr>
                  <w:rFonts w:hint="eastAsia"/>
                  <w:color w:val="000000" w:themeColor="text1"/>
                  <w:shd w:val="clear" w:color="auto" w:fill="FFFFFF"/>
                </w:rPr>
                <w:t>非法登录</w:t>
              </w:r>
            </w:ins>
          </w:p>
        </w:tc>
        <w:tc>
          <w:tcPr>
            <w:tcW w:w="3527"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868" w:author="MM" w:date="2022-07-15T14:32:00Z"/>
                <w:color w:val="000000" w:themeColor="text1"/>
                <w:shd w:val="clear" w:color="auto" w:fill="FFFFFF"/>
              </w:rPr>
            </w:pPr>
            <w:ins w:id="869" w:author="MM" w:date="2022-07-15T14:32:00Z">
              <w:r w:rsidRPr="008238AF">
                <w:rPr>
                  <w:rFonts w:hint="eastAsia"/>
                  <w:color w:val="000000" w:themeColor="text1"/>
                  <w:shd w:val="clear" w:color="auto" w:fill="FFFFFF"/>
                </w:rPr>
                <w:t>有些资料将这种方式归为被动攻击方式。</w:t>
              </w:r>
            </w:ins>
          </w:p>
        </w:tc>
      </w:tr>
    </w:tbl>
    <w:p w:rsidR="00313FD3" w:rsidRPr="00313FD3" w:rsidRDefault="00313FD3">
      <w:pPr>
        <w:rPr>
          <w:rFonts w:ascii="思源黑体 CN Normal" w:eastAsia="思源黑体 CN Normal" w:hAnsi="思源黑体 CN Normal"/>
          <w:rPrChange w:id="870" w:author="MM" w:date="2022-07-15T14:32:00Z">
            <w:rPr>
              <w:rFonts w:ascii="微软雅黑" w:hAnsi="微软雅黑"/>
            </w:rPr>
          </w:rPrChange>
        </w:rPr>
        <w:pPrChange w:id="871" w:author="MM" w:date="2022-07-15T14:32:00Z">
          <w:pPr>
            <w:jc w:val="both"/>
          </w:pPr>
        </w:pPrChange>
      </w:pPr>
    </w:p>
    <w:p w:rsidR="00DA1BA3" w:rsidRPr="00BE71A6" w:rsidDel="00313FD3" w:rsidRDefault="004A7DBC">
      <w:pPr>
        <w:jc w:val="both"/>
        <w:rPr>
          <w:del w:id="872" w:author="MM" w:date="2022-07-15T14:33:00Z"/>
          <w:rFonts w:ascii="思源黑体 CN Normal" w:eastAsia="思源黑体 CN Normal" w:hAnsi="思源黑体 CN Normal"/>
          <w:shd w:val="clear" w:color="auto" w:fill="FFFFFF"/>
          <w:rPrChange w:id="873" w:author="MM" w:date="2022-07-15T13:50:00Z">
            <w:rPr>
              <w:del w:id="874" w:author="MM" w:date="2022-07-15T14:33:00Z"/>
              <w:rFonts w:ascii="微软雅黑" w:hAnsi="微软雅黑"/>
              <w:shd w:val="clear" w:color="auto" w:fill="FFFFFF"/>
            </w:rPr>
          </w:rPrChange>
        </w:rPr>
      </w:pPr>
      <w:r w:rsidRPr="00BE71A6">
        <w:rPr>
          <w:rFonts w:ascii="思源黑体 CN Normal" w:eastAsia="思源黑体 CN Normal" w:hAnsi="思源黑体 CN Normal" w:hint="eastAsia"/>
          <w:b/>
          <w:bCs/>
          <w:rPrChange w:id="875" w:author="MM" w:date="2022-07-15T13:50:00Z">
            <w:rPr>
              <w:rFonts w:hint="eastAsia"/>
              <w:b/>
              <w:bCs/>
            </w:rPr>
          </w:rPrChange>
        </w:rPr>
        <w:t>主动攻击：</w:t>
      </w:r>
      <w:r w:rsidRPr="00BE71A6">
        <w:rPr>
          <w:rFonts w:ascii="思源黑体 CN Normal" w:eastAsia="思源黑体 CN Normal" w:hAnsi="思源黑体 CN Normal" w:hint="eastAsia"/>
          <w:shd w:val="clear" w:color="auto" w:fill="FFFFFF"/>
          <w:rPrChange w:id="876" w:author="MM" w:date="2022-07-15T13:50:00Z">
            <w:rPr>
              <w:rFonts w:ascii="微软雅黑" w:hAnsi="微软雅黑" w:hint="eastAsia"/>
              <w:shd w:val="clear" w:color="auto" w:fill="FFFFFF"/>
            </w:rPr>
          </w:rPrChange>
        </w:rPr>
        <w:t>主动攻击的类别主要有：中断（破坏可用性），篡改（破坏完整性），伪造（破坏真实性）</w:t>
      </w:r>
    </w:p>
    <w:p w:rsidR="00DA1BA3" w:rsidRDefault="004A7DBC">
      <w:pPr>
        <w:jc w:val="both"/>
        <w:rPr>
          <w:ins w:id="877" w:author="MM" w:date="2022-07-15T14:33:00Z"/>
          <w:rFonts w:ascii="思源黑体 CN Normal" w:eastAsia="思源黑体 CN Normal" w:hAnsi="思源黑体 CN Normal"/>
        </w:rPr>
      </w:pPr>
      <w:del w:id="878" w:author="MM" w:date="2022-07-15T14:33:00Z">
        <w:r w:rsidRPr="00BE71A6" w:rsidDel="00313FD3">
          <w:rPr>
            <w:rFonts w:ascii="思源黑体 CN Normal" w:eastAsia="思源黑体 CN Normal" w:hAnsi="思源黑体 CN Normal"/>
            <w:noProof/>
            <w:rPrChange w:id="879" w:author="MM" w:date="2022-07-15T13:50:00Z">
              <w:rPr>
                <w:rFonts w:ascii="微软雅黑" w:hAnsi="微软雅黑"/>
                <w:noProof/>
              </w:rPr>
            </w:rPrChange>
          </w:rPr>
          <w:drawing>
            <wp:inline distT="0" distB="0" distL="0" distR="0">
              <wp:extent cx="5105173" cy="1722474"/>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stretch>
                        <a:fillRect/>
                      </a:stretch>
                    </pic:blipFill>
                    <pic:spPr>
                      <a:xfrm>
                        <a:off x="0" y="0"/>
                        <a:ext cx="5109344" cy="1723881"/>
                      </a:xfrm>
                      <a:prstGeom prst="rect">
                        <a:avLst/>
                      </a:prstGeom>
                    </pic:spPr>
                  </pic:pic>
                </a:graphicData>
              </a:graphic>
            </wp:inline>
          </w:drawing>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47"/>
        <w:gridCol w:w="1807"/>
        <w:gridCol w:w="5865"/>
      </w:tblGrid>
      <w:tr w:rsidR="00313FD3" w:rsidRPr="008238AF" w:rsidTr="00DC7BCD">
        <w:trPr>
          <w:trHeight w:val="454"/>
          <w:ins w:id="880" w:author="MM" w:date="2022-07-15T14:33:00Z"/>
        </w:trPr>
        <w:tc>
          <w:tcPr>
            <w:tcW w:w="444"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881" w:author="MM" w:date="2022-07-15T14:33:00Z"/>
                <w:color w:val="000000" w:themeColor="text1"/>
                <w:shd w:val="clear" w:color="auto" w:fill="FFFFFF"/>
              </w:rPr>
            </w:pPr>
            <w:ins w:id="882" w:author="MM" w:date="2022-07-15T14:33:00Z">
              <w:r w:rsidRPr="008238AF">
                <w:rPr>
                  <w:rFonts w:hint="eastAsia"/>
                  <w:color w:val="000000" w:themeColor="text1"/>
                  <w:shd w:val="clear" w:color="auto" w:fill="FFFFFF"/>
                </w:rPr>
                <w:t>攻击类型</w:t>
              </w:r>
            </w:ins>
          </w:p>
        </w:tc>
        <w:tc>
          <w:tcPr>
            <w:tcW w:w="1073"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883" w:author="MM" w:date="2022-07-15T14:33:00Z"/>
                <w:color w:val="000000" w:themeColor="text1"/>
                <w:shd w:val="clear" w:color="auto" w:fill="FFFFFF"/>
              </w:rPr>
            </w:pPr>
            <w:ins w:id="884" w:author="MM" w:date="2022-07-15T14:33:00Z">
              <w:r w:rsidRPr="008238AF">
                <w:rPr>
                  <w:rFonts w:hint="eastAsia"/>
                  <w:color w:val="000000" w:themeColor="text1"/>
                  <w:shd w:val="clear" w:color="auto" w:fill="FFFFFF"/>
                </w:rPr>
                <w:t>攻击名称</w:t>
              </w:r>
            </w:ins>
          </w:p>
        </w:tc>
        <w:tc>
          <w:tcPr>
            <w:tcW w:w="3483"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885" w:author="MM" w:date="2022-07-15T14:33:00Z"/>
                <w:color w:val="000000" w:themeColor="text1"/>
                <w:shd w:val="clear" w:color="auto" w:fill="FFFFFF"/>
              </w:rPr>
            </w:pPr>
            <w:ins w:id="886" w:author="MM" w:date="2022-07-15T14:33:00Z">
              <w:r w:rsidRPr="008238AF">
                <w:rPr>
                  <w:rFonts w:hint="eastAsia"/>
                  <w:color w:val="000000" w:themeColor="text1"/>
                  <w:shd w:val="clear" w:color="auto" w:fill="FFFFFF"/>
                </w:rPr>
                <w:t>描述</w:t>
              </w:r>
            </w:ins>
          </w:p>
        </w:tc>
      </w:tr>
      <w:tr w:rsidR="00313FD3" w:rsidRPr="008238AF" w:rsidTr="00DC7BCD">
        <w:trPr>
          <w:trHeight w:val="454"/>
          <w:ins w:id="887" w:author="MM" w:date="2022-07-15T14:33:00Z"/>
        </w:trPr>
        <w:tc>
          <w:tcPr>
            <w:tcW w:w="444" w:type="pct"/>
            <w:vMerge w:val="restart"/>
            <w:shd w:val="clear" w:color="auto" w:fill="auto"/>
            <w:tcMar>
              <w:top w:w="15" w:type="dxa"/>
              <w:left w:w="108" w:type="dxa"/>
              <w:bottom w:w="0" w:type="dxa"/>
              <w:right w:w="108" w:type="dxa"/>
            </w:tcMar>
            <w:vAlign w:val="center"/>
            <w:hideMark/>
          </w:tcPr>
          <w:p w:rsidR="00313FD3" w:rsidRPr="008238AF" w:rsidRDefault="00313FD3" w:rsidP="00DC7BCD">
            <w:pPr>
              <w:pStyle w:val="biao"/>
              <w:rPr>
                <w:ins w:id="888" w:author="MM" w:date="2022-07-15T14:33:00Z"/>
                <w:color w:val="000000" w:themeColor="text1"/>
                <w:shd w:val="clear" w:color="auto" w:fill="FFFFFF"/>
              </w:rPr>
            </w:pPr>
            <w:ins w:id="889" w:author="MM" w:date="2022-07-15T14:33:00Z">
              <w:r w:rsidRPr="008238AF">
                <w:rPr>
                  <w:rFonts w:hint="eastAsia"/>
                  <w:color w:val="000000" w:themeColor="text1"/>
                  <w:shd w:val="clear" w:color="auto" w:fill="FFFFFF"/>
                </w:rPr>
                <w:t>主动攻击</w:t>
              </w:r>
            </w:ins>
          </w:p>
        </w:tc>
        <w:tc>
          <w:tcPr>
            <w:tcW w:w="1073"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890" w:author="MM" w:date="2022-07-15T14:33:00Z"/>
                <w:color w:val="000000" w:themeColor="text1"/>
                <w:shd w:val="clear" w:color="auto" w:fill="FFFFFF"/>
              </w:rPr>
            </w:pPr>
            <w:ins w:id="891" w:author="MM" w:date="2022-07-15T14:33:00Z">
              <w:r w:rsidRPr="008238AF">
                <w:rPr>
                  <w:rFonts w:hint="eastAsia"/>
                  <w:color w:val="000000" w:themeColor="text1"/>
                  <w:shd w:val="clear" w:color="auto" w:fill="FFFFFF"/>
                </w:rPr>
                <w:t>假冒身份</w:t>
              </w:r>
            </w:ins>
          </w:p>
        </w:tc>
        <w:tc>
          <w:tcPr>
            <w:tcW w:w="3483"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892" w:author="MM" w:date="2022-07-15T14:33:00Z"/>
                <w:color w:val="000000" w:themeColor="text1"/>
                <w:shd w:val="clear" w:color="auto" w:fill="FFFFFF"/>
              </w:rPr>
            </w:pPr>
            <w:ins w:id="893" w:author="MM" w:date="2022-07-15T14:33:00Z">
              <w:r w:rsidRPr="008238AF">
                <w:rPr>
                  <w:rFonts w:hint="eastAsia"/>
                  <w:color w:val="000000" w:themeColor="text1"/>
                  <w:shd w:val="clear" w:color="auto" w:fill="FFFFFF"/>
                </w:rPr>
                <w:t>通过欺骗通信系统（或用户）达到非法用户冒充成为合法用户，或者特权小的用户冒充成为特权大的用户的目的。黑客大多是采用假冒进行攻击。</w:t>
              </w:r>
            </w:ins>
          </w:p>
        </w:tc>
      </w:tr>
      <w:tr w:rsidR="00313FD3" w:rsidRPr="008238AF" w:rsidTr="00DC7BCD">
        <w:trPr>
          <w:trHeight w:val="454"/>
          <w:ins w:id="894" w:author="MM" w:date="2022-07-15T14:33:00Z"/>
        </w:trPr>
        <w:tc>
          <w:tcPr>
            <w:tcW w:w="444" w:type="pct"/>
            <w:vMerge/>
            <w:shd w:val="clear" w:color="auto" w:fill="auto"/>
            <w:vAlign w:val="center"/>
            <w:hideMark/>
          </w:tcPr>
          <w:p w:rsidR="00313FD3" w:rsidRPr="008238AF" w:rsidRDefault="00313FD3" w:rsidP="00DC7BCD">
            <w:pPr>
              <w:pStyle w:val="biao"/>
              <w:rPr>
                <w:ins w:id="895" w:author="MM" w:date="2022-07-15T14:33:00Z"/>
                <w:color w:val="000000" w:themeColor="text1"/>
                <w:shd w:val="clear" w:color="auto" w:fill="FFFFFF"/>
              </w:rPr>
            </w:pPr>
          </w:p>
        </w:tc>
        <w:tc>
          <w:tcPr>
            <w:tcW w:w="1073"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896" w:author="MM" w:date="2022-07-15T14:33:00Z"/>
                <w:color w:val="000000" w:themeColor="text1"/>
                <w:shd w:val="clear" w:color="auto" w:fill="FFFFFF"/>
              </w:rPr>
            </w:pPr>
            <w:ins w:id="897" w:author="MM" w:date="2022-07-15T14:33:00Z">
              <w:r w:rsidRPr="008238AF">
                <w:rPr>
                  <w:rFonts w:hint="eastAsia"/>
                  <w:color w:val="000000" w:themeColor="text1"/>
                  <w:shd w:val="clear" w:color="auto" w:fill="FFFFFF"/>
                </w:rPr>
                <w:t>抵赖</w:t>
              </w:r>
            </w:ins>
          </w:p>
        </w:tc>
        <w:tc>
          <w:tcPr>
            <w:tcW w:w="3483"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898" w:author="MM" w:date="2022-07-15T14:33:00Z"/>
                <w:color w:val="000000" w:themeColor="text1"/>
                <w:shd w:val="clear" w:color="auto" w:fill="FFFFFF"/>
              </w:rPr>
            </w:pPr>
            <w:ins w:id="899" w:author="MM" w:date="2022-07-15T14:33:00Z">
              <w:r w:rsidRPr="008238AF">
                <w:rPr>
                  <w:rFonts w:hint="eastAsia"/>
                  <w:color w:val="000000" w:themeColor="text1"/>
                  <w:shd w:val="clear" w:color="auto" w:fill="FFFFFF"/>
                </w:rPr>
                <w:t>这是一种来自用户的攻击，比如：否认自己曾经发布过的某条消息、伪造一份对方来信等。</w:t>
              </w:r>
            </w:ins>
          </w:p>
        </w:tc>
      </w:tr>
      <w:tr w:rsidR="00313FD3" w:rsidRPr="008238AF" w:rsidTr="00DC7BCD">
        <w:trPr>
          <w:trHeight w:val="454"/>
          <w:ins w:id="900" w:author="MM" w:date="2022-07-15T14:33:00Z"/>
        </w:trPr>
        <w:tc>
          <w:tcPr>
            <w:tcW w:w="444" w:type="pct"/>
            <w:vMerge/>
            <w:shd w:val="clear" w:color="auto" w:fill="auto"/>
            <w:vAlign w:val="center"/>
            <w:hideMark/>
          </w:tcPr>
          <w:p w:rsidR="00313FD3" w:rsidRPr="008238AF" w:rsidRDefault="00313FD3" w:rsidP="00DC7BCD">
            <w:pPr>
              <w:pStyle w:val="biao"/>
              <w:rPr>
                <w:ins w:id="901" w:author="MM" w:date="2022-07-15T14:33:00Z"/>
                <w:color w:val="000000" w:themeColor="text1"/>
                <w:shd w:val="clear" w:color="auto" w:fill="FFFFFF"/>
              </w:rPr>
            </w:pPr>
          </w:p>
        </w:tc>
        <w:tc>
          <w:tcPr>
            <w:tcW w:w="1073"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902" w:author="MM" w:date="2022-07-15T14:33:00Z"/>
                <w:color w:val="000000" w:themeColor="text1"/>
                <w:shd w:val="clear" w:color="auto" w:fill="FFFFFF"/>
              </w:rPr>
            </w:pPr>
            <w:ins w:id="903" w:author="MM" w:date="2022-07-15T14:33:00Z">
              <w:r w:rsidRPr="008238AF">
                <w:rPr>
                  <w:rFonts w:hint="eastAsia"/>
                  <w:color w:val="000000" w:themeColor="text1"/>
                  <w:shd w:val="clear" w:color="auto" w:fill="FFFFFF"/>
                </w:rPr>
                <w:t>旁路控制</w:t>
              </w:r>
            </w:ins>
          </w:p>
          <w:p w:rsidR="00313FD3" w:rsidRPr="008238AF" w:rsidRDefault="00313FD3" w:rsidP="00DC7BCD">
            <w:pPr>
              <w:pStyle w:val="biao"/>
              <w:rPr>
                <w:ins w:id="904" w:author="MM" w:date="2022-07-15T14:33:00Z"/>
                <w:color w:val="000000" w:themeColor="text1"/>
                <w:shd w:val="clear" w:color="auto" w:fill="FFFFFF"/>
              </w:rPr>
            </w:pPr>
            <w:ins w:id="905" w:author="MM" w:date="2022-07-15T14:33:00Z">
              <w:r w:rsidRPr="008238AF">
                <w:rPr>
                  <w:rFonts w:hint="eastAsia"/>
                  <w:color w:val="000000" w:themeColor="text1"/>
                  <w:shd w:val="clear" w:color="auto" w:fill="FFFFFF"/>
                </w:rPr>
                <w:t>【旁路攻击】</w:t>
              </w:r>
            </w:ins>
          </w:p>
        </w:tc>
        <w:tc>
          <w:tcPr>
            <w:tcW w:w="3483"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906" w:author="MM" w:date="2022-07-15T14:33:00Z"/>
                <w:color w:val="000000" w:themeColor="text1"/>
                <w:shd w:val="clear" w:color="auto" w:fill="FFFFFF"/>
              </w:rPr>
            </w:pPr>
            <w:ins w:id="907" w:author="MM" w:date="2022-07-15T14:33:00Z">
              <w:r w:rsidRPr="008238AF">
                <w:rPr>
                  <w:rFonts w:hint="eastAsia"/>
                  <w:color w:val="000000" w:themeColor="text1"/>
                  <w:shd w:val="clear" w:color="auto" w:fill="FFFFFF"/>
                </w:rPr>
                <w:t>密码学中是指绕过对加密算法的繁琐分析，利用密码算法的硬件实现的运算中泄露的信息。如执行时间、功耗、电磁辐射等，结合统计理论快速的破解密码系统。</w:t>
              </w:r>
            </w:ins>
          </w:p>
        </w:tc>
      </w:tr>
      <w:tr w:rsidR="00313FD3" w:rsidRPr="008238AF" w:rsidTr="00DC7BCD">
        <w:trPr>
          <w:trHeight w:val="454"/>
          <w:ins w:id="908" w:author="MM" w:date="2022-07-15T14:33:00Z"/>
        </w:trPr>
        <w:tc>
          <w:tcPr>
            <w:tcW w:w="444" w:type="pct"/>
            <w:vMerge/>
            <w:shd w:val="clear" w:color="auto" w:fill="auto"/>
            <w:vAlign w:val="center"/>
            <w:hideMark/>
          </w:tcPr>
          <w:p w:rsidR="00313FD3" w:rsidRPr="008238AF" w:rsidRDefault="00313FD3" w:rsidP="00DC7BCD">
            <w:pPr>
              <w:pStyle w:val="biao"/>
              <w:rPr>
                <w:ins w:id="909" w:author="MM" w:date="2022-07-15T14:33:00Z"/>
                <w:color w:val="000000" w:themeColor="text1"/>
                <w:shd w:val="clear" w:color="auto" w:fill="FFFFFF"/>
              </w:rPr>
            </w:pPr>
          </w:p>
        </w:tc>
        <w:tc>
          <w:tcPr>
            <w:tcW w:w="1073"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910" w:author="MM" w:date="2022-07-15T14:33:00Z"/>
                <w:color w:val="000000" w:themeColor="text1"/>
                <w:shd w:val="clear" w:color="auto" w:fill="FFFFFF"/>
              </w:rPr>
            </w:pPr>
            <w:ins w:id="911" w:author="MM" w:date="2022-07-15T14:33:00Z">
              <w:r w:rsidRPr="008238AF">
                <w:rPr>
                  <w:rFonts w:hint="eastAsia"/>
                  <w:color w:val="000000" w:themeColor="text1"/>
                  <w:shd w:val="clear" w:color="auto" w:fill="FFFFFF"/>
                </w:rPr>
                <w:t>重放攻击</w:t>
              </w:r>
            </w:ins>
          </w:p>
        </w:tc>
        <w:tc>
          <w:tcPr>
            <w:tcW w:w="3483"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912" w:author="MM" w:date="2022-07-15T14:33:00Z"/>
                <w:color w:val="000000" w:themeColor="text1"/>
                <w:shd w:val="clear" w:color="auto" w:fill="FFFFFF"/>
              </w:rPr>
            </w:pPr>
            <w:ins w:id="913" w:author="MM" w:date="2022-07-15T14:33:00Z">
              <w:r w:rsidRPr="008238AF">
                <w:rPr>
                  <w:rFonts w:hint="eastAsia"/>
                  <w:color w:val="000000" w:themeColor="text1"/>
                  <w:shd w:val="clear" w:color="auto" w:fill="FFFFFF"/>
                </w:rPr>
                <w:t>所截获的某次合法的通信数据拷贝，出于非法的目的而被重新发送。</w:t>
              </w:r>
            </w:ins>
          </w:p>
          <w:p w:rsidR="00313FD3" w:rsidRPr="008238AF" w:rsidRDefault="00313FD3" w:rsidP="00DC7BCD">
            <w:pPr>
              <w:pStyle w:val="biao"/>
              <w:rPr>
                <w:ins w:id="914" w:author="MM" w:date="2022-07-15T14:33:00Z"/>
                <w:color w:val="000000" w:themeColor="text1"/>
                <w:shd w:val="clear" w:color="auto" w:fill="FFFFFF"/>
              </w:rPr>
            </w:pPr>
            <w:ins w:id="915" w:author="MM" w:date="2022-07-15T14:33:00Z">
              <w:r w:rsidRPr="008238AF">
                <w:rPr>
                  <w:rFonts w:hint="eastAsia"/>
                  <w:color w:val="000000" w:themeColor="text1"/>
                  <w:shd w:val="clear" w:color="auto" w:fill="FFFFFF"/>
                </w:rPr>
                <w:t>加时间戳能识别并应对重放攻击。</w:t>
              </w:r>
            </w:ins>
          </w:p>
        </w:tc>
      </w:tr>
      <w:tr w:rsidR="00313FD3" w:rsidRPr="008238AF" w:rsidTr="00DC7BCD">
        <w:trPr>
          <w:trHeight w:val="454"/>
          <w:ins w:id="916" w:author="MM" w:date="2022-07-15T14:33:00Z"/>
        </w:trPr>
        <w:tc>
          <w:tcPr>
            <w:tcW w:w="444" w:type="pct"/>
            <w:vMerge/>
            <w:shd w:val="clear" w:color="auto" w:fill="auto"/>
            <w:vAlign w:val="center"/>
            <w:hideMark/>
          </w:tcPr>
          <w:p w:rsidR="00313FD3" w:rsidRPr="008238AF" w:rsidRDefault="00313FD3" w:rsidP="00DC7BCD">
            <w:pPr>
              <w:pStyle w:val="biao"/>
              <w:rPr>
                <w:ins w:id="917" w:author="MM" w:date="2022-07-15T14:33:00Z"/>
                <w:color w:val="000000" w:themeColor="text1"/>
                <w:shd w:val="clear" w:color="auto" w:fill="FFFFFF"/>
              </w:rPr>
            </w:pPr>
          </w:p>
        </w:tc>
        <w:tc>
          <w:tcPr>
            <w:tcW w:w="1073"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918" w:author="MM" w:date="2022-07-15T14:33:00Z"/>
                <w:color w:val="000000" w:themeColor="text1"/>
                <w:shd w:val="clear" w:color="auto" w:fill="FFFFFF"/>
              </w:rPr>
            </w:pPr>
            <w:ins w:id="919" w:author="MM" w:date="2022-07-15T14:33:00Z">
              <w:r w:rsidRPr="008238AF">
                <w:rPr>
                  <w:rFonts w:hint="eastAsia"/>
                  <w:color w:val="000000" w:themeColor="text1"/>
                  <w:shd w:val="clear" w:color="auto" w:fill="FFFFFF"/>
                </w:rPr>
                <w:t>拒绝服务（DOS）</w:t>
              </w:r>
            </w:ins>
          </w:p>
        </w:tc>
        <w:tc>
          <w:tcPr>
            <w:tcW w:w="3483"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920" w:author="MM" w:date="2022-07-15T14:33:00Z"/>
                <w:color w:val="000000" w:themeColor="text1"/>
                <w:shd w:val="clear" w:color="auto" w:fill="FFFFFF"/>
              </w:rPr>
            </w:pPr>
            <w:ins w:id="921" w:author="MM" w:date="2022-07-15T14:33:00Z">
              <w:r w:rsidRPr="008238AF">
                <w:rPr>
                  <w:rFonts w:hint="eastAsia"/>
                  <w:color w:val="000000" w:themeColor="text1"/>
                  <w:shd w:val="clear" w:color="auto" w:fill="FFFFFF"/>
                </w:rPr>
                <w:t>对信息或其它资源的合法访问被无条件地阻止。</w:t>
              </w:r>
            </w:ins>
          </w:p>
        </w:tc>
      </w:tr>
    </w:tbl>
    <w:p w:rsidR="00313FD3" w:rsidRPr="00313FD3" w:rsidRDefault="00313FD3">
      <w:pPr>
        <w:jc w:val="both"/>
        <w:rPr>
          <w:rFonts w:ascii="思源黑体 CN Normal" w:eastAsia="思源黑体 CN Normal" w:hAnsi="思源黑体 CN Normal"/>
          <w:rPrChange w:id="922" w:author="MM" w:date="2022-07-15T14:33:00Z">
            <w:rPr>
              <w:rFonts w:ascii="微软雅黑" w:hAnsi="微软雅黑"/>
            </w:rPr>
          </w:rPrChange>
        </w:rPr>
      </w:pPr>
    </w:p>
    <w:p w:rsidR="00DA1BA3" w:rsidRPr="00BE71A6" w:rsidRDefault="004A7DBC">
      <w:pPr>
        <w:pStyle w:val="2"/>
        <w:spacing w:beforeLines="50" w:before="156"/>
        <w:ind w:firstLine="0"/>
        <w:rPr>
          <w:rFonts w:ascii="思源黑体 CN Normal" w:eastAsia="思源黑体 CN Normal" w:hAnsi="思源黑体 CN Normal"/>
          <w:rPrChange w:id="923"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924"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925" w:author="MM" w:date="2022-07-15T13:50:00Z">
            <w:rPr>
              <w:rFonts w:ascii="微软雅黑" w:eastAsia="微软雅黑" w:hAnsi="微软雅黑"/>
            </w:rPr>
          </w:rPrChange>
        </w:rPr>
        <w:t>2：安全保护等级</w:t>
      </w:r>
    </w:p>
    <w:p w:rsidR="00DA1BA3" w:rsidRPr="00BE71A6" w:rsidRDefault="004A7DBC">
      <w:pPr>
        <w:jc w:val="both"/>
        <w:rPr>
          <w:rFonts w:ascii="思源黑体 CN Normal" w:eastAsia="思源黑体 CN Normal" w:hAnsi="思源黑体 CN Normal"/>
          <w:rPrChange w:id="926" w:author="MM" w:date="2022-07-15T13:50:00Z">
            <w:rPr/>
          </w:rPrChange>
        </w:rPr>
      </w:pPr>
      <w:r w:rsidRPr="00BE71A6">
        <w:rPr>
          <w:rFonts w:ascii="思源黑体 CN Normal" w:eastAsia="思源黑体 CN Normal" w:hAnsi="思源黑体 CN Normal" w:hint="eastAsia"/>
          <w:b/>
          <w:bCs/>
          <w:rPrChange w:id="927" w:author="MM" w:date="2022-07-15T13:50:00Z">
            <w:rPr>
              <w:rFonts w:hint="eastAsia"/>
              <w:b/>
              <w:bCs/>
            </w:rPr>
          </w:rPrChange>
        </w:rPr>
        <w:t>用户自主保护级：</w:t>
      </w:r>
      <w:r w:rsidRPr="00BE71A6">
        <w:rPr>
          <w:rFonts w:ascii="思源黑体 CN Normal" w:eastAsia="思源黑体 CN Normal" w:hAnsi="思源黑体 CN Normal" w:hint="eastAsia"/>
          <w:rPrChange w:id="928" w:author="MM" w:date="2022-07-15T13:50:00Z">
            <w:rPr>
              <w:rFonts w:hint="eastAsia"/>
            </w:rPr>
          </w:rPrChange>
        </w:rPr>
        <w:t>适用于普通内联网用户</w:t>
      </w:r>
    </w:p>
    <w:p w:rsidR="00DA1BA3" w:rsidRPr="00BE71A6" w:rsidRDefault="004A7DBC">
      <w:pPr>
        <w:jc w:val="both"/>
        <w:rPr>
          <w:rFonts w:ascii="思源黑体 CN Normal" w:eastAsia="思源黑体 CN Normal" w:hAnsi="思源黑体 CN Normal"/>
          <w:rPrChange w:id="929" w:author="MM" w:date="2022-07-15T13:50:00Z">
            <w:rPr/>
          </w:rPrChange>
        </w:rPr>
      </w:pPr>
      <w:r w:rsidRPr="00BE71A6">
        <w:rPr>
          <w:rFonts w:ascii="思源黑体 CN Normal" w:eastAsia="思源黑体 CN Normal" w:hAnsi="思源黑体 CN Normal" w:hint="eastAsia"/>
          <w:b/>
          <w:bCs/>
          <w:rPrChange w:id="930" w:author="MM" w:date="2022-07-15T13:50:00Z">
            <w:rPr>
              <w:rFonts w:hint="eastAsia"/>
              <w:b/>
              <w:bCs/>
            </w:rPr>
          </w:rPrChange>
        </w:rPr>
        <w:t>系统审计保护级：</w:t>
      </w:r>
      <w:r w:rsidRPr="00BE71A6">
        <w:rPr>
          <w:rFonts w:ascii="思源黑体 CN Normal" w:eastAsia="思源黑体 CN Normal" w:hAnsi="思源黑体 CN Normal" w:hint="eastAsia"/>
          <w:rPrChange w:id="931" w:author="MM" w:date="2022-07-15T13:50:00Z">
            <w:rPr>
              <w:rFonts w:hint="eastAsia"/>
            </w:rPr>
          </w:rPrChange>
        </w:rPr>
        <w:t>适用于通过内联网或国际网进行商务活动，需要保密的非重要单位</w:t>
      </w:r>
    </w:p>
    <w:p w:rsidR="00DA1BA3" w:rsidRPr="00BE71A6" w:rsidRDefault="004A7DBC">
      <w:pPr>
        <w:jc w:val="both"/>
        <w:rPr>
          <w:rFonts w:ascii="思源黑体 CN Normal" w:eastAsia="思源黑体 CN Normal" w:hAnsi="思源黑体 CN Normal"/>
          <w:rPrChange w:id="932" w:author="MM" w:date="2022-07-15T13:50:00Z">
            <w:rPr/>
          </w:rPrChange>
        </w:rPr>
      </w:pPr>
      <w:r w:rsidRPr="00BE71A6">
        <w:rPr>
          <w:rFonts w:ascii="思源黑体 CN Normal" w:eastAsia="思源黑体 CN Normal" w:hAnsi="思源黑体 CN Normal" w:hint="eastAsia"/>
          <w:b/>
          <w:bCs/>
          <w:rPrChange w:id="933" w:author="MM" w:date="2022-07-15T13:50:00Z">
            <w:rPr>
              <w:rFonts w:hint="eastAsia"/>
              <w:b/>
              <w:bCs/>
            </w:rPr>
          </w:rPrChange>
        </w:rPr>
        <w:t>安全标记保护级：</w:t>
      </w:r>
      <w:r w:rsidRPr="00BE71A6">
        <w:rPr>
          <w:rFonts w:ascii="思源黑体 CN Normal" w:eastAsia="思源黑体 CN Normal" w:hAnsi="思源黑体 CN Normal" w:hint="eastAsia"/>
          <w:rPrChange w:id="934" w:author="MM" w:date="2022-07-15T13:50:00Z">
            <w:rPr>
              <w:rFonts w:hint="eastAsia"/>
            </w:rPr>
          </w:rPrChange>
        </w:rPr>
        <w:t>适用于地方各级国家机关、金融机构、邮电通信、能源与水源供给部门、交通运输、大型工商与信息技术企业、重点工程建设等单位</w:t>
      </w:r>
    </w:p>
    <w:p w:rsidR="00DA1BA3" w:rsidRPr="00BE71A6" w:rsidRDefault="004A7DBC">
      <w:pPr>
        <w:jc w:val="both"/>
        <w:rPr>
          <w:rFonts w:ascii="思源黑体 CN Normal" w:eastAsia="思源黑体 CN Normal" w:hAnsi="思源黑体 CN Normal"/>
          <w:rPrChange w:id="935" w:author="MM" w:date="2022-07-15T13:50:00Z">
            <w:rPr/>
          </w:rPrChange>
        </w:rPr>
      </w:pPr>
      <w:r w:rsidRPr="00BE71A6">
        <w:rPr>
          <w:rFonts w:ascii="思源黑体 CN Normal" w:eastAsia="思源黑体 CN Normal" w:hAnsi="思源黑体 CN Normal" w:hint="eastAsia"/>
          <w:b/>
          <w:bCs/>
          <w:rPrChange w:id="936" w:author="MM" w:date="2022-07-15T13:50:00Z">
            <w:rPr>
              <w:rFonts w:hint="eastAsia"/>
              <w:b/>
              <w:bCs/>
            </w:rPr>
          </w:rPrChange>
        </w:rPr>
        <w:t>结构化保护级：</w:t>
      </w:r>
      <w:r w:rsidRPr="00BE71A6">
        <w:rPr>
          <w:rFonts w:ascii="思源黑体 CN Normal" w:eastAsia="思源黑体 CN Normal" w:hAnsi="思源黑体 CN Normal" w:hint="eastAsia"/>
          <w:rPrChange w:id="937" w:author="MM" w:date="2022-07-15T13:50:00Z">
            <w:rPr>
              <w:rFonts w:hint="eastAsia"/>
            </w:rPr>
          </w:rPrChange>
        </w:rPr>
        <w:t>适用于中央级国家机关、广播电视部门、重要物资储备单位、社会应急服务部门、尖端科技企业集团、国家重点科研机构和国防建设等部门</w:t>
      </w:r>
    </w:p>
    <w:p w:rsidR="00DA1BA3" w:rsidRPr="00BE71A6" w:rsidRDefault="004A7DBC">
      <w:pPr>
        <w:jc w:val="both"/>
        <w:rPr>
          <w:rFonts w:ascii="思源黑体 CN Normal" w:eastAsia="思源黑体 CN Normal" w:hAnsi="思源黑体 CN Normal"/>
          <w:rPrChange w:id="938" w:author="MM" w:date="2022-07-15T13:50:00Z">
            <w:rPr/>
          </w:rPrChange>
        </w:rPr>
      </w:pPr>
      <w:r w:rsidRPr="00BE71A6">
        <w:rPr>
          <w:rFonts w:ascii="思源黑体 CN Normal" w:eastAsia="思源黑体 CN Normal" w:hAnsi="思源黑体 CN Normal" w:hint="eastAsia"/>
          <w:b/>
          <w:bCs/>
          <w:rPrChange w:id="939" w:author="MM" w:date="2022-07-15T13:50:00Z">
            <w:rPr>
              <w:rFonts w:hint="eastAsia"/>
              <w:b/>
              <w:bCs/>
            </w:rPr>
          </w:rPrChange>
        </w:rPr>
        <w:lastRenderedPageBreak/>
        <w:t>访问验证保护级：</w:t>
      </w:r>
      <w:r w:rsidRPr="00BE71A6">
        <w:rPr>
          <w:rFonts w:ascii="思源黑体 CN Normal" w:eastAsia="思源黑体 CN Normal" w:hAnsi="思源黑体 CN Normal" w:hint="eastAsia"/>
          <w:rPrChange w:id="940" w:author="MM" w:date="2022-07-15T13:50:00Z">
            <w:rPr>
              <w:rFonts w:hint="eastAsia"/>
            </w:rPr>
          </w:rPrChange>
        </w:rPr>
        <w:t>适用于国防关键部门和依法需要对计算机信息系统实施特殊隔离的单位</w:t>
      </w:r>
    </w:p>
    <w:p w:rsidR="00DA1BA3" w:rsidRPr="00BE71A6" w:rsidRDefault="004A7DBC">
      <w:pPr>
        <w:pStyle w:val="1"/>
        <w:spacing w:beforeLines="100" w:before="312" w:afterLines="100" w:after="312"/>
        <w:ind w:firstLineChars="500" w:firstLine="1849"/>
        <w:jc w:val="both"/>
        <w:rPr>
          <w:rFonts w:ascii="思源黑体 CN Normal" w:eastAsia="思源黑体 CN Normal" w:hAnsi="思源黑体 CN Normal"/>
          <w:sz w:val="36"/>
          <w:rPrChange w:id="941" w:author="MM" w:date="2022-07-15T13:50:00Z">
            <w:rPr>
              <w:rFonts w:ascii="微软雅黑" w:hAnsi="微软雅黑"/>
              <w:sz w:val="36"/>
            </w:rPr>
          </w:rPrChange>
        </w:rPr>
      </w:pPr>
      <w:r w:rsidRPr="00BE71A6">
        <w:rPr>
          <w:rFonts w:ascii="思源黑体 CN Normal" w:eastAsia="思源黑体 CN Normal" w:hAnsi="思源黑体 CN Normal" w:hint="eastAsia"/>
          <w:sz w:val="36"/>
          <w:rPrChange w:id="942" w:author="MM" w:date="2022-07-15T13:50:00Z">
            <w:rPr>
              <w:rFonts w:ascii="微软雅黑" w:hAnsi="微软雅黑" w:hint="eastAsia"/>
              <w:sz w:val="36"/>
            </w:rPr>
          </w:rPrChange>
        </w:rPr>
        <w:t>第</w:t>
      </w:r>
      <w:r w:rsidRPr="00BE71A6">
        <w:rPr>
          <w:rFonts w:ascii="思源黑体 CN Normal" w:eastAsia="思源黑体 CN Normal" w:hAnsi="思源黑体 CN Normal"/>
          <w:sz w:val="36"/>
          <w:rPrChange w:id="943" w:author="MM" w:date="2022-07-15T13:50:00Z">
            <w:rPr>
              <w:rFonts w:ascii="微软雅黑" w:hAnsi="微软雅黑"/>
              <w:sz w:val="36"/>
            </w:rPr>
          </w:rPrChange>
        </w:rPr>
        <w:t>5</w:t>
      </w:r>
      <w:r w:rsidRPr="00BE71A6">
        <w:rPr>
          <w:rFonts w:ascii="思源黑体 CN Normal" w:eastAsia="思源黑体 CN Normal" w:hAnsi="思源黑体 CN Normal" w:hint="eastAsia"/>
          <w:sz w:val="36"/>
          <w:rPrChange w:id="944" w:author="MM" w:date="2022-07-15T13:50:00Z">
            <w:rPr>
              <w:rFonts w:ascii="微软雅黑" w:hAnsi="微软雅黑" w:hint="eastAsia"/>
              <w:sz w:val="36"/>
            </w:rPr>
          </w:rPrChange>
        </w:rPr>
        <w:t>章</w:t>
      </w:r>
      <w:r w:rsidRPr="00BE71A6">
        <w:rPr>
          <w:rFonts w:ascii="思源黑体 CN Normal" w:eastAsia="思源黑体 CN Normal" w:hAnsi="思源黑体 CN Normal"/>
          <w:sz w:val="36"/>
          <w:rPrChange w:id="945" w:author="MM" w:date="2022-07-15T13:50:00Z">
            <w:rPr>
              <w:rFonts w:ascii="微软雅黑" w:hAnsi="微软雅黑"/>
              <w:sz w:val="36"/>
            </w:rPr>
          </w:rPrChange>
        </w:rPr>
        <w:t xml:space="preserve"> </w:t>
      </w:r>
      <w:r w:rsidRPr="00BE71A6">
        <w:rPr>
          <w:rFonts w:ascii="思源黑体 CN Normal" w:eastAsia="思源黑体 CN Normal" w:hAnsi="思源黑体 CN Normal" w:hint="eastAsia"/>
          <w:sz w:val="36"/>
          <w:rPrChange w:id="946" w:author="MM" w:date="2022-07-15T13:50:00Z">
            <w:rPr>
              <w:rFonts w:ascii="微软雅黑" w:hAnsi="微软雅黑" w:hint="eastAsia"/>
              <w:sz w:val="36"/>
            </w:rPr>
          </w:rPrChange>
        </w:rPr>
        <w:t>系统可靠性分析与设计</w:t>
      </w:r>
    </w:p>
    <w:p w:rsidR="00DA1BA3" w:rsidRPr="00BE71A6" w:rsidRDefault="004A7DBC">
      <w:pPr>
        <w:pStyle w:val="2"/>
        <w:spacing w:beforeLines="50" w:before="156"/>
        <w:ind w:firstLine="0"/>
        <w:rPr>
          <w:rFonts w:ascii="思源黑体 CN Normal" w:eastAsia="思源黑体 CN Normal" w:hAnsi="思源黑体 CN Normal"/>
          <w:rPrChange w:id="947"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948"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949" w:author="MM" w:date="2022-07-15T13:50:00Z">
            <w:rPr>
              <w:rFonts w:ascii="微软雅黑" w:eastAsia="微软雅黑" w:hAnsi="微软雅黑"/>
            </w:rPr>
          </w:rPrChange>
        </w:rPr>
        <w:t>1：恢复块方法与N版本程序设计</w:t>
      </w:r>
    </w:p>
    <w:p w:rsidR="00DA1BA3" w:rsidRPr="00BE71A6" w:rsidDel="00313FD3" w:rsidRDefault="004A7DBC">
      <w:pPr>
        <w:jc w:val="both"/>
        <w:rPr>
          <w:del w:id="950" w:author="MM" w:date="2022-07-15T14:33:00Z"/>
          <w:rFonts w:ascii="思源黑体 CN Normal" w:eastAsia="思源黑体 CN Normal" w:hAnsi="思源黑体 CN Normal"/>
          <w:b/>
          <w:bCs/>
          <w:rPrChange w:id="951" w:author="MM" w:date="2022-07-15T13:50:00Z">
            <w:rPr>
              <w:del w:id="952" w:author="MM" w:date="2022-07-15T14:33:00Z"/>
              <w:rFonts w:ascii="微软雅黑" w:hAnsi="微软雅黑"/>
              <w:b/>
              <w:bCs/>
            </w:rPr>
          </w:rPrChange>
        </w:rPr>
      </w:pPr>
      <w:r w:rsidRPr="00BE71A6">
        <w:rPr>
          <w:rFonts w:ascii="思源黑体 CN Normal" w:eastAsia="思源黑体 CN Normal" w:hAnsi="思源黑体 CN Normal" w:hint="eastAsia"/>
          <w:b/>
          <w:bCs/>
          <w:rPrChange w:id="953" w:author="MM" w:date="2022-07-15T13:50:00Z">
            <w:rPr>
              <w:rFonts w:ascii="微软雅黑" w:hAnsi="微软雅黑" w:hint="eastAsia"/>
              <w:b/>
              <w:bCs/>
            </w:rPr>
          </w:rPrChange>
        </w:rPr>
        <w:t>恢复块方法与</w:t>
      </w:r>
      <w:r w:rsidRPr="00BE71A6">
        <w:rPr>
          <w:rFonts w:ascii="思源黑体 CN Normal" w:eastAsia="思源黑体 CN Normal" w:hAnsi="思源黑体 CN Normal"/>
          <w:b/>
          <w:bCs/>
          <w:rPrChange w:id="954" w:author="MM" w:date="2022-07-15T13:50:00Z">
            <w:rPr>
              <w:rFonts w:ascii="微软雅黑" w:hAnsi="微软雅黑"/>
              <w:b/>
              <w:bCs/>
            </w:rPr>
          </w:rPrChange>
        </w:rPr>
        <w:t>N版本程序设计对比：</w:t>
      </w:r>
    </w:p>
    <w:p w:rsidR="00793388" w:rsidRDefault="004A7DBC">
      <w:pPr>
        <w:jc w:val="both"/>
        <w:rPr>
          <w:ins w:id="955" w:author="MM" w:date="2022-07-15T14:33:00Z"/>
          <w:rFonts w:ascii="思源黑体 CN Normal" w:eastAsia="思源黑体 CN Normal" w:hAnsi="思源黑体 CN Normal"/>
        </w:rPr>
      </w:pPr>
      <w:del w:id="956" w:author="MM" w:date="2022-07-15T14:33:00Z">
        <w:r w:rsidRPr="00BE71A6" w:rsidDel="00313FD3">
          <w:rPr>
            <w:rFonts w:ascii="思源黑体 CN Normal" w:eastAsia="思源黑体 CN Normal" w:hAnsi="思源黑体 CN Normal"/>
            <w:noProof/>
            <w:rPrChange w:id="957" w:author="MM" w:date="2022-07-15T13:50:00Z">
              <w:rPr>
                <w:rFonts w:ascii="微软雅黑" w:hAnsi="微软雅黑"/>
                <w:noProof/>
              </w:rPr>
            </w:rPrChange>
          </w:rPr>
          <w:drawing>
            <wp:inline distT="0" distB="0" distL="0" distR="0">
              <wp:extent cx="3197225" cy="1257935"/>
              <wp:effectExtent l="0" t="0" r="3175"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stretch>
                        <a:fillRect/>
                      </a:stretch>
                    </pic:blipFill>
                    <pic:spPr>
                      <a:xfrm>
                        <a:off x="0" y="0"/>
                        <a:ext cx="3197225" cy="1257935"/>
                      </a:xfrm>
                      <a:prstGeom prst="rect">
                        <a:avLst/>
                      </a:prstGeom>
                    </pic:spPr>
                  </pic:pic>
                </a:graphicData>
              </a:graphic>
            </wp:inline>
          </w:drawing>
        </w:r>
      </w:del>
    </w:p>
    <w:tbl>
      <w:tblPr>
        <w:tblW w:w="5000" w:type="pct"/>
        <w:tblCellMar>
          <w:left w:w="0" w:type="dxa"/>
          <w:right w:w="0" w:type="dxa"/>
        </w:tblCellMar>
        <w:tblLook w:val="0600" w:firstRow="0" w:lastRow="0" w:firstColumn="0" w:lastColumn="0" w:noHBand="1" w:noVBand="1"/>
      </w:tblPr>
      <w:tblGrid>
        <w:gridCol w:w="2697"/>
        <w:gridCol w:w="2841"/>
        <w:gridCol w:w="2984"/>
      </w:tblGrid>
      <w:tr w:rsidR="00313FD3" w:rsidRPr="008238AF" w:rsidTr="00DC7BCD">
        <w:trPr>
          <w:trHeight w:val="20"/>
          <w:ins w:id="958" w:author="MM" w:date="2022-07-15T14:33:00Z"/>
        </w:trPr>
        <w:tc>
          <w:tcPr>
            <w:tcW w:w="1582"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rsidR="00313FD3" w:rsidRPr="008238AF" w:rsidRDefault="00313FD3" w:rsidP="00DC7BCD">
            <w:pPr>
              <w:pStyle w:val="biao"/>
              <w:rPr>
                <w:ins w:id="959" w:author="MM" w:date="2022-07-15T14:33:00Z"/>
                <w:color w:val="000000" w:themeColor="text1"/>
              </w:rPr>
            </w:pPr>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rsidR="00313FD3" w:rsidRPr="008238AF" w:rsidRDefault="00313FD3" w:rsidP="00DC7BCD">
            <w:pPr>
              <w:pStyle w:val="biao"/>
              <w:rPr>
                <w:ins w:id="960" w:author="MM" w:date="2022-07-15T14:33:00Z"/>
                <w:color w:val="000000" w:themeColor="text1"/>
              </w:rPr>
            </w:pPr>
            <w:ins w:id="961" w:author="MM" w:date="2022-07-15T14:33:00Z">
              <w:r w:rsidRPr="008238AF">
                <w:rPr>
                  <w:rFonts w:hint="eastAsia"/>
                  <w:color w:val="000000" w:themeColor="text1"/>
                </w:rPr>
                <w:t>恢复块方法</w:t>
              </w:r>
            </w:ins>
          </w:p>
        </w:tc>
        <w:tc>
          <w:tcPr>
            <w:tcW w:w="1751"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rsidR="00313FD3" w:rsidRPr="008238AF" w:rsidRDefault="00313FD3" w:rsidP="00DC7BCD">
            <w:pPr>
              <w:pStyle w:val="biao"/>
              <w:rPr>
                <w:ins w:id="962" w:author="MM" w:date="2022-07-15T14:33:00Z"/>
                <w:color w:val="000000" w:themeColor="text1"/>
              </w:rPr>
            </w:pPr>
            <w:ins w:id="963" w:author="MM" w:date="2022-07-15T14:33:00Z">
              <w:r w:rsidRPr="008238AF">
                <w:rPr>
                  <w:rFonts w:hint="eastAsia"/>
                  <w:color w:val="000000" w:themeColor="text1"/>
                </w:rPr>
                <w:t>N版本程序设计</w:t>
              </w:r>
            </w:ins>
          </w:p>
        </w:tc>
      </w:tr>
      <w:tr w:rsidR="00313FD3" w:rsidRPr="008238AF" w:rsidTr="00DC7BCD">
        <w:trPr>
          <w:trHeight w:val="20"/>
          <w:ins w:id="964" w:author="MM" w:date="2022-07-15T14:33:00Z"/>
        </w:trPr>
        <w:tc>
          <w:tcPr>
            <w:tcW w:w="1582"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rsidR="00313FD3" w:rsidRPr="008238AF" w:rsidRDefault="00313FD3" w:rsidP="00DC7BCD">
            <w:pPr>
              <w:pStyle w:val="biao"/>
              <w:rPr>
                <w:ins w:id="965" w:author="MM" w:date="2022-07-15T14:33:00Z"/>
                <w:color w:val="000000" w:themeColor="text1"/>
              </w:rPr>
            </w:pPr>
            <w:ins w:id="966" w:author="MM" w:date="2022-07-15T14:33:00Z">
              <w:r w:rsidRPr="008238AF">
                <w:rPr>
                  <w:rFonts w:hint="eastAsia"/>
                  <w:color w:val="000000" w:themeColor="text1"/>
                </w:rPr>
                <w:t>硬件运行环境</w:t>
              </w:r>
            </w:ins>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rsidR="00313FD3" w:rsidRPr="008238AF" w:rsidRDefault="00313FD3" w:rsidP="00DC7BCD">
            <w:pPr>
              <w:pStyle w:val="biao"/>
              <w:rPr>
                <w:ins w:id="967" w:author="MM" w:date="2022-07-15T14:33:00Z"/>
                <w:color w:val="000000" w:themeColor="text1"/>
              </w:rPr>
            </w:pPr>
            <w:ins w:id="968" w:author="MM" w:date="2022-07-15T14:33:00Z">
              <w:r w:rsidRPr="008238AF">
                <w:rPr>
                  <w:rFonts w:hint="eastAsia"/>
                  <w:color w:val="000000" w:themeColor="text1"/>
                </w:rPr>
                <w:t>单机</w:t>
              </w:r>
            </w:ins>
          </w:p>
        </w:tc>
        <w:tc>
          <w:tcPr>
            <w:tcW w:w="1751"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rsidR="00313FD3" w:rsidRPr="008238AF" w:rsidRDefault="00313FD3" w:rsidP="00DC7BCD">
            <w:pPr>
              <w:pStyle w:val="biao"/>
              <w:rPr>
                <w:ins w:id="969" w:author="MM" w:date="2022-07-15T14:33:00Z"/>
                <w:color w:val="000000" w:themeColor="text1"/>
              </w:rPr>
            </w:pPr>
            <w:ins w:id="970" w:author="MM" w:date="2022-07-15T14:33:00Z">
              <w:r w:rsidRPr="008238AF">
                <w:rPr>
                  <w:rFonts w:hint="eastAsia"/>
                  <w:color w:val="000000" w:themeColor="text1"/>
                </w:rPr>
                <w:t>多机</w:t>
              </w:r>
            </w:ins>
          </w:p>
        </w:tc>
      </w:tr>
      <w:tr w:rsidR="00313FD3" w:rsidRPr="008238AF" w:rsidTr="00DC7BCD">
        <w:trPr>
          <w:trHeight w:val="20"/>
          <w:ins w:id="971" w:author="MM" w:date="2022-07-15T14:33:00Z"/>
        </w:trPr>
        <w:tc>
          <w:tcPr>
            <w:tcW w:w="1582"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rsidR="00313FD3" w:rsidRPr="008238AF" w:rsidRDefault="00313FD3" w:rsidP="00DC7BCD">
            <w:pPr>
              <w:pStyle w:val="biao"/>
              <w:rPr>
                <w:ins w:id="972" w:author="MM" w:date="2022-07-15T14:33:00Z"/>
                <w:color w:val="000000" w:themeColor="text1"/>
              </w:rPr>
            </w:pPr>
            <w:ins w:id="973" w:author="MM" w:date="2022-07-15T14:33:00Z">
              <w:r w:rsidRPr="008238AF">
                <w:rPr>
                  <w:rFonts w:hint="eastAsia"/>
                  <w:color w:val="000000" w:themeColor="text1"/>
                </w:rPr>
                <w:t>错误检测方法</w:t>
              </w:r>
            </w:ins>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rsidR="00313FD3" w:rsidRPr="008238AF" w:rsidRDefault="00313FD3" w:rsidP="00DC7BCD">
            <w:pPr>
              <w:pStyle w:val="biao"/>
              <w:rPr>
                <w:ins w:id="974" w:author="MM" w:date="2022-07-15T14:33:00Z"/>
                <w:color w:val="000000" w:themeColor="text1"/>
              </w:rPr>
            </w:pPr>
            <w:ins w:id="975" w:author="MM" w:date="2022-07-15T14:33:00Z">
              <w:r w:rsidRPr="008238AF">
                <w:rPr>
                  <w:rFonts w:hint="eastAsia"/>
                  <w:color w:val="000000" w:themeColor="text1"/>
                </w:rPr>
                <w:t>验证测试程序</w:t>
              </w:r>
            </w:ins>
          </w:p>
        </w:tc>
        <w:tc>
          <w:tcPr>
            <w:tcW w:w="1751"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rsidR="00313FD3" w:rsidRPr="008238AF" w:rsidRDefault="00313FD3" w:rsidP="00DC7BCD">
            <w:pPr>
              <w:pStyle w:val="biao"/>
              <w:rPr>
                <w:ins w:id="976" w:author="MM" w:date="2022-07-15T14:33:00Z"/>
                <w:color w:val="000000" w:themeColor="text1"/>
              </w:rPr>
            </w:pPr>
            <w:ins w:id="977" w:author="MM" w:date="2022-07-15T14:33:00Z">
              <w:r w:rsidRPr="008238AF">
                <w:rPr>
                  <w:rFonts w:hint="eastAsia"/>
                  <w:color w:val="000000" w:themeColor="text1"/>
                </w:rPr>
                <w:t>表决</w:t>
              </w:r>
            </w:ins>
          </w:p>
        </w:tc>
      </w:tr>
      <w:tr w:rsidR="00313FD3" w:rsidRPr="008238AF" w:rsidTr="00DC7BCD">
        <w:trPr>
          <w:trHeight w:val="20"/>
          <w:ins w:id="978" w:author="MM" w:date="2022-07-15T14:33:00Z"/>
        </w:trPr>
        <w:tc>
          <w:tcPr>
            <w:tcW w:w="1582"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rsidR="00313FD3" w:rsidRPr="008238AF" w:rsidRDefault="00313FD3" w:rsidP="00DC7BCD">
            <w:pPr>
              <w:pStyle w:val="biao"/>
              <w:rPr>
                <w:ins w:id="979" w:author="MM" w:date="2022-07-15T14:33:00Z"/>
                <w:color w:val="000000" w:themeColor="text1"/>
              </w:rPr>
            </w:pPr>
            <w:ins w:id="980" w:author="MM" w:date="2022-07-15T14:33:00Z">
              <w:r w:rsidRPr="008238AF">
                <w:rPr>
                  <w:rFonts w:hint="eastAsia"/>
                  <w:color w:val="000000" w:themeColor="text1"/>
                </w:rPr>
                <w:t>恢复策略</w:t>
              </w:r>
            </w:ins>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rsidR="00313FD3" w:rsidRPr="008238AF" w:rsidRDefault="00313FD3" w:rsidP="00DC7BCD">
            <w:pPr>
              <w:pStyle w:val="biao"/>
              <w:rPr>
                <w:ins w:id="981" w:author="MM" w:date="2022-07-15T14:33:00Z"/>
                <w:color w:val="000000" w:themeColor="text1"/>
              </w:rPr>
            </w:pPr>
            <w:ins w:id="982" w:author="MM" w:date="2022-07-15T14:33:00Z">
              <w:r w:rsidRPr="008238AF">
                <w:rPr>
                  <w:rFonts w:hint="eastAsia"/>
                  <w:color w:val="000000" w:themeColor="text1"/>
                </w:rPr>
                <w:t>后向恢复</w:t>
              </w:r>
            </w:ins>
          </w:p>
        </w:tc>
        <w:tc>
          <w:tcPr>
            <w:tcW w:w="1751"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rsidR="00313FD3" w:rsidRPr="008238AF" w:rsidRDefault="00313FD3" w:rsidP="00DC7BCD">
            <w:pPr>
              <w:pStyle w:val="biao"/>
              <w:rPr>
                <w:ins w:id="983" w:author="MM" w:date="2022-07-15T14:33:00Z"/>
                <w:color w:val="000000" w:themeColor="text1"/>
              </w:rPr>
            </w:pPr>
            <w:ins w:id="984" w:author="MM" w:date="2022-07-15T14:33:00Z">
              <w:r w:rsidRPr="008238AF">
                <w:rPr>
                  <w:rFonts w:hint="eastAsia"/>
                  <w:color w:val="000000" w:themeColor="text1"/>
                </w:rPr>
                <w:t>前向恢复</w:t>
              </w:r>
            </w:ins>
          </w:p>
        </w:tc>
      </w:tr>
      <w:tr w:rsidR="00313FD3" w:rsidRPr="008238AF" w:rsidTr="00DC7BCD">
        <w:trPr>
          <w:trHeight w:val="20"/>
          <w:ins w:id="985" w:author="MM" w:date="2022-07-15T14:33:00Z"/>
        </w:trPr>
        <w:tc>
          <w:tcPr>
            <w:tcW w:w="1582"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rsidR="00313FD3" w:rsidRPr="008238AF" w:rsidRDefault="00313FD3" w:rsidP="00DC7BCD">
            <w:pPr>
              <w:pStyle w:val="biao"/>
              <w:rPr>
                <w:ins w:id="986" w:author="MM" w:date="2022-07-15T14:33:00Z"/>
                <w:color w:val="000000" w:themeColor="text1"/>
              </w:rPr>
            </w:pPr>
            <w:ins w:id="987" w:author="MM" w:date="2022-07-15T14:33:00Z">
              <w:r w:rsidRPr="008238AF">
                <w:rPr>
                  <w:rFonts w:hint="eastAsia"/>
                  <w:color w:val="000000" w:themeColor="text1"/>
                </w:rPr>
                <w:t>实时性</w:t>
              </w:r>
            </w:ins>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rsidR="00313FD3" w:rsidRPr="008238AF" w:rsidRDefault="00313FD3" w:rsidP="00DC7BCD">
            <w:pPr>
              <w:pStyle w:val="biao"/>
              <w:rPr>
                <w:ins w:id="988" w:author="MM" w:date="2022-07-15T14:33:00Z"/>
                <w:color w:val="000000" w:themeColor="text1"/>
              </w:rPr>
            </w:pPr>
            <w:ins w:id="989" w:author="MM" w:date="2022-07-15T14:33:00Z">
              <w:r w:rsidRPr="008238AF">
                <w:rPr>
                  <w:rFonts w:hint="eastAsia"/>
                  <w:color w:val="000000" w:themeColor="text1"/>
                </w:rPr>
                <w:t>差</w:t>
              </w:r>
            </w:ins>
          </w:p>
        </w:tc>
        <w:tc>
          <w:tcPr>
            <w:tcW w:w="1751"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rsidR="00313FD3" w:rsidRPr="008238AF" w:rsidRDefault="00313FD3" w:rsidP="00DC7BCD">
            <w:pPr>
              <w:pStyle w:val="biao"/>
              <w:rPr>
                <w:ins w:id="990" w:author="MM" w:date="2022-07-15T14:33:00Z"/>
                <w:color w:val="000000" w:themeColor="text1"/>
              </w:rPr>
            </w:pPr>
            <w:ins w:id="991" w:author="MM" w:date="2022-07-15T14:33:00Z">
              <w:r w:rsidRPr="008238AF">
                <w:rPr>
                  <w:rFonts w:hint="eastAsia"/>
                  <w:color w:val="000000" w:themeColor="text1"/>
                </w:rPr>
                <w:t>好</w:t>
              </w:r>
            </w:ins>
          </w:p>
        </w:tc>
      </w:tr>
    </w:tbl>
    <w:p w:rsidR="00313FD3" w:rsidRPr="00BE71A6" w:rsidRDefault="00313FD3">
      <w:pPr>
        <w:jc w:val="both"/>
        <w:rPr>
          <w:ins w:id="992" w:author="MM" w:date="2022-07-11T17:38:00Z"/>
          <w:rFonts w:ascii="思源黑体 CN Normal" w:eastAsia="思源黑体 CN Normal" w:hAnsi="思源黑体 CN Normal"/>
          <w:rPrChange w:id="993" w:author="MM" w:date="2022-07-15T13:50:00Z">
            <w:rPr>
              <w:ins w:id="994" w:author="MM" w:date="2022-07-11T17:38:00Z"/>
              <w:rFonts w:ascii="微软雅黑" w:hAnsi="微软雅黑"/>
            </w:rPr>
          </w:rPrChange>
        </w:rPr>
      </w:pPr>
    </w:p>
    <w:p w:rsidR="00793388" w:rsidRPr="00BE71A6" w:rsidRDefault="00793388">
      <w:pPr>
        <w:pStyle w:val="2"/>
        <w:spacing w:beforeLines="50" w:before="156"/>
        <w:ind w:firstLine="0"/>
        <w:rPr>
          <w:ins w:id="995" w:author="MM" w:date="2022-07-11T17:38:00Z"/>
          <w:rFonts w:ascii="思源黑体 CN Normal" w:eastAsia="思源黑体 CN Normal" w:hAnsi="思源黑体 CN Normal"/>
          <w:b w:val="0"/>
          <w:rPrChange w:id="996" w:author="MM" w:date="2022-07-15T13:50:00Z">
            <w:rPr>
              <w:ins w:id="997" w:author="MM" w:date="2022-07-11T17:38:00Z"/>
              <w:rFonts w:ascii="微软雅黑" w:hAnsi="微软雅黑" w:cstheme="minorEastAsia"/>
              <w:b/>
              <w:sz w:val="24"/>
              <w:szCs w:val="24"/>
            </w:rPr>
          </w:rPrChange>
        </w:rPr>
        <w:pPrChange w:id="998" w:author="MM" w:date="2022-07-11T17:38:00Z">
          <w:pPr>
            <w:jc w:val="both"/>
          </w:pPr>
        </w:pPrChange>
      </w:pPr>
      <w:ins w:id="999" w:author="MM" w:date="2022-07-11T17:38:00Z">
        <w:r w:rsidRPr="00BE71A6">
          <w:rPr>
            <w:rFonts w:ascii="思源黑体 CN Normal" w:eastAsia="思源黑体 CN Normal" w:hAnsi="思源黑体 CN Normal" w:hint="eastAsia"/>
            <w:rPrChange w:id="1000" w:author="MM" w:date="2022-07-15T13:50:00Z">
              <w:rPr>
                <w:rFonts w:ascii="微软雅黑" w:hAnsi="微软雅黑" w:hint="eastAsia"/>
              </w:rPr>
            </w:rPrChange>
          </w:rPr>
          <w:t>易混淆点</w:t>
        </w:r>
        <w:r w:rsidRPr="00BE71A6">
          <w:rPr>
            <w:rFonts w:ascii="思源黑体 CN Normal" w:eastAsia="思源黑体 CN Normal" w:hAnsi="思源黑体 CN Normal"/>
            <w:rPrChange w:id="1001" w:author="MM" w:date="2022-07-15T13:50:00Z">
              <w:rPr>
                <w:rFonts w:ascii="微软雅黑" w:hAnsi="微软雅黑"/>
              </w:rPr>
            </w:rPrChange>
          </w:rPr>
          <w:t>2：可靠性和可用性</w:t>
        </w:r>
      </w:ins>
    </w:p>
    <w:p w:rsidR="00793388" w:rsidRPr="00BE71A6" w:rsidRDefault="00793388">
      <w:pPr>
        <w:rPr>
          <w:ins w:id="1002" w:author="MM" w:date="2022-07-11T17:38:00Z"/>
          <w:rFonts w:ascii="思源黑体 CN Normal" w:eastAsia="思源黑体 CN Normal" w:hAnsi="思源黑体 CN Normal"/>
          <w:rPrChange w:id="1003" w:author="MM" w:date="2022-07-15T13:50:00Z">
            <w:rPr>
              <w:ins w:id="1004" w:author="MM" w:date="2022-07-11T17:38:00Z"/>
              <w:rFonts w:ascii="微软雅黑" w:hAnsi="微软雅黑"/>
            </w:rPr>
          </w:rPrChange>
        </w:rPr>
        <w:pPrChange w:id="1005" w:author="MM" w:date="2022-07-11T17:39:00Z">
          <w:pPr>
            <w:ind w:firstLine="420"/>
          </w:pPr>
        </w:pPrChange>
      </w:pPr>
      <w:ins w:id="1006" w:author="MM" w:date="2022-07-11T17:38:00Z">
        <w:r w:rsidRPr="00BE71A6">
          <w:rPr>
            <w:rFonts w:ascii="思源黑体 CN Normal" w:eastAsia="思源黑体 CN Normal" w:hAnsi="思源黑体 CN Normal" w:hint="eastAsia"/>
            <w:b/>
            <w:bCs/>
            <w:rPrChange w:id="1007" w:author="MM" w:date="2022-07-15T13:50:00Z">
              <w:rPr>
                <w:rFonts w:ascii="微软雅黑" w:hAnsi="微软雅黑" w:hint="eastAsia"/>
                <w:b/>
                <w:bCs/>
              </w:rPr>
            </w:rPrChange>
          </w:rPr>
          <w:t>可靠性：</w:t>
        </w:r>
        <w:r w:rsidRPr="00BE71A6">
          <w:rPr>
            <w:rFonts w:ascii="思源黑体 CN Normal" w:eastAsia="思源黑体 CN Normal" w:hAnsi="思源黑体 CN Normal" w:hint="eastAsia"/>
            <w:rPrChange w:id="1008" w:author="MM" w:date="2022-07-15T13:50:00Z">
              <w:rPr>
                <w:rFonts w:ascii="微软雅黑" w:hAnsi="微软雅黑" w:hint="eastAsia"/>
              </w:rPr>
            </w:rPrChange>
          </w:rPr>
          <w:t>系统可靠性是系统在规定的时间内及规定的环境条件下，完成规定功能的能力，也就是系统无故障运行的概率。</w:t>
        </w:r>
      </w:ins>
    </w:p>
    <w:p w:rsidR="00793388" w:rsidRPr="00BE71A6" w:rsidRDefault="00793388">
      <w:pPr>
        <w:rPr>
          <w:ins w:id="1009" w:author="MM" w:date="2022-07-11T17:39:00Z"/>
          <w:rFonts w:ascii="思源黑体 CN Normal" w:eastAsia="思源黑体 CN Normal" w:hAnsi="思源黑体 CN Normal"/>
          <w:rPrChange w:id="1010" w:author="MM" w:date="2022-07-15T13:50:00Z">
            <w:rPr>
              <w:ins w:id="1011" w:author="MM" w:date="2022-07-11T17:39:00Z"/>
              <w:rFonts w:ascii="微软雅黑" w:hAnsi="微软雅黑"/>
            </w:rPr>
          </w:rPrChange>
        </w:rPr>
        <w:pPrChange w:id="1012" w:author="MM" w:date="2022-07-11T17:39:00Z">
          <w:pPr>
            <w:jc w:val="both"/>
          </w:pPr>
        </w:pPrChange>
      </w:pPr>
      <w:ins w:id="1013" w:author="MM" w:date="2022-07-11T17:38:00Z">
        <w:r w:rsidRPr="00BE71A6">
          <w:rPr>
            <w:rFonts w:ascii="思源黑体 CN Normal" w:eastAsia="思源黑体 CN Normal" w:hAnsi="思源黑体 CN Normal" w:hint="eastAsia"/>
            <w:b/>
            <w:bCs/>
            <w:rPrChange w:id="1014" w:author="MM" w:date="2022-07-15T13:50:00Z">
              <w:rPr>
                <w:rFonts w:ascii="微软雅黑" w:hAnsi="微软雅黑" w:hint="eastAsia"/>
                <w:b/>
                <w:bCs/>
              </w:rPr>
            </w:rPrChange>
          </w:rPr>
          <w:t>可用性</w:t>
        </w:r>
        <w:r w:rsidRPr="00BE71A6">
          <w:rPr>
            <w:rFonts w:ascii="思源黑体 CN Normal" w:eastAsia="思源黑体 CN Normal" w:hAnsi="思源黑体 CN Normal"/>
            <w:b/>
            <w:bCs/>
            <w:rPrChange w:id="1015" w:author="MM" w:date="2022-07-15T13:50:00Z">
              <w:rPr>
                <w:rFonts w:ascii="微软雅黑" w:hAnsi="微软雅黑"/>
                <w:b/>
                <w:bCs/>
              </w:rPr>
            </w:rPrChange>
          </w:rPr>
          <w:t>:</w:t>
        </w:r>
        <w:r w:rsidRPr="00BE71A6">
          <w:rPr>
            <w:rFonts w:ascii="思源黑体 CN Normal" w:eastAsia="思源黑体 CN Normal" w:hAnsi="思源黑体 CN Normal" w:hint="eastAsia"/>
            <w:rPrChange w:id="1016" w:author="MM" w:date="2022-07-15T13:50:00Z">
              <w:rPr>
                <w:rFonts w:ascii="微软雅黑" w:hAnsi="微软雅黑" w:hint="eastAsia"/>
              </w:rPr>
            </w:rPrChange>
          </w:rPr>
          <w:t>系统可用性是指在某个给定时间点上系统能够按照需求执行的概率。</w:t>
        </w:r>
      </w:ins>
    </w:p>
    <w:p w:rsidR="00793388" w:rsidRPr="00BE71A6" w:rsidRDefault="00793388">
      <w:pPr>
        <w:rPr>
          <w:ins w:id="1017" w:author="MM" w:date="2022-07-11T17:39:00Z"/>
          <w:rFonts w:ascii="思源黑体 CN Normal" w:eastAsia="思源黑体 CN Normal" w:hAnsi="思源黑体 CN Normal"/>
          <w:rPrChange w:id="1018" w:author="MM" w:date="2022-07-15T13:50:00Z">
            <w:rPr>
              <w:ins w:id="1019" w:author="MM" w:date="2022-07-11T17:39:00Z"/>
              <w:rFonts w:ascii="微软雅黑" w:hAnsi="微软雅黑"/>
            </w:rPr>
          </w:rPrChange>
        </w:rPr>
        <w:pPrChange w:id="1020" w:author="MM" w:date="2022-07-11T17:39:00Z">
          <w:pPr>
            <w:jc w:val="both"/>
          </w:pPr>
        </w:pPrChange>
      </w:pPr>
    </w:p>
    <w:p w:rsidR="00793388" w:rsidRPr="00BE71A6" w:rsidRDefault="00793388">
      <w:pPr>
        <w:pStyle w:val="2"/>
        <w:spacing w:beforeLines="50" w:before="156"/>
        <w:ind w:firstLine="0"/>
        <w:rPr>
          <w:ins w:id="1021" w:author="MM" w:date="2022-07-11T17:39:00Z"/>
          <w:rFonts w:ascii="思源黑体 CN Normal" w:eastAsia="思源黑体 CN Normal" w:hAnsi="思源黑体 CN Normal"/>
          <w:bCs/>
          <w:rPrChange w:id="1022" w:author="MM" w:date="2022-07-15T13:50:00Z">
            <w:rPr>
              <w:ins w:id="1023" w:author="MM" w:date="2022-07-11T17:39:00Z"/>
              <w:rFonts w:cstheme="minorEastAsia"/>
              <w:bCs w:val="0"/>
            </w:rPr>
          </w:rPrChange>
        </w:rPr>
        <w:pPrChange w:id="1024" w:author="MM" w:date="2022-07-11T17:40:00Z">
          <w:pPr>
            <w:pStyle w:val="4"/>
            <w:ind w:firstLine="420"/>
          </w:pPr>
        </w:pPrChange>
      </w:pPr>
      <w:ins w:id="1025" w:author="MM" w:date="2022-07-11T17:39:00Z">
        <w:r w:rsidRPr="00BE71A6">
          <w:rPr>
            <w:rFonts w:ascii="思源黑体 CN Normal" w:eastAsia="思源黑体 CN Normal" w:hAnsi="思源黑体 CN Normal" w:hint="eastAsia"/>
            <w:rPrChange w:id="1026" w:author="MM" w:date="2022-07-15T13:50:00Z">
              <w:rPr>
                <w:rFonts w:hint="eastAsia"/>
              </w:rPr>
            </w:rPrChange>
          </w:rPr>
          <w:t>易混淆点</w:t>
        </w:r>
        <w:r w:rsidRPr="00BE71A6">
          <w:rPr>
            <w:rFonts w:ascii="思源黑体 CN Normal" w:eastAsia="思源黑体 CN Normal" w:hAnsi="思源黑体 CN Normal"/>
            <w:rPrChange w:id="1027" w:author="MM" w:date="2022-07-15T13:50:00Z">
              <w:rPr/>
            </w:rPrChange>
          </w:rPr>
          <w:t>3：可靠性指标</w:t>
        </w:r>
      </w:ins>
    </w:p>
    <w:p w:rsidR="00793388" w:rsidRPr="00BE71A6" w:rsidRDefault="00793388">
      <w:pPr>
        <w:rPr>
          <w:ins w:id="1028" w:author="MM" w:date="2022-07-11T17:39:00Z"/>
          <w:rFonts w:ascii="思源黑体 CN Normal" w:eastAsia="思源黑体 CN Normal" w:hAnsi="思源黑体 CN Normal"/>
          <w:rPrChange w:id="1029" w:author="MM" w:date="2022-07-15T13:50:00Z">
            <w:rPr>
              <w:ins w:id="1030" w:author="MM" w:date="2022-07-11T17:39:00Z"/>
              <w:rFonts w:ascii="微软雅黑" w:hAnsi="微软雅黑"/>
            </w:rPr>
          </w:rPrChange>
        </w:rPr>
        <w:pPrChange w:id="1031" w:author="MM" w:date="2022-07-11T17:40:00Z">
          <w:pPr>
            <w:jc w:val="center"/>
          </w:pPr>
        </w:pPrChange>
      </w:pPr>
      <w:ins w:id="1032" w:author="MM" w:date="2022-07-11T17:39:00Z">
        <w:r w:rsidRPr="00BE71A6">
          <w:rPr>
            <w:rFonts w:ascii="思源黑体 CN Normal" w:eastAsia="思源黑体 CN Normal" w:hAnsi="思源黑体 CN Normal"/>
            <w:noProof/>
            <w:rPrChange w:id="1033" w:author="MM" w:date="2022-07-15T13:50:00Z">
              <w:rPr>
                <w:noProof/>
              </w:rPr>
            </w:rPrChange>
          </w:rPr>
          <w:drawing>
            <wp:inline distT="0" distB="0" distL="0" distR="0" wp14:anchorId="578B98FB" wp14:editId="2178BCD0">
              <wp:extent cx="5344079" cy="680484"/>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9982" cy="685056"/>
                      </a:xfrm>
                      <a:prstGeom prst="rect">
                        <a:avLst/>
                      </a:prstGeom>
                    </pic:spPr>
                  </pic:pic>
                </a:graphicData>
              </a:graphic>
            </wp:inline>
          </w:drawing>
        </w:r>
      </w:ins>
    </w:p>
    <w:p w:rsidR="00793388" w:rsidRPr="00BE71A6" w:rsidRDefault="00793388">
      <w:pPr>
        <w:rPr>
          <w:ins w:id="1034" w:author="MM" w:date="2022-07-11T17:39:00Z"/>
          <w:rFonts w:ascii="思源黑体 CN Normal" w:eastAsia="思源黑体 CN Normal" w:hAnsi="思源黑体 CN Normal"/>
          <w:rPrChange w:id="1035" w:author="MM" w:date="2022-07-15T13:50:00Z">
            <w:rPr>
              <w:ins w:id="1036" w:author="MM" w:date="2022-07-11T17:39:00Z"/>
              <w:rFonts w:ascii="微软雅黑" w:hAnsi="微软雅黑"/>
            </w:rPr>
          </w:rPrChange>
        </w:rPr>
        <w:pPrChange w:id="1037" w:author="MM" w:date="2022-07-11T17:40:00Z">
          <w:pPr>
            <w:ind w:firstLine="420"/>
          </w:pPr>
        </w:pPrChange>
      </w:pPr>
      <w:ins w:id="1038" w:author="MM" w:date="2022-07-11T17:39:00Z">
        <w:r w:rsidRPr="00BE71A6">
          <w:rPr>
            <w:rFonts w:ascii="思源黑体 CN Normal" w:eastAsia="思源黑体 CN Normal" w:hAnsi="思源黑体 CN Normal" w:hint="eastAsia"/>
            <w:rPrChange w:id="1039" w:author="MM" w:date="2022-07-15T13:50:00Z">
              <w:rPr>
                <w:rFonts w:ascii="微软雅黑" w:hAnsi="微软雅黑" w:hint="eastAsia"/>
              </w:rPr>
            </w:rPrChange>
          </w:rPr>
          <w:t>平均无故障时间</w:t>
        </w:r>
        <w:r w:rsidRPr="00BE71A6">
          <w:rPr>
            <w:rFonts w:ascii="思源黑体 CN Normal" w:eastAsia="思源黑体 CN Normal" w:hAnsi="思源黑体 CN Normal"/>
            <w:rPrChange w:id="1040" w:author="MM" w:date="2022-07-15T13:50:00Z">
              <w:rPr>
                <w:rFonts w:ascii="微软雅黑" w:hAnsi="微软雅黑"/>
              </w:rPr>
            </w:rPrChange>
          </w:rPr>
          <w:t xml:space="preserve">  </w:t>
        </w:r>
        <w:r w:rsidRPr="00BE71A6">
          <w:rPr>
            <w:rFonts w:ascii="思源黑体 CN Normal" w:eastAsia="思源黑体 CN Normal" w:hAnsi="思源黑体 CN Normal" w:hint="eastAsia"/>
            <w:rPrChange w:id="1041" w:author="MM" w:date="2022-07-15T13:50:00Z">
              <w:rPr>
                <w:rFonts w:ascii="微软雅黑" w:hAnsi="微软雅黑" w:hint="eastAsia"/>
              </w:rPr>
            </w:rPrChange>
          </w:rPr>
          <w:t>→</w:t>
        </w:r>
        <w:r w:rsidRPr="00BE71A6">
          <w:rPr>
            <w:rFonts w:ascii="思源黑体 CN Normal" w:eastAsia="思源黑体 CN Normal" w:hAnsi="思源黑体 CN Normal"/>
            <w:rPrChange w:id="1042" w:author="MM" w:date="2022-07-15T13:50:00Z">
              <w:rPr>
                <w:rFonts w:ascii="微软雅黑" w:hAnsi="微软雅黑"/>
              </w:rPr>
            </w:rPrChange>
          </w:rPr>
          <w:t xml:space="preserve">  (MTTF) MTTF=1/λ，λ为失效率</w:t>
        </w:r>
      </w:ins>
    </w:p>
    <w:p w:rsidR="00793388" w:rsidRPr="00BE71A6" w:rsidRDefault="00793388">
      <w:pPr>
        <w:rPr>
          <w:ins w:id="1043" w:author="MM" w:date="2022-07-11T17:39:00Z"/>
          <w:rFonts w:ascii="思源黑体 CN Normal" w:eastAsia="思源黑体 CN Normal" w:hAnsi="思源黑体 CN Normal"/>
          <w:rPrChange w:id="1044" w:author="MM" w:date="2022-07-15T13:50:00Z">
            <w:rPr>
              <w:ins w:id="1045" w:author="MM" w:date="2022-07-11T17:39:00Z"/>
              <w:rFonts w:ascii="微软雅黑" w:hAnsi="微软雅黑"/>
            </w:rPr>
          </w:rPrChange>
        </w:rPr>
        <w:pPrChange w:id="1046" w:author="MM" w:date="2022-07-11T17:40:00Z">
          <w:pPr>
            <w:ind w:firstLine="420"/>
          </w:pPr>
        </w:pPrChange>
      </w:pPr>
      <w:ins w:id="1047" w:author="MM" w:date="2022-07-11T17:39:00Z">
        <w:r w:rsidRPr="00BE71A6">
          <w:rPr>
            <w:rFonts w:ascii="思源黑体 CN Normal" w:eastAsia="思源黑体 CN Normal" w:hAnsi="思源黑体 CN Normal" w:hint="eastAsia"/>
            <w:rPrChange w:id="1048" w:author="MM" w:date="2022-07-15T13:50:00Z">
              <w:rPr>
                <w:rFonts w:ascii="微软雅黑" w:hAnsi="微软雅黑" w:hint="eastAsia"/>
              </w:rPr>
            </w:rPrChange>
          </w:rPr>
          <w:t>平均故障修复时间</w:t>
        </w:r>
        <w:r w:rsidRPr="00BE71A6">
          <w:rPr>
            <w:rFonts w:ascii="思源黑体 CN Normal" w:eastAsia="思源黑体 CN Normal" w:hAnsi="思源黑体 CN Normal"/>
            <w:rPrChange w:id="1049" w:author="MM" w:date="2022-07-15T13:50:00Z">
              <w:rPr>
                <w:rFonts w:ascii="微软雅黑" w:hAnsi="微软雅黑"/>
              </w:rPr>
            </w:rPrChange>
          </w:rPr>
          <w:t xml:space="preserve">  </w:t>
        </w:r>
        <w:r w:rsidRPr="00BE71A6">
          <w:rPr>
            <w:rFonts w:ascii="思源黑体 CN Normal" w:eastAsia="思源黑体 CN Normal" w:hAnsi="思源黑体 CN Normal" w:hint="eastAsia"/>
            <w:rPrChange w:id="1050" w:author="MM" w:date="2022-07-15T13:50:00Z">
              <w:rPr>
                <w:rFonts w:ascii="微软雅黑" w:hAnsi="微软雅黑" w:hint="eastAsia"/>
              </w:rPr>
            </w:rPrChange>
          </w:rPr>
          <w:t>→</w:t>
        </w:r>
        <w:r w:rsidRPr="00BE71A6">
          <w:rPr>
            <w:rFonts w:ascii="思源黑体 CN Normal" w:eastAsia="思源黑体 CN Normal" w:hAnsi="思源黑体 CN Normal"/>
            <w:rPrChange w:id="1051" w:author="MM" w:date="2022-07-15T13:50:00Z">
              <w:rPr>
                <w:rFonts w:ascii="微软雅黑" w:hAnsi="微软雅黑"/>
              </w:rPr>
            </w:rPrChange>
          </w:rPr>
          <w:t xml:space="preserve">  (MTTR) MTTR=1/μ，μ为修复率</w:t>
        </w:r>
      </w:ins>
    </w:p>
    <w:p w:rsidR="00793388" w:rsidRPr="00BE71A6" w:rsidRDefault="00793388">
      <w:pPr>
        <w:rPr>
          <w:ins w:id="1052" w:author="MM" w:date="2022-07-11T17:39:00Z"/>
          <w:rFonts w:ascii="思源黑体 CN Normal" w:eastAsia="思源黑体 CN Normal" w:hAnsi="思源黑体 CN Normal"/>
          <w:rPrChange w:id="1053" w:author="MM" w:date="2022-07-15T13:50:00Z">
            <w:rPr>
              <w:ins w:id="1054" w:author="MM" w:date="2022-07-11T17:39:00Z"/>
              <w:rFonts w:ascii="微软雅黑" w:hAnsi="微软雅黑"/>
            </w:rPr>
          </w:rPrChange>
        </w:rPr>
        <w:pPrChange w:id="1055" w:author="MM" w:date="2022-07-11T17:40:00Z">
          <w:pPr>
            <w:ind w:firstLine="420"/>
          </w:pPr>
        </w:pPrChange>
      </w:pPr>
      <w:ins w:id="1056" w:author="MM" w:date="2022-07-11T17:39:00Z">
        <w:r w:rsidRPr="00BE71A6">
          <w:rPr>
            <w:rFonts w:ascii="思源黑体 CN Normal" w:eastAsia="思源黑体 CN Normal" w:hAnsi="思源黑体 CN Normal" w:hint="eastAsia"/>
            <w:rPrChange w:id="1057" w:author="MM" w:date="2022-07-15T13:50:00Z">
              <w:rPr>
                <w:rFonts w:ascii="微软雅黑" w:hAnsi="微软雅黑" w:hint="eastAsia"/>
              </w:rPr>
            </w:rPrChange>
          </w:rPr>
          <w:t>平均故障间隔时间</w:t>
        </w:r>
        <w:r w:rsidRPr="00BE71A6">
          <w:rPr>
            <w:rFonts w:ascii="思源黑体 CN Normal" w:eastAsia="思源黑体 CN Normal" w:hAnsi="思源黑体 CN Normal"/>
            <w:rPrChange w:id="1058" w:author="MM" w:date="2022-07-15T13:50:00Z">
              <w:rPr>
                <w:rFonts w:ascii="微软雅黑" w:hAnsi="微软雅黑"/>
              </w:rPr>
            </w:rPrChange>
          </w:rPr>
          <w:t xml:space="preserve">  </w:t>
        </w:r>
        <w:r w:rsidRPr="00BE71A6">
          <w:rPr>
            <w:rFonts w:ascii="思源黑体 CN Normal" w:eastAsia="思源黑体 CN Normal" w:hAnsi="思源黑体 CN Normal" w:hint="eastAsia"/>
            <w:rPrChange w:id="1059" w:author="MM" w:date="2022-07-15T13:50:00Z">
              <w:rPr>
                <w:rFonts w:ascii="微软雅黑" w:hAnsi="微软雅黑" w:hint="eastAsia"/>
              </w:rPr>
            </w:rPrChange>
          </w:rPr>
          <w:t>→</w:t>
        </w:r>
        <w:r w:rsidRPr="00BE71A6">
          <w:rPr>
            <w:rFonts w:ascii="思源黑体 CN Normal" w:eastAsia="思源黑体 CN Normal" w:hAnsi="思源黑体 CN Normal"/>
            <w:rPrChange w:id="1060" w:author="MM" w:date="2022-07-15T13:50:00Z">
              <w:rPr>
                <w:rFonts w:ascii="微软雅黑" w:hAnsi="微软雅黑"/>
              </w:rPr>
            </w:rPrChange>
          </w:rPr>
          <w:t xml:space="preserve">  (MTBF) MTBF = MTTR + MTTF</w:t>
        </w:r>
      </w:ins>
    </w:p>
    <w:p w:rsidR="00793388" w:rsidRPr="00BE71A6" w:rsidRDefault="00793388">
      <w:pPr>
        <w:rPr>
          <w:ins w:id="1061" w:author="MM" w:date="2022-07-11T17:39:00Z"/>
          <w:rFonts w:ascii="思源黑体 CN Normal" w:eastAsia="思源黑体 CN Normal" w:hAnsi="思源黑体 CN Normal"/>
          <w:rPrChange w:id="1062" w:author="MM" w:date="2022-07-15T13:50:00Z">
            <w:rPr>
              <w:ins w:id="1063" w:author="MM" w:date="2022-07-11T17:39:00Z"/>
              <w:rFonts w:ascii="微软雅黑" w:hAnsi="微软雅黑"/>
            </w:rPr>
          </w:rPrChange>
        </w:rPr>
        <w:pPrChange w:id="1064" w:author="MM" w:date="2022-07-11T17:40:00Z">
          <w:pPr>
            <w:ind w:firstLine="420"/>
          </w:pPr>
        </w:pPrChange>
      </w:pPr>
      <w:ins w:id="1065" w:author="MM" w:date="2022-07-11T17:39:00Z">
        <w:r w:rsidRPr="00BE71A6">
          <w:rPr>
            <w:rFonts w:ascii="思源黑体 CN Normal" w:eastAsia="思源黑体 CN Normal" w:hAnsi="思源黑体 CN Normal" w:hint="eastAsia"/>
            <w:rPrChange w:id="1066" w:author="MM" w:date="2022-07-15T13:50:00Z">
              <w:rPr>
                <w:rFonts w:ascii="微软雅黑" w:hAnsi="微软雅黑" w:hint="eastAsia"/>
              </w:rPr>
            </w:rPrChange>
          </w:rPr>
          <w:t>系统可用性</w:t>
        </w:r>
        <w:r w:rsidRPr="00BE71A6">
          <w:rPr>
            <w:rFonts w:ascii="思源黑体 CN Normal" w:eastAsia="思源黑体 CN Normal" w:hAnsi="思源黑体 CN Normal"/>
            <w:rPrChange w:id="1067" w:author="MM" w:date="2022-07-15T13:50:00Z">
              <w:rPr>
                <w:rFonts w:ascii="微软雅黑" w:hAnsi="微软雅黑"/>
              </w:rPr>
            </w:rPrChange>
          </w:rPr>
          <w:t xml:space="preserve">  </w:t>
        </w:r>
        <w:r w:rsidRPr="00BE71A6">
          <w:rPr>
            <w:rFonts w:ascii="思源黑体 CN Normal" w:eastAsia="思源黑体 CN Normal" w:hAnsi="思源黑体 CN Normal" w:hint="eastAsia"/>
            <w:rPrChange w:id="1068" w:author="MM" w:date="2022-07-15T13:50:00Z">
              <w:rPr>
                <w:rFonts w:ascii="微软雅黑" w:hAnsi="微软雅黑" w:hint="eastAsia"/>
              </w:rPr>
            </w:rPrChange>
          </w:rPr>
          <w:t>→</w:t>
        </w:r>
        <w:r w:rsidRPr="00BE71A6">
          <w:rPr>
            <w:rFonts w:ascii="思源黑体 CN Normal" w:eastAsia="思源黑体 CN Normal" w:hAnsi="思源黑体 CN Normal"/>
            <w:rPrChange w:id="1069" w:author="MM" w:date="2022-07-15T13:50:00Z">
              <w:rPr>
                <w:rFonts w:ascii="微软雅黑" w:hAnsi="微软雅黑"/>
              </w:rPr>
            </w:rPrChange>
          </w:rPr>
          <w:t xml:space="preserve">  MTTF/(MTTR+MTTF)×100%</w:t>
        </w:r>
      </w:ins>
    </w:p>
    <w:p w:rsidR="00793388" w:rsidRPr="00BE71A6" w:rsidRDefault="00793388">
      <w:pPr>
        <w:rPr>
          <w:ins w:id="1070" w:author="MM" w:date="2022-07-11T17:39:00Z"/>
          <w:rFonts w:ascii="思源黑体 CN Normal" w:eastAsia="思源黑体 CN Normal" w:hAnsi="思源黑体 CN Normal"/>
          <w:rPrChange w:id="1071" w:author="MM" w:date="2022-07-15T13:50:00Z">
            <w:rPr>
              <w:ins w:id="1072" w:author="MM" w:date="2022-07-11T17:39:00Z"/>
              <w:rFonts w:ascii="微软雅黑" w:hAnsi="微软雅黑"/>
            </w:rPr>
          </w:rPrChange>
        </w:rPr>
        <w:pPrChange w:id="1073" w:author="MM" w:date="2022-07-11T17:40:00Z">
          <w:pPr>
            <w:ind w:firstLine="420"/>
          </w:pPr>
        </w:pPrChange>
      </w:pPr>
      <w:ins w:id="1074" w:author="MM" w:date="2022-07-11T17:39:00Z">
        <w:r w:rsidRPr="00BE71A6">
          <w:rPr>
            <w:rFonts w:ascii="思源黑体 CN Normal" w:eastAsia="思源黑体 CN Normal" w:hAnsi="思源黑体 CN Normal" w:hint="eastAsia"/>
            <w:rPrChange w:id="1075" w:author="MM" w:date="2022-07-15T13:50:00Z">
              <w:rPr>
                <w:rFonts w:ascii="微软雅黑" w:hAnsi="微软雅黑" w:hint="eastAsia"/>
              </w:rPr>
            </w:rPrChange>
          </w:rPr>
          <w:t>在实际应用中，一般</w:t>
        </w:r>
        <w:r w:rsidRPr="00BE71A6">
          <w:rPr>
            <w:rFonts w:ascii="思源黑体 CN Normal" w:eastAsia="思源黑体 CN Normal" w:hAnsi="思源黑体 CN Normal"/>
            <w:rPrChange w:id="1076" w:author="MM" w:date="2022-07-15T13:50:00Z">
              <w:rPr>
                <w:rFonts w:ascii="微软雅黑" w:hAnsi="微软雅黑"/>
              </w:rPr>
            </w:rPrChange>
          </w:rPr>
          <w:t>MTTR很小，所以通常认为MTBF≈MTTF。</w:t>
        </w:r>
      </w:ins>
    </w:p>
    <w:p w:rsidR="00793388" w:rsidRPr="00BE71A6" w:rsidRDefault="00793388">
      <w:pPr>
        <w:rPr>
          <w:rFonts w:ascii="思源黑体 CN Normal" w:eastAsia="思源黑体 CN Normal" w:hAnsi="思源黑体 CN Normal"/>
          <w:rPrChange w:id="1077" w:author="MM" w:date="2022-07-15T13:50:00Z">
            <w:rPr>
              <w:rFonts w:ascii="微软雅黑" w:hAnsi="微软雅黑"/>
            </w:rPr>
          </w:rPrChange>
        </w:rPr>
        <w:pPrChange w:id="1078" w:author="MM" w:date="2022-07-11T17:39:00Z">
          <w:pPr>
            <w:jc w:val="both"/>
          </w:pPr>
        </w:pPrChange>
      </w:pPr>
    </w:p>
    <w:p w:rsidR="00DA1BA3" w:rsidRPr="00BE71A6" w:rsidRDefault="004A7DBC">
      <w:pPr>
        <w:pStyle w:val="1"/>
        <w:spacing w:beforeLines="100" w:before="312" w:afterLines="100" w:after="312"/>
        <w:jc w:val="center"/>
        <w:rPr>
          <w:rFonts w:ascii="思源黑体 CN Normal" w:eastAsia="思源黑体 CN Normal" w:hAnsi="思源黑体 CN Normal"/>
          <w:rPrChange w:id="1079" w:author="MM" w:date="2022-07-15T13:50:00Z">
            <w:rPr>
              <w:rFonts w:ascii="微软雅黑" w:hAnsi="微软雅黑"/>
            </w:rPr>
          </w:rPrChange>
        </w:rPr>
      </w:pPr>
      <w:r w:rsidRPr="00BE71A6">
        <w:rPr>
          <w:rFonts w:ascii="思源黑体 CN Normal" w:eastAsia="思源黑体 CN Normal" w:hAnsi="思源黑体 CN Normal" w:hint="eastAsia"/>
          <w:sz w:val="36"/>
          <w:rPrChange w:id="1080" w:author="MM" w:date="2022-07-15T13:50:00Z">
            <w:rPr>
              <w:rFonts w:ascii="微软雅黑" w:hAnsi="微软雅黑" w:hint="eastAsia"/>
              <w:sz w:val="36"/>
            </w:rPr>
          </w:rPrChange>
        </w:rPr>
        <w:t>第</w:t>
      </w:r>
      <w:r w:rsidRPr="00BE71A6">
        <w:rPr>
          <w:rFonts w:ascii="思源黑体 CN Normal" w:eastAsia="思源黑体 CN Normal" w:hAnsi="思源黑体 CN Normal"/>
          <w:sz w:val="36"/>
          <w:rPrChange w:id="1081" w:author="MM" w:date="2022-07-15T13:50:00Z">
            <w:rPr>
              <w:rFonts w:ascii="微软雅黑" w:hAnsi="微软雅黑"/>
              <w:sz w:val="36"/>
            </w:rPr>
          </w:rPrChange>
        </w:rPr>
        <w:t>6</w:t>
      </w:r>
      <w:r w:rsidRPr="00BE71A6">
        <w:rPr>
          <w:rFonts w:ascii="思源黑体 CN Normal" w:eastAsia="思源黑体 CN Normal" w:hAnsi="思源黑体 CN Normal" w:hint="eastAsia"/>
          <w:sz w:val="36"/>
          <w:rPrChange w:id="1082" w:author="MM" w:date="2022-07-15T13:50:00Z">
            <w:rPr>
              <w:rFonts w:ascii="微软雅黑" w:hAnsi="微软雅黑" w:hint="eastAsia"/>
              <w:sz w:val="36"/>
            </w:rPr>
          </w:rPrChange>
        </w:rPr>
        <w:t>章</w:t>
      </w:r>
      <w:r w:rsidRPr="00BE71A6">
        <w:rPr>
          <w:rFonts w:ascii="思源黑体 CN Normal" w:eastAsia="思源黑体 CN Normal" w:hAnsi="思源黑体 CN Normal"/>
          <w:sz w:val="36"/>
          <w:rPrChange w:id="1083" w:author="MM" w:date="2022-07-15T13:50:00Z">
            <w:rPr>
              <w:rFonts w:ascii="微软雅黑" w:hAnsi="微软雅黑"/>
              <w:sz w:val="36"/>
            </w:rPr>
          </w:rPrChange>
        </w:rPr>
        <w:t xml:space="preserve"> </w:t>
      </w:r>
      <w:r w:rsidRPr="00BE71A6">
        <w:rPr>
          <w:rFonts w:ascii="思源黑体 CN Normal" w:eastAsia="思源黑体 CN Normal" w:hAnsi="思源黑体 CN Normal" w:hint="eastAsia"/>
          <w:sz w:val="36"/>
          <w:rPrChange w:id="1084" w:author="MM" w:date="2022-07-15T13:50:00Z">
            <w:rPr>
              <w:rFonts w:ascii="微软雅黑" w:hAnsi="微软雅黑" w:hint="eastAsia"/>
              <w:sz w:val="36"/>
            </w:rPr>
          </w:rPrChange>
        </w:rPr>
        <w:t>项目管理</w:t>
      </w:r>
    </w:p>
    <w:p w:rsidR="00DA1BA3" w:rsidRPr="00BE71A6" w:rsidRDefault="004A7DBC">
      <w:pPr>
        <w:pStyle w:val="2"/>
        <w:spacing w:beforeLines="50" w:before="156"/>
        <w:ind w:firstLine="0"/>
        <w:rPr>
          <w:rFonts w:ascii="思源黑体 CN Normal" w:eastAsia="思源黑体 CN Normal" w:hAnsi="思源黑体 CN Normal"/>
          <w:rPrChange w:id="1085"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1086"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1087" w:author="MM" w:date="2022-07-15T13:50:00Z">
            <w:rPr>
              <w:rFonts w:ascii="微软雅黑" w:eastAsia="微软雅黑" w:hAnsi="微软雅黑"/>
            </w:rPr>
          </w:rPrChange>
        </w:rPr>
        <w:t>1：PERT图和Gantt图</w:t>
      </w:r>
    </w:p>
    <w:p w:rsidR="00DA1BA3" w:rsidRPr="00BE71A6" w:rsidRDefault="004A7DBC">
      <w:pPr>
        <w:rPr>
          <w:rFonts w:ascii="思源黑体 CN Normal" w:eastAsia="思源黑体 CN Normal" w:hAnsi="思源黑体 CN Normal" w:cs="Times New Roman"/>
          <w:rPrChange w:id="1088" w:author="MM" w:date="2022-07-15T13:50:00Z">
            <w:rPr>
              <w:rFonts w:ascii="微软雅黑" w:hAnsi="微软雅黑" w:cs="Times New Roman"/>
            </w:rPr>
          </w:rPrChange>
        </w:rPr>
      </w:pPr>
      <w:r w:rsidRPr="00BE71A6">
        <w:rPr>
          <w:rFonts w:ascii="思源黑体 CN Normal" w:eastAsia="思源黑体 CN Normal" w:hAnsi="思源黑体 CN Normal" w:hint="eastAsia"/>
          <w:b/>
          <w:bCs/>
          <w:rPrChange w:id="1089" w:author="MM" w:date="2022-07-15T13:50:00Z">
            <w:rPr>
              <w:rFonts w:hint="eastAsia"/>
              <w:b/>
              <w:bCs/>
            </w:rPr>
          </w:rPrChange>
        </w:rPr>
        <w:t>PERT（项目评估与评审技术）图</w:t>
      </w:r>
      <w:r w:rsidRPr="00BE71A6">
        <w:rPr>
          <w:rFonts w:ascii="思源黑体 CN Normal" w:eastAsia="思源黑体 CN Normal" w:hAnsi="思源黑体 CN Normal" w:cs="Times New Roman"/>
          <w:rPrChange w:id="1090" w:author="MM" w:date="2022-07-15T13:50:00Z">
            <w:rPr>
              <w:rFonts w:ascii="微软雅黑" w:hAnsi="微软雅黑" w:cs="Times New Roman"/>
            </w:rPr>
          </w:rPrChange>
        </w:rPr>
        <w:t>是一种图形化的网络模型，描述一个项目中任务和任务之间的关系，每个节点表示一个任务，通常包括任务编号、名称、开始和结束时间、持续时间</w:t>
      </w:r>
      <w:r w:rsidRPr="00BE71A6">
        <w:rPr>
          <w:rFonts w:ascii="思源黑体 CN Normal" w:eastAsia="思源黑体 CN Normal" w:hAnsi="思源黑体 CN Normal" w:cs="Times New Roman"/>
          <w:rPrChange w:id="1091" w:author="MM" w:date="2022-07-15T13:50:00Z">
            <w:rPr>
              <w:rFonts w:ascii="微软雅黑" w:hAnsi="微软雅黑" w:cs="Times New Roman"/>
            </w:rPr>
          </w:rPrChange>
        </w:rPr>
        <w:lastRenderedPageBreak/>
        <w:t>和松弛时间。</w:t>
      </w:r>
    </w:p>
    <w:p w:rsidR="00DA1BA3" w:rsidRPr="00BE71A6" w:rsidRDefault="004A7DBC">
      <w:pPr>
        <w:rPr>
          <w:rFonts w:ascii="思源黑体 CN Normal" w:eastAsia="思源黑体 CN Normal" w:hAnsi="思源黑体 CN Normal" w:cs="Times New Roman"/>
          <w:rPrChange w:id="1092" w:author="MM" w:date="2022-07-15T13:50:00Z">
            <w:rPr>
              <w:rFonts w:ascii="微软雅黑" w:hAnsi="微软雅黑" w:cs="Times New Roman"/>
            </w:rPr>
          </w:rPrChange>
        </w:rPr>
      </w:pPr>
      <w:r w:rsidRPr="00BE71A6">
        <w:rPr>
          <w:rFonts w:ascii="思源黑体 CN Normal" w:eastAsia="思源黑体 CN Normal" w:hAnsi="思源黑体 CN Normal" w:hint="eastAsia"/>
          <w:b/>
          <w:bCs/>
          <w:rPrChange w:id="1093" w:author="MM" w:date="2022-07-15T13:50:00Z">
            <w:rPr>
              <w:rFonts w:hint="eastAsia"/>
              <w:b/>
              <w:bCs/>
            </w:rPr>
          </w:rPrChange>
        </w:rPr>
        <w:t>Gantt图</w:t>
      </w:r>
      <w:r w:rsidRPr="00BE71A6">
        <w:rPr>
          <w:rFonts w:ascii="思源黑体 CN Normal" w:eastAsia="思源黑体 CN Normal" w:hAnsi="思源黑体 CN Normal" w:cs="Times New Roman"/>
          <w:rPrChange w:id="1094" w:author="MM" w:date="2022-07-15T13:50:00Z">
            <w:rPr>
              <w:rFonts w:ascii="微软雅黑" w:hAnsi="微软雅黑" w:cs="Times New Roman"/>
            </w:rPr>
          </w:rPrChange>
        </w:rPr>
        <w:t xml:space="preserve">是一种简单的水平条形图，它以一个日历为基准描述项目任务，横坐标表示时间，纵坐标表示任务，图中的水平线段表示对一个任务的进度安排，线段的起点和终点对应在横坐标上的时间分别表示该任务的开始时间和结束时间，线段的长度表示完成该任务所需的时间。 </w:t>
      </w:r>
    </w:p>
    <w:p w:rsidR="00DA1BA3" w:rsidRPr="00BE71A6" w:rsidRDefault="004A7DBC">
      <w:pPr>
        <w:rPr>
          <w:rFonts w:ascii="思源黑体 CN Normal" w:eastAsia="思源黑体 CN Normal" w:hAnsi="思源黑体 CN Normal" w:cs="Times New Roman"/>
          <w:rPrChange w:id="1095" w:author="MM" w:date="2022-07-15T13:50:00Z">
            <w:rPr>
              <w:rFonts w:ascii="微软雅黑" w:hAnsi="微软雅黑" w:cs="Times New Roman"/>
            </w:rPr>
          </w:rPrChange>
        </w:rPr>
      </w:pPr>
      <w:r w:rsidRPr="00BE71A6">
        <w:rPr>
          <w:rFonts w:ascii="思源黑体 CN Normal" w:eastAsia="思源黑体 CN Normal" w:hAnsi="思源黑体 CN Normal" w:cs="Times New Roman"/>
          <w:rPrChange w:id="1096" w:author="MM" w:date="2022-07-15T13:50:00Z">
            <w:rPr>
              <w:rFonts w:ascii="微软雅黑" w:hAnsi="微软雅黑" w:cs="Times New Roman"/>
            </w:rPr>
          </w:rPrChange>
        </w:rPr>
        <w:t>PERT图主要描述不同任务之间的依赖关系；Gantt图主要描述不同任务之间的重叠关系。</w:t>
      </w:r>
    </w:p>
    <w:p w:rsidR="00DA1BA3" w:rsidRPr="00BE71A6" w:rsidRDefault="004A7DBC">
      <w:pPr>
        <w:pStyle w:val="2"/>
        <w:spacing w:beforeLines="50" w:before="156"/>
        <w:ind w:firstLine="0"/>
        <w:rPr>
          <w:rFonts w:ascii="思源黑体 CN Normal" w:eastAsia="思源黑体 CN Normal" w:hAnsi="思源黑体 CN Normal"/>
          <w:rPrChange w:id="1097"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1098"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1099" w:author="MM" w:date="2022-07-15T13:50:00Z">
            <w:rPr>
              <w:rFonts w:ascii="微软雅黑" w:eastAsia="微软雅黑" w:hAnsi="微软雅黑"/>
            </w:rPr>
          </w:rPrChange>
        </w:rPr>
        <w:t>2：质量保证与质量控制</w:t>
      </w:r>
    </w:p>
    <w:p w:rsidR="00DA1BA3" w:rsidRPr="00BE71A6" w:rsidRDefault="004A7DBC">
      <w:pPr>
        <w:rPr>
          <w:rFonts w:ascii="思源黑体 CN Normal" w:eastAsia="思源黑体 CN Normal" w:hAnsi="思源黑体 CN Normal" w:cs="Times New Roman"/>
          <w:rPrChange w:id="1100" w:author="MM" w:date="2022-07-15T13:50:00Z">
            <w:rPr>
              <w:rFonts w:ascii="微软雅黑" w:hAnsi="微软雅黑" w:cs="Times New Roman"/>
            </w:rPr>
          </w:rPrChange>
        </w:rPr>
      </w:pPr>
      <w:r w:rsidRPr="00BE71A6">
        <w:rPr>
          <w:rFonts w:ascii="思源黑体 CN Normal" w:eastAsia="思源黑体 CN Normal" w:hAnsi="思源黑体 CN Normal" w:cs="Times New Roman" w:hint="eastAsia"/>
          <w:rPrChange w:id="1101" w:author="MM" w:date="2022-07-15T13:50:00Z">
            <w:rPr>
              <w:rFonts w:ascii="微软雅黑" w:hAnsi="微软雅黑" w:cs="Times New Roman" w:hint="eastAsia"/>
            </w:rPr>
          </w:rPrChange>
        </w:rPr>
        <w:t>（</w:t>
      </w:r>
      <w:r w:rsidRPr="00BE71A6">
        <w:rPr>
          <w:rFonts w:ascii="思源黑体 CN Normal" w:eastAsia="思源黑体 CN Normal" w:hAnsi="思源黑体 CN Normal" w:cs="Times New Roman"/>
          <w:rPrChange w:id="1102" w:author="MM" w:date="2022-07-15T13:50:00Z">
            <w:rPr>
              <w:rFonts w:ascii="微软雅黑" w:hAnsi="微软雅黑" w:cs="Times New Roman"/>
            </w:rPr>
          </w:rPrChange>
        </w:rPr>
        <w:t>1）</w:t>
      </w:r>
      <w:r w:rsidRPr="00BE71A6">
        <w:rPr>
          <w:rFonts w:ascii="思源黑体 CN Normal" w:eastAsia="思源黑体 CN Normal" w:hAnsi="思源黑体 CN Normal" w:hint="eastAsia"/>
          <w:b/>
          <w:bCs/>
          <w:rPrChange w:id="1103" w:author="MM" w:date="2022-07-15T13:50:00Z">
            <w:rPr>
              <w:rFonts w:hint="eastAsia"/>
              <w:b/>
              <w:bCs/>
            </w:rPr>
          </w:rPrChange>
        </w:rPr>
        <w:t>质量保证</w:t>
      </w:r>
      <w:r w:rsidRPr="00BE71A6">
        <w:rPr>
          <w:rFonts w:ascii="思源黑体 CN Normal" w:eastAsia="思源黑体 CN Normal" w:hAnsi="思源黑体 CN Normal" w:cs="Times New Roman" w:hint="eastAsia"/>
          <w:rPrChange w:id="1104" w:author="MM" w:date="2022-07-15T13:50:00Z">
            <w:rPr>
              <w:rFonts w:ascii="微软雅黑" w:hAnsi="微软雅黑" w:cs="Times New Roman" w:hint="eastAsia"/>
            </w:rPr>
          </w:rPrChange>
        </w:rPr>
        <w:t>一般是每隔一定时间（例如，每个阶段末）进行的，主要通过系统的质量审计和过程分析来保证项目的质量。</w:t>
      </w:r>
    </w:p>
    <w:p w:rsidR="00DA1BA3" w:rsidRPr="00BE71A6" w:rsidRDefault="004A7DBC">
      <w:pPr>
        <w:rPr>
          <w:rFonts w:ascii="思源黑体 CN Normal" w:eastAsia="思源黑体 CN Normal" w:hAnsi="思源黑体 CN Normal" w:cs="Times New Roman"/>
          <w:rPrChange w:id="1105" w:author="MM" w:date="2022-07-15T13:50:00Z">
            <w:rPr>
              <w:rFonts w:ascii="微软雅黑" w:hAnsi="微软雅黑" w:cs="Times New Roman"/>
            </w:rPr>
          </w:rPrChange>
        </w:rPr>
      </w:pPr>
      <w:r w:rsidRPr="00BE71A6">
        <w:rPr>
          <w:rFonts w:ascii="思源黑体 CN Normal" w:eastAsia="思源黑体 CN Normal" w:hAnsi="思源黑体 CN Normal" w:cs="Times New Roman" w:hint="eastAsia"/>
          <w:rPrChange w:id="1106" w:author="MM" w:date="2022-07-15T13:50:00Z">
            <w:rPr>
              <w:rFonts w:ascii="微软雅黑" w:hAnsi="微软雅黑" w:cs="Times New Roman" w:hint="eastAsia"/>
            </w:rPr>
          </w:rPrChange>
        </w:rPr>
        <w:t>（</w:t>
      </w:r>
      <w:r w:rsidRPr="00BE71A6">
        <w:rPr>
          <w:rFonts w:ascii="思源黑体 CN Normal" w:eastAsia="思源黑体 CN Normal" w:hAnsi="思源黑体 CN Normal" w:cs="Times New Roman"/>
          <w:rPrChange w:id="1107" w:author="MM" w:date="2022-07-15T13:50:00Z">
            <w:rPr>
              <w:rFonts w:ascii="微软雅黑" w:hAnsi="微软雅黑" w:cs="Times New Roman"/>
            </w:rPr>
          </w:rPrChange>
        </w:rPr>
        <w:t>2）</w:t>
      </w:r>
      <w:r w:rsidRPr="00BE71A6">
        <w:rPr>
          <w:rFonts w:ascii="思源黑体 CN Normal" w:eastAsia="思源黑体 CN Normal" w:hAnsi="思源黑体 CN Normal" w:hint="eastAsia"/>
          <w:b/>
          <w:bCs/>
          <w:rPrChange w:id="1108" w:author="MM" w:date="2022-07-15T13:50:00Z">
            <w:rPr>
              <w:rFonts w:hint="eastAsia"/>
              <w:b/>
              <w:bCs/>
            </w:rPr>
          </w:rPrChange>
        </w:rPr>
        <w:t>质量控制</w:t>
      </w:r>
      <w:r w:rsidRPr="00BE71A6">
        <w:rPr>
          <w:rFonts w:ascii="思源黑体 CN Normal" w:eastAsia="思源黑体 CN Normal" w:hAnsi="思源黑体 CN Normal" w:cs="Times New Roman" w:hint="eastAsia"/>
          <w:rPrChange w:id="1109" w:author="MM" w:date="2022-07-15T13:50:00Z">
            <w:rPr>
              <w:rFonts w:ascii="微软雅黑" w:hAnsi="微软雅黑" w:cs="Times New Roman" w:hint="eastAsia"/>
            </w:rPr>
          </w:rPrChange>
        </w:rPr>
        <w:t>是实时监控项目的具体结果，以判断它们是否符合相关质量标准，制订有效方案，以消除产生质量问题的原因。</w:t>
      </w:r>
    </w:p>
    <w:p w:rsidR="00DA1BA3" w:rsidRPr="00BE71A6" w:rsidRDefault="004A7DBC">
      <w:pPr>
        <w:rPr>
          <w:rFonts w:ascii="思源黑体 CN Normal" w:eastAsia="思源黑体 CN Normal" w:hAnsi="思源黑体 CN Normal"/>
          <w:rPrChange w:id="1110" w:author="MM" w:date="2022-07-15T13:50:00Z">
            <w:rPr/>
          </w:rPrChange>
        </w:rPr>
      </w:pPr>
      <w:r w:rsidRPr="00BE71A6">
        <w:rPr>
          <w:rFonts w:ascii="思源黑体 CN Normal" w:eastAsia="思源黑体 CN Normal" w:hAnsi="思源黑体 CN Normal" w:cs="Times New Roman" w:hint="eastAsia"/>
          <w:rPrChange w:id="1111" w:author="MM" w:date="2022-07-15T13:50:00Z">
            <w:rPr>
              <w:rFonts w:ascii="微软雅黑" w:hAnsi="微软雅黑" w:cs="Times New Roman" w:hint="eastAsia"/>
            </w:rPr>
          </w:rPrChange>
        </w:rPr>
        <w:t>（</w:t>
      </w:r>
      <w:r w:rsidRPr="00BE71A6">
        <w:rPr>
          <w:rFonts w:ascii="思源黑体 CN Normal" w:eastAsia="思源黑体 CN Normal" w:hAnsi="思源黑体 CN Normal" w:cs="Times New Roman"/>
          <w:rPrChange w:id="1112" w:author="MM" w:date="2022-07-15T13:50:00Z">
            <w:rPr>
              <w:rFonts w:ascii="微软雅黑" w:hAnsi="微软雅黑" w:cs="Times New Roman"/>
            </w:rPr>
          </w:rPrChange>
        </w:rPr>
        <w:t>3）一定时间内质量控制的结果也是质量保证的质量审计对象。质量保证的成果又可以指导下一阶段的质量工作，包括质量控制和质量改进。</w:t>
      </w:r>
    </w:p>
    <w:p w:rsidR="00DA1BA3" w:rsidRPr="00BE71A6" w:rsidRDefault="004A7DBC">
      <w:pPr>
        <w:pStyle w:val="1"/>
        <w:spacing w:beforeLines="100" w:before="312" w:afterLines="100" w:after="312"/>
        <w:jc w:val="center"/>
        <w:rPr>
          <w:rFonts w:ascii="思源黑体 CN Normal" w:eastAsia="思源黑体 CN Normal" w:hAnsi="思源黑体 CN Normal"/>
          <w:sz w:val="36"/>
          <w:rPrChange w:id="1113" w:author="MM" w:date="2022-07-15T13:50:00Z">
            <w:rPr>
              <w:rFonts w:ascii="微软雅黑" w:hAnsi="微软雅黑"/>
              <w:sz w:val="36"/>
            </w:rPr>
          </w:rPrChange>
        </w:rPr>
      </w:pPr>
      <w:r w:rsidRPr="00BE71A6">
        <w:rPr>
          <w:rFonts w:ascii="思源黑体 CN Normal" w:eastAsia="思源黑体 CN Normal" w:hAnsi="思源黑体 CN Normal" w:hint="eastAsia"/>
          <w:sz w:val="36"/>
          <w:rPrChange w:id="1114" w:author="MM" w:date="2022-07-15T13:50:00Z">
            <w:rPr>
              <w:rFonts w:ascii="微软雅黑" w:hAnsi="微软雅黑" w:hint="eastAsia"/>
              <w:sz w:val="36"/>
            </w:rPr>
          </w:rPrChange>
        </w:rPr>
        <w:t>第</w:t>
      </w:r>
      <w:r w:rsidRPr="00BE71A6">
        <w:rPr>
          <w:rFonts w:ascii="思源黑体 CN Normal" w:eastAsia="思源黑体 CN Normal" w:hAnsi="思源黑体 CN Normal"/>
          <w:sz w:val="36"/>
          <w:rPrChange w:id="1115" w:author="MM" w:date="2022-07-15T13:50:00Z">
            <w:rPr>
              <w:rFonts w:ascii="微软雅黑" w:hAnsi="微软雅黑"/>
              <w:sz w:val="36"/>
            </w:rPr>
          </w:rPrChange>
        </w:rPr>
        <w:t>7</w:t>
      </w:r>
      <w:r w:rsidRPr="00BE71A6">
        <w:rPr>
          <w:rFonts w:ascii="思源黑体 CN Normal" w:eastAsia="思源黑体 CN Normal" w:hAnsi="思源黑体 CN Normal" w:hint="eastAsia"/>
          <w:sz w:val="36"/>
          <w:rPrChange w:id="1116" w:author="MM" w:date="2022-07-15T13:50:00Z">
            <w:rPr>
              <w:rFonts w:ascii="微软雅黑" w:hAnsi="微软雅黑" w:hint="eastAsia"/>
              <w:sz w:val="36"/>
            </w:rPr>
          </w:rPrChange>
        </w:rPr>
        <w:t>章</w:t>
      </w:r>
      <w:r w:rsidRPr="00BE71A6">
        <w:rPr>
          <w:rFonts w:ascii="思源黑体 CN Normal" w:eastAsia="思源黑体 CN Normal" w:hAnsi="思源黑体 CN Normal"/>
          <w:sz w:val="36"/>
          <w:rPrChange w:id="1117" w:author="MM" w:date="2022-07-15T13:50:00Z">
            <w:rPr>
              <w:rFonts w:ascii="微软雅黑" w:hAnsi="微软雅黑"/>
              <w:sz w:val="36"/>
            </w:rPr>
          </w:rPrChange>
        </w:rPr>
        <w:t xml:space="preserve"> </w:t>
      </w:r>
      <w:r w:rsidRPr="00BE71A6">
        <w:rPr>
          <w:rFonts w:ascii="思源黑体 CN Normal" w:eastAsia="思源黑体 CN Normal" w:hAnsi="思源黑体 CN Normal" w:hint="eastAsia"/>
          <w:sz w:val="36"/>
          <w:rPrChange w:id="1118" w:author="MM" w:date="2022-07-15T13:50:00Z">
            <w:rPr>
              <w:rFonts w:ascii="微软雅黑" w:hAnsi="微软雅黑" w:hint="eastAsia"/>
              <w:sz w:val="36"/>
            </w:rPr>
          </w:rPrChange>
        </w:rPr>
        <w:t>计算机组成与体系结构</w:t>
      </w:r>
    </w:p>
    <w:p w:rsidR="009B7B4F" w:rsidRDefault="009B7B4F">
      <w:pPr>
        <w:pStyle w:val="2"/>
        <w:spacing w:beforeLines="50" w:before="156"/>
        <w:ind w:firstLine="0"/>
        <w:rPr>
          <w:ins w:id="1119" w:author="MM" w:date="2022-07-18T14:17:00Z"/>
          <w:rFonts w:ascii="思源黑体 CN Normal" w:eastAsia="思源黑体 CN Normal" w:hAnsi="思源黑体 CN Normal"/>
        </w:rPr>
        <w:pPrChange w:id="1120" w:author="MM" w:date="2022-07-15T14:34:00Z">
          <w:pPr/>
        </w:pPrChange>
      </w:pPr>
      <w:moveToRangeStart w:id="1121" w:author="MM" w:date="2022-07-18T14:17:00Z" w:name="move109046213"/>
      <w:moveTo w:id="1122" w:author="MM" w:date="2022-07-18T14:17:00Z">
        <w:r w:rsidRPr="009B7B4F">
          <w:rPr>
            <w:rFonts w:ascii="思源黑体 CN Normal" w:eastAsia="思源黑体 CN Normal" w:hAnsi="思源黑体 CN Normal" w:hint="eastAsia"/>
          </w:rPr>
          <w:t>易混淆点1：CISC与RISC（CISC：复杂指令集；RISC：精简指令集。）</w:t>
        </w:r>
      </w:moveTo>
      <w:moveToRangeEnd w:id="1121"/>
    </w:p>
    <w:p w:rsidR="00DA1BA3" w:rsidRPr="009B7B4F" w:rsidDel="009B7B4F" w:rsidRDefault="00CB297D">
      <w:pPr>
        <w:rPr>
          <w:del w:id="1123" w:author="MM" w:date="2022-07-18T14:17:00Z"/>
          <w:rFonts w:ascii="思源黑体 CN Normal" w:eastAsia="思源黑体 CN Normal" w:hAnsi="思源黑体 CN Normal"/>
          <w:bCs/>
          <w:rPrChange w:id="1124" w:author="MM" w:date="2022-07-18T14:17:00Z">
            <w:rPr>
              <w:del w:id="1125" w:author="MM" w:date="2022-07-18T14:17:00Z"/>
              <w:rFonts w:ascii="微软雅黑" w:eastAsia="微软雅黑" w:hAnsi="微软雅黑"/>
            </w:rPr>
          </w:rPrChange>
        </w:rPr>
        <w:pPrChange w:id="1126" w:author="MM" w:date="2022-07-18T14:17:00Z">
          <w:pPr>
            <w:pStyle w:val="2"/>
            <w:spacing w:beforeLines="50" w:before="156"/>
            <w:ind w:firstLine="0"/>
          </w:pPr>
        </w:pPrChange>
      </w:pPr>
      <w:ins w:id="1127" w:author="MM" w:date="2022-07-18T14:19:00Z">
        <w:r w:rsidRPr="00CB297D">
          <w:rPr>
            <w:rFonts w:ascii="思源黑体 CN Normal" w:eastAsia="思源黑体 CN Normal" w:hAnsi="思源黑体 CN Normal" w:hint="eastAsia"/>
            <w:b/>
            <w:bCs/>
          </w:rPr>
          <w:t>CISC与RISC</w:t>
        </w:r>
        <w:r>
          <w:rPr>
            <w:rFonts w:ascii="思源黑体 CN Normal" w:eastAsia="思源黑体 CN Normal" w:hAnsi="思源黑体 CN Normal" w:hint="eastAsia"/>
            <w:b/>
            <w:bCs/>
          </w:rPr>
          <w:t>对比：</w:t>
        </w:r>
      </w:ins>
      <w:moveFromRangeStart w:id="1128" w:author="MM" w:date="2022-07-18T14:17:00Z" w:name="move109046213"/>
      <w:moveFrom w:id="1129" w:author="MM" w:date="2022-07-18T14:17:00Z">
        <w:del w:id="1130" w:author="MM" w:date="2022-07-18T14:17:00Z">
          <w:r w:rsidR="004A7DBC" w:rsidRPr="009B7B4F" w:rsidDel="009B7B4F">
            <w:rPr>
              <w:rFonts w:ascii="思源黑体 CN Normal" w:eastAsia="思源黑体 CN Normal" w:hAnsi="思源黑体 CN Normal" w:hint="eastAsia"/>
              <w:b/>
              <w:bCs/>
              <w:rPrChange w:id="1131" w:author="MM" w:date="2022-07-18T14:17:00Z">
                <w:rPr>
                  <w:rFonts w:ascii="微软雅黑" w:hAnsi="微软雅黑" w:hint="eastAsia"/>
                </w:rPr>
              </w:rPrChange>
            </w:rPr>
            <w:delText>易混淆点</w:delText>
          </w:r>
          <w:r w:rsidR="004A7DBC" w:rsidRPr="009B7B4F" w:rsidDel="009B7B4F">
            <w:rPr>
              <w:rFonts w:ascii="思源黑体 CN Normal" w:eastAsia="思源黑体 CN Normal" w:hAnsi="思源黑体 CN Normal"/>
              <w:b/>
              <w:bCs/>
              <w:rPrChange w:id="1132" w:author="MM" w:date="2022-07-18T14:17:00Z">
                <w:rPr>
                  <w:rFonts w:ascii="微软雅黑" w:hAnsi="微软雅黑"/>
                </w:rPr>
              </w:rPrChange>
            </w:rPr>
            <w:delText>1：CISC与RISC（CISC：复杂指令集；RISC：精简指令集。）</w:delText>
          </w:r>
        </w:del>
      </w:moveFrom>
    </w:p>
    <w:moveFromRangeEnd w:id="1128"/>
    <w:p w:rsidR="00DA1BA3" w:rsidRPr="009B7B4F" w:rsidRDefault="004A7DBC">
      <w:pPr>
        <w:rPr>
          <w:ins w:id="1133" w:author="MM" w:date="2022-07-15T14:34:00Z"/>
          <w:rFonts w:ascii="思源黑体 CN Normal" w:eastAsia="思源黑体 CN Normal" w:hAnsi="思源黑体 CN Normal"/>
          <w:b/>
          <w:bCs/>
          <w:rPrChange w:id="1134" w:author="MM" w:date="2022-07-18T14:17:00Z">
            <w:rPr>
              <w:ins w:id="1135" w:author="MM" w:date="2022-07-15T14:34:00Z"/>
            </w:rPr>
          </w:rPrChange>
        </w:rPr>
      </w:pPr>
      <w:del w:id="1136" w:author="MM" w:date="2022-07-15T14:34:00Z">
        <w:r w:rsidRPr="009B7B4F" w:rsidDel="00313FD3">
          <w:rPr>
            <w:rFonts w:ascii="思源黑体 CN Normal" w:eastAsia="思源黑体 CN Normal" w:hAnsi="思源黑体 CN Normal"/>
            <w:b/>
            <w:bCs/>
            <w:noProof/>
            <w:rPrChange w:id="1137" w:author="MM" w:date="2022-07-18T14:17:00Z">
              <w:rPr>
                <w:rFonts w:ascii="微软雅黑" w:hAnsi="微软雅黑"/>
                <w:noProof/>
              </w:rPr>
            </w:rPrChange>
          </w:rPr>
          <w:drawing>
            <wp:inline distT="0" distB="0" distL="0" distR="0" wp14:anchorId="7CE07A87" wp14:editId="4AC99842">
              <wp:extent cx="4572544" cy="1669312"/>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5"/>
                      <a:stretch>
                        <a:fillRect/>
                      </a:stretch>
                    </pic:blipFill>
                    <pic:spPr>
                      <a:xfrm>
                        <a:off x="0" y="0"/>
                        <a:ext cx="4576312" cy="1670687"/>
                      </a:xfrm>
                      <a:prstGeom prst="rect">
                        <a:avLst/>
                      </a:prstGeom>
                    </pic:spPr>
                  </pic:pic>
                </a:graphicData>
              </a:graphic>
            </wp:inline>
          </w:drawing>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216"/>
        <w:gridCol w:w="3200"/>
        <w:gridCol w:w="828"/>
        <w:gridCol w:w="1914"/>
        <w:gridCol w:w="1364"/>
      </w:tblGrid>
      <w:tr w:rsidR="00313FD3" w:rsidRPr="008238AF" w:rsidTr="00DC7BCD">
        <w:trPr>
          <w:trHeight w:val="20"/>
          <w:ins w:id="1138" w:author="MM" w:date="2022-07-15T14:34:00Z"/>
        </w:trPr>
        <w:tc>
          <w:tcPr>
            <w:tcW w:w="713"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1139" w:author="MM" w:date="2022-07-15T14:34:00Z"/>
                <w:color w:val="000000" w:themeColor="text1"/>
              </w:rPr>
            </w:pPr>
            <w:ins w:id="1140" w:author="MM" w:date="2022-07-15T14:34:00Z">
              <w:r w:rsidRPr="008238AF">
                <w:rPr>
                  <w:rFonts w:hint="eastAsia"/>
                  <w:color w:val="000000" w:themeColor="text1"/>
                </w:rPr>
                <w:t>指令系统类型</w:t>
              </w:r>
            </w:ins>
          </w:p>
        </w:tc>
        <w:tc>
          <w:tcPr>
            <w:tcW w:w="1877"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1141" w:author="MM" w:date="2022-07-15T14:34:00Z"/>
                <w:color w:val="000000" w:themeColor="text1"/>
              </w:rPr>
            </w:pPr>
            <w:ins w:id="1142" w:author="MM" w:date="2022-07-15T14:34:00Z">
              <w:r w:rsidRPr="008238AF">
                <w:rPr>
                  <w:rFonts w:hint="eastAsia"/>
                  <w:color w:val="000000" w:themeColor="text1"/>
                </w:rPr>
                <w:t>指令</w:t>
              </w:r>
            </w:ins>
          </w:p>
        </w:tc>
        <w:tc>
          <w:tcPr>
            <w:tcW w:w="486"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1143" w:author="MM" w:date="2022-07-15T14:34:00Z"/>
                <w:color w:val="000000" w:themeColor="text1"/>
              </w:rPr>
            </w:pPr>
            <w:ins w:id="1144" w:author="MM" w:date="2022-07-15T14:34:00Z">
              <w:r w:rsidRPr="008238AF">
                <w:rPr>
                  <w:rFonts w:hint="eastAsia"/>
                  <w:color w:val="000000" w:themeColor="text1"/>
                </w:rPr>
                <w:t>寻址方式</w:t>
              </w:r>
            </w:ins>
          </w:p>
        </w:tc>
        <w:tc>
          <w:tcPr>
            <w:tcW w:w="1123"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1145" w:author="MM" w:date="2022-07-15T14:34:00Z"/>
                <w:color w:val="000000" w:themeColor="text1"/>
              </w:rPr>
            </w:pPr>
            <w:ins w:id="1146" w:author="MM" w:date="2022-07-15T14:34:00Z">
              <w:r w:rsidRPr="008238AF">
                <w:rPr>
                  <w:rFonts w:hint="eastAsia"/>
                  <w:color w:val="000000" w:themeColor="text1"/>
                </w:rPr>
                <w:t>实现方式</w:t>
              </w:r>
            </w:ins>
          </w:p>
        </w:tc>
        <w:tc>
          <w:tcPr>
            <w:tcW w:w="800"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1147" w:author="MM" w:date="2022-07-15T14:34:00Z"/>
                <w:color w:val="000000" w:themeColor="text1"/>
              </w:rPr>
            </w:pPr>
            <w:ins w:id="1148" w:author="MM" w:date="2022-07-15T14:34:00Z">
              <w:r w:rsidRPr="008238AF">
                <w:rPr>
                  <w:rFonts w:hint="eastAsia"/>
                  <w:color w:val="000000" w:themeColor="text1"/>
                </w:rPr>
                <w:t>其它</w:t>
              </w:r>
            </w:ins>
          </w:p>
        </w:tc>
      </w:tr>
      <w:tr w:rsidR="00313FD3" w:rsidRPr="008238AF" w:rsidTr="00DC7BCD">
        <w:trPr>
          <w:trHeight w:val="20"/>
          <w:ins w:id="1149" w:author="MM" w:date="2022-07-15T14:34:00Z"/>
        </w:trPr>
        <w:tc>
          <w:tcPr>
            <w:tcW w:w="713"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1150" w:author="MM" w:date="2022-07-15T14:34:00Z"/>
                <w:color w:val="000000" w:themeColor="text1"/>
              </w:rPr>
            </w:pPr>
            <w:ins w:id="1151" w:author="MM" w:date="2022-07-15T14:34:00Z">
              <w:r w:rsidRPr="008238AF">
                <w:rPr>
                  <w:rFonts w:hint="eastAsia"/>
                  <w:color w:val="000000" w:themeColor="text1"/>
                </w:rPr>
                <w:t>CISC（复杂）</w:t>
              </w:r>
            </w:ins>
          </w:p>
        </w:tc>
        <w:tc>
          <w:tcPr>
            <w:tcW w:w="1877"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1152" w:author="MM" w:date="2022-07-15T14:34:00Z"/>
                <w:color w:val="000000" w:themeColor="text1"/>
              </w:rPr>
            </w:pPr>
            <w:ins w:id="1153" w:author="MM" w:date="2022-07-15T14:34:00Z">
              <w:r w:rsidRPr="008238AF">
                <w:rPr>
                  <w:rFonts w:hint="eastAsia"/>
                  <w:color w:val="000000" w:themeColor="text1"/>
                </w:rPr>
                <w:t>数量多，使用频率差别大，可变长格式</w:t>
              </w:r>
            </w:ins>
          </w:p>
        </w:tc>
        <w:tc>
          <w:tcPr>
            <w:tcW w:w="486"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1154" w:author="MM" w:date="2022-07-15T14:34:00Z"/>
                <w:color w:val="000000" w:themeColor="text1"/>
              </w:rPr>
            </w:pPr>
            <w:ins w:id="1155" w:author="MM" w:date="2022-07-15T14:34:00Z">
              <w:r w:rsidRPr="008238AF">
                <w:rPr>
                  <w:rFonts w:hint="eastAsia"/>
                  <w:color w:val="000000" w:themeColor="text1"/>
                </w:rPr>
                <w:t>支持多种</w:t>
              </w:r>
            </w:ins>
          </w:p>
        </w:tc>
        <w:tc>
          <w:tcPr>
            <w:tcW w:w="1123"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1156" w:author="MM" w:date="2022-07-15T14:34:00Z"/>
                <w:color w:val="000000" w:themeColor="text1"/>
              </w:rPr>
            </w:pPr>
            <w:ins w:id="1157" w:author="MM" w:date="2022-07-15T14:34:00Z">
              <w:r w:rsidRPr="008238AF">
                <w:rPr>
                  <w:rFonts w:hint="eastAsia"/>
                  <w:color w:val="000000" w:themeColor="text1"/>
                </w:rPr>
                <w:t>微程序控制技术（微码）</w:t>
              </w:r>
            </w:ins>
          </w:p>
        </w:tc>
        <w:tc>
          <w:tcPr>
            <w:tcW w:w="800"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1158" w:author="MM" w:date="2022-07-15T14:34:00Z"/>
                <w:color w:val="000000" w:themeColor="text1"/>
              </w:rPr>
            </w:pPr>
            <w:ins w:id="1159" w:author="MM" w:date="2022-07-15T14:34:00Z">
              <w:r w:rsidRPr="008238AF">
                <w:rPr>
                  <w:rFonts w:hint="eastAsia"/>
                  <w:color w:val="000000" w:themeColor="text1"/>
                </w:rPr>
                <w:t>研制周期长</w:t>
              </w:r>
            </w:ins>
          </w:p>
        </w:tc>
      </w:tr>
      <w:tr w:rsidR="00313FD3" w:rsidRPr="008238AF" w:rsidTr="00DC7BCD">
        <w:trPr>
          <w:trHeight w:val="20"/>
          <w:ins w:id="1160" w:author="MM" w:date="2022-07-15T14:34:00Z"/>
        </w:trPr>
        <w:tc>
          <w:tcPr>
            <w:tcW w:w="713"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1161" w:author="MM" w:date="2022-07-15T14:34:00Z"/>
                <w:color w:val="000000" w:themeColor="text1"/>
              </w:rPr>
            </w:pPr>
            <w:ins w:id="1162" w:author="MM" w:date="2022-07-15T14:34:00Z">
              <w:r w:rsidRPr="008238AF">
                <w:rPr>
                  <w:rFonts w:hint="eastAsia"/>
                  <w:color w:val="000000" w:themeColor="text1"/>
                </w:rPr>
                <w:t>RISC（精简）</w:t>
              </w:r>
            </w:ins>
          </w:p>
        </w:tc>
        <w:tc>
          <w:tcPr>
            <w:tcW w:w="1877"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1163" w:author="MM" w:date="2022-07-15T14:34:00Z"/>
                <w:color w:val="000000" w:themeColor="text1"/>
              </w:rPr>
            </w:pPr>
            <w:ins w:id="1164" w:author="MM" w:date="2022-07-15T14:34:00Z">
              <w:r w:rsidRPr="008238AF">
                <w:rPr>
                  <w:rFonts w:hint="eastAsia"/>
                  <w:color w:val="000000" w:themeColor="text1"/>
                </w:rPr>
                <w:t>数量少，使用频率接近，定长格式，大部分为单周期指令，操作寄存器，只有Load/Store操作内存</w:t>
              </w:r>
            </w:ins>
          </w:p>
        </w:tc>
        <w:tc>
          <w:tcPr>
            <w:tcW w:w="486"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1165" w:author="MM" w:date="2022-07-15T14:34:00Z"/>
                <w:color w:val="000000" w:themeColor="text1"/>
              </w:rPr>
            </w:pPr>
            <w:ins w:id="1166" w:author="MM" w:date="2022-07-15T14:34:00Z">
              <w:r w:rsidRPr="008238AF">
                <w:rPr>
                  <w:rFonts w:hint="eastAsia"/>
                  <w:color w:val="000000" w:themeColor="text1"/>
                </w:rPr>
                <w:t>支持方式少</w:t>
              </w:r>
            </w:ins>
          </w:p>
        </w:tc>
        <w:tc>
          <w:tcPr>
            <w:tcW w:w="1123"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1167" w:author="MM" w:date="2022-07-15T14:34:00Z"/>
                <w:color w:val="000000" w:themeColor="text1"/>
              </w:rPr>
            </w:pPr>
            <w:ins w:id="1168" w:author="MM" w:date="2022-07-15T14:34:00Z">
              <w:r w:rsidRPr="008238AF">
                <w:rPr>
                  <w:rFonts w:hint="eastAsia"/>
                  <w:color w:val="000000" w:themeColor="text1"/>
                </w:rPr>
                <w:t>增加了通用寄存器；硬布线逻辑控制为主；适合采用流水线</w:t>
              </w:r>
            </w:ins>
          </w:p>
        </w:tc>
        <w:tc>
          <w:tcPr>
            <w:tcW w:w="800" w:type="pct"/>
            <w:shd w:val="clear" w:color="auto" w:fill="auto"/>
            <w:tcMar>
              <w:top w:w="15" w:type="dxa"/>
              <w:left w:w="108" w:type="dxa"/>
              <w:bottom w:w="0" w:type="dxa"/>
              <w:right w:w="108" w:type="dxa"/>
            </w:tcMar>
            <w:vAlign w:val="center"/>
            <w:hideMark/>
          </w:tcPr>
          <w:p w:rsidR="00313FD3" w:rsidRPr="008238AF" w:rsidRDefault="00313FD3" w:rsidP="00DC7BCD">
            <w:pPr>
              <w:pStyle w:val="biao"/>
              <w:rPr>
                <w:ins w:id="1169" w:author="MM" w:date="2022-07-15T14:34:00Z"/>
                <w:color w:val="000000" w:themeColor="text1"/>
              </w:rPr>
            </w:pPr>
            <w:ins w:id="1170" w:author="MM" w:date="2022-07-15T14:34:00Z">
              <w:r w:rsidRPr="008238AF">
                <w:rPr>
                  <w:rFonts w:hint="eastAsia"/>
                  <w:color w:val="000000" w:themeColor="text1"/>
                </w:rPr>
                <w:t>优化编译，有效支持高级语言</w:t>
              </w:r>
            </w:ins>
          </w:p>
        </w:tc>
      </w:tr>
    </w:tbl>
    <w:p w:rsidR="00313FD3" w:rsidRPr="00313FD3" w:rsidRDefault="00313FD3" w:rsidP="00313FD3"/>
    <w:p w:rsidR="00DA1BA3" w:rsidRPr="00BE71A6" w:rsidRDefault="004A7DBC">
      <w:pPr>
        <w:pStyle w:val="2"/>
        <w:spacing w:beforeLines="50" w:before="156"/>
        <w:ind w:firstLine="0"/>
        <w:rPr>
          <w:rFonts w:ascii="思源黑体 CN Normal" w:eastAsia="思源黑体 CN Normal" w:hAnsi="思源黑体 CN Normal"/>
          <w:rPrChange w:id="1171"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1172"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1173" w:author="MM" w:date="2022-07-15T13:50:00Z">
            <w:rPr>
              <w:rFonts w:ascii="微软雅黑" w:eastAsia="微软雅黑" w:hAnsi="微软雅黑"/>
            </w:rPr>
          </w:rPrChange>
        </w:rPr>
        <w:t>2：Cache映射方式</w:t>
      </w:r>
    </w:p>
    <w:p w:rsidR="00DA1BA3" w:rsidRPr="00BE71A6" w:rsidRDefault="004A7DBC">
      <w:pPr>
        <w:rPr>
          <w:rFonts w:ascii="思源黑体 CN Normal" w:eastAsia="思源黑体 CN Normal" w:hAnsi="思源黑体 CN Normal"/>
          <w:rPrChange w:id="1174" w:author="MM" w:date="2022-07-15T13:50:00Z">
            <w:rPr/>
          </w:rPrChange>
        </w:rPr>
      </w:pPr>
      <w:r w:rsidRPr="00BE71A6">
        <w:rPr>
          <w:rFonts w:ascii="思源黑体 CN Normal" w:eastAsia="思源黑体 CN Normal" w:hAnsi="思源黑体 CN Normal" w:hint="eastAsia"/>
          <w:b/>
          <w:bCs/>
          <w:rPrChange w:id="1175" w:author="MM" w:date="2022-07-15T13:50:00Z">
            <w:rPr>
              <w:rFonts w:hint="eastAsia"/>
              <w:b/>
              <w:bCs/>
            </w:rPr>
          </w:rPrChange>
        </w:rPr>
        <w:t>直接相联映像：</w:t>
      </w:r>
      <w:r w:rsidRPr="00BE71A6">
        <w:rPr>
          <w:rFonts w:ascii="思源黑体 CN Normal" w:eastAsia="思源黑体 CN Normal" w:hAnsi="思源黑体 CN Normal" w:hint="eastAsia"/>
          <w:rPrChange w:id="1176" w:author="MM" w:date="2022-07-15T13:50:00Z">
            <w:rPr>
              <w:rFonts w:hint="eastAsia"/>
            </w:rPr>
          </w:rPrChange>
        </w:rPr>
        <w:t>硬件电路较简单，但冲突率很高。</w:t>
      </w:r>
    </w:p>
    <w:p w:rsidR="00DA1BA3" w:rsidRPr="00BE71A6" w:rsidRDefault="004A7DBC">
      <w:pPr>
        <w:rPr>
          <w:rFonts w:ascii="思源黑体 CN Normal" w:eastAsia="思源黑体 CN Normal" w:hAnsi="思源黑体 CN Normal"/>
          <w:rPrChange w:id="1177" w:author="MM" w:date="2022-07-15T13:50:00Z">
            <w:rPr/>
          </w:rPrChange>
        </w:rPr>
      </w:pPr>
      <w:r w:rsidRPr="00BE71A6">
        <w:rPr>
          <w:rFonts w:ascii="思源黑体 CN Normal" w:eastAsia="思源黑体 CN Normal" w:hAnsi="思源黑体 CN Normal" w:hint="eastAsia"/>
          <w:b/>
          <w:bCs/>
          <w:rPrChange w:id="1178" w:author="MM" w:date="2022-07-15T13:50:00Z">
            <w:rPr>
              <w:rFonts w:hint="eastAsia"/>
              <w:b/>
              <w:bCs/>
            </w:rPr>
          </w:rPrChange>
        </w:rPr>
        <w:t>全相联映像：</w:t>
      </w:r>
      <w:r w:rsidRPr="00BE71A6">
        <w:rPr>
          <w:rFonts w:ascii="思源黑体 CN Normal" w:eastAsia="思源黑体 CN Normal" w:hAnsi="思源黑体 CN Normal" w:hint="eastAsia"/>
          <w:rPrChange w:id="1179" w:author="MM" w:date="2022-07-15T13:50:00Z">
            <w:rPr>
              <w:rFonts w:hint="eastAsia"/>
            </w:rPr>
          </w:rPrChange>
        </w:rPr>
        <w:t>电路难于设计和实现，只适用于小容量的cache，冲突率较低。</w:t>
      </w:r>
    </w:p>
    <w:p w:rsidR="00DA1BA3" w:rsidRPr="00BE71A6" w:rsidRDefault="004A7DBC">
      <w:pPr>
        <w:rPr>
          <w:ins w:id="1180" w:author="MM" w:date="2022-07-11T17:41:00Z"/>
          <w:rFonts w:ascii="思源黑体 CN Normal" w:eastAsia="思源黑体 CN Normal" w:hAnsi="思源黑体 CN Normal"/>
          <w:rPrChange w:id="1181" w:author="MM" w:date="2022-07-15T13:50:00Z">
            <w:rPr>
              <w:ins w:id="1182" w:author="MM" w:date="2022-07-11T17:41:00Z"/>
            </w:rPr>
          </w:rPrChange>
        </w:rPr>
      </w:pPr>
      <w:r w:rsidRPr="00BE71A6">
        <w:rPr>
          <w:rFonts w:ascii="思源黑体 CN Normal" w:eastAsia="思源黑体 CN Normal" w:hAnsi="思源黑体 CN Normal" w:hint="eastAsia"/>
          <w:b/>
          <w:bCs/>
          <w:rPrChange w:id="1183" w:author="MM" w:date="2022-07-15T13:50:00Z">
            <w:rPr>
              <w:rFonts w:hint="eastAsia"/>
              <w:b/>
              <w:bCs/>
            </w:rPr>
          </w:rPrChange>
        </w:rPr>
        <w:t>组相联映像：</w:t>
      </w:r>
      <w:r w:rsidRPr="00BE71A6">
        <w:rPr>
          <w:rFonts w:ascii="思源黑体 CN Normal" w:eastAsia="思源黑体 CN Normal" w:hAnsi="思源黑体 CN Normal" w:hint="eastAsia"/>
          <w:rPrChange w:id="1184" w:author="MM" w:date="2022-07-15T13:50:00Z">
            <w:rPr>
              <w:rFonts w:hint="eastAsia"/>
            </w:rPr>
          </w:rPrChange>
        </w:rPr>
        <w:t>直接相联与全相联的折中。</w:t>
      </w:r>
    </w:p>
    <w:p w:rsidR="0009684C" w:rsidRPr="00BE71A6" w:rsidRDefault="0009684C" w:rsidP="0009684C">
      <w:pPr>
        <w:pStyle w:val="2"/>
        <w:spacing w:beforeLines="50" w:before="156"/>
        <w:ind w:firstLine="0"/>
        <w:rPr>
          <w:ins w:id="1185" w:author="MM" w:date="2022-07-11T17:41:00Z"/>
          <w:rFonts w:ascii="思源黑体 CN Normal" w:eastAsia="思源黑体 CN Normal" w:hAnsi="思源黑体 CN Normal"/>
          <w:rPrChange w:id="1186" w:author="MM" w:date="2022-07-15T13:50:00Z">
            <w:rPr>
              <w:ins w:id="1187" w:author="MM" w:date="2022-07-11T17:41:00Z"/>
              <w:rFonts w:ascii="微软雅黑" w:eastAsia="微软雅黑" w:hAnsi="微软雅黑"/>
            </w:rPr>
          </w:rPrChange>
        </w:rPr>
      </w:pPr>
      <w:ins w:id="1188" w:author="MM" w:date="2022-07-11T17:41:00Z">
        <w:r w:rsidRPr="00BE71A6">
          <w:rPr>
            <w:rFonts w:ascii="思源黑体 CN Normal" w:eastAsia="思源黑体 CN Normal" w:hAnsi="思源黑体 CN Normal" w:hint="eastAsia"/>
            <w:rPrChange w:id="1189" w:author="MM" w:date="2022-07-15T13:50:00Z">
              <w:rPr>
                <w:rFonts w:ascii="微软雅黑" w:eastAsia="微软雅黑" w:hAnsi="微软雅黑" w:hint="eastAsia"/>
              </w:rPr>
            </w:rPrChange>
          </w:rPr>
          <w:t>易混淆点</w:t>
        </w:r>
      </w:ins>
      <w:ins w:id="1190" w:author="MM" w:date="2022-07-11T17:42:00Z">
        <w:r w:rsidRPr="00BE71A6">
          <w:rPr>
            <w:rFonts w:ascii="思源黑体 CN Normal" w:eastAsia="思源黑体 CN Normal" w:hAnsi="思源黑体 CN Normal"/>
            <w:rPrChange w:id="1191" w:author="MM" w:date="2022-07-15T13:50:00Z">
              <w:rPr>
                <w:rFonts w:ascii="微软雅黑" w:eastAsia="微软雅黑" w:hAnsi="微软雅黑"/>
              </w:rPr>
            </w:rPrChange>
          </w:rPr>
          <w:t>3</w:t>
        </w:r>
      </w:ins>
      <w:ins w:id="1192" w:author="MM" w:date="2022-07-11T17:41:00Z">
        <w:r w:rsidRPr="00BE71A6">
          <w:rPr>
            <w:rFonts w:ascii="思源黑体 CN Normal" w:eastAsia="思源黑体 CN Normal" w:hAnsi="思源黑体 CN Normal" w:hint="eastAsia"/>
            <w:rPrChange w:id="1193" w:author="MM" w:date="2022-07-15T13:50:00Z">
              <w:rPr>
                <w:rFonts w:ascii="微软雅黑" w:eastAsia="微软雅黑" w:hAnsi="微软雅黑" w:hint="eastAsia"/>
              </w:rPr>
            </w:rPrChange>
          </w:rPr>
          <w:t>：</w:t>
        </w:r>
      </w:ins>
      <w:ins w:id="1194" w:author="MM" w:date="2022-07-11T17:42:00Z">
        <w:r w:rsidRPr="00BE71A6">
          <w:rPr>
            <w:rFonts w:ascii="思源黑体 CN Normal" w:eastAsia="思源黑体 CN Normal" w:hAnsi="思源黑体 CN Normal" w:hint="eastAsia"/>
            <w:rPrChange w:id="1195" w:author="MM" w:date="2022-07-15T13:50:00Z">
              <w:rPr>
                <w:rFonts w:ascii="微软雅黑" w:eastAsia="微软雅黑" w:hAnsi="微软雅黑" w:hint="eastAsia"/>
              </w:rPr>
            </w:rPrChange>
          </w:rPr>
          <w:t>流水线公式</w:t>
        </w:r>
      </w:ins>
    </w:p>
    <w:p w:rsidR="0009684C" w:rsidRPr="00BE71A6" w:rsidRDefault="0009684C">
      <w:pPr>
        <w:rPr>
          <w:ins w:id="1196" w:author="MM" w:date="2022-07-11T17:41:00Z"/>
          <w:rFonts w:ascii="思源黑体 CN Normal" w:eastAsia="思源黑体 CN Normal" w:hAnsi="思源黑体 CN Normal"/>
          <w:rPrChange w:id="1197" w:author="MM" w:date="2022-07-15T13:50:00Z">
            <w:rPr>
              <w:ins w:id="1198" w:author="MM" w:date="2022-07-11T17:41:00Z"/>
            </w:rPr>
          </w:rPrChange>
        </w:rPr>
      </w:pPr>
    </w:p>
    <w:p w:rsidR="0009684C" w:rsidRPr="00BE71A6" w:rsidRDefault="0009684C">
      <w:pPr>
        <w:rPr>
          <w:ins w:id="1199" w:author="MM" w:date="2022-07-11T17:41:00Z"/>
          <w:rFonts w:ascii="思源黑体 CN Normal" w:eastAsia="思源黑体 CN Normal" w:hAnsi="思源黑体 CN Normal"/>
          <w:b/>
          <w:bCs/>
          <w:rPrChange w:id="1200" w:author="MM" w:date="2022-07-15T13:50:00Z">
            <w:rPr>
              <w:ins w:id="1201" w:author="MM" w:date="2022-07-11T17:41:00Z"/>
              <w:rFonts w:ascii="微软雅黑" w:hAnsi="微软雅黑"/>
              <w:b/>
              <w:bCs/>
            </w:rPr>
          </w:rPrChange>
        </w:rPr>
        <w:pPrChange w:id="1202" w:author="MM" w:date="2022-07-11T17:42:00Z">
          <w:pPr>
            <w:ind w:firstLine="420"/>
          </w:pPr>
        </w:pPrChange>
      </w:pPr>
      <w:ins w:id="1203" w:author="MM" w:date="2022-07-11T17:41:00Z">
        <w:r w:rsidRPr="00BE71A6">
          <w:rPr>
            <w:rFonts w:ascii="思源黑体 CN Normal" w:eastAsia="思源黑体 CN Normal" w:hAnsi="思源黑体 CN Normal" w:hint="eastAsia"/>
            <w:b/>
            <w:bCs/>
            <w:rPrChange w:id="1204" w:author="MM" w:date="2022-07-15T13:50:00Z">
              <w:rPr>
                <w:rFonts w:ascii="微软雅黑" w:hAnsi="微软雅黑" w:hint="eastAsia"/>
                <w:b/>
                <w:bCs/>
              </w:rPr>
            </w:rPrChange>
          </w:rPr>
          <w:t>流水线执行时间（理论公式）：</w:t>
        </w:r>
        <w:r w:rsidRPr="00BE71A6">
          <w:rPr>
            <w:rFonts w:ascii="思源黑体 CN Normal" w:eastAsia="思源黑体 CN Normal" w:hAnsi="思源黑体 CN Normal"/>
            <w:b/>
            <w:bCs/>
            <w:rPrChange w:id="1205" w:author="MM" w:date="2022-07-15T13:50:00Z">
              <w:rPr>
                <w:rFonts w:ascii="微软雅黑" w:hAnsi="微软雅黑"/>
                <w:b/>
                <w:bCs/>
              </w:rPr>
            </w:rPrChange>
          </w:rPr>
          <w:t>(t1+t2+..+tk)+(n-1)*∆t</w:t>
        </w:r>
      </w:ins>
    </w:p>
    <w:p w:rsidR="0009684C" w:rsidRPr="00BE71A6" w:rsidRDefault="0009684C">
      <w:pPr>
        <w:rPr>
          <w:ins w:id="1206" w:author="MM" w:date="2022-07-11T17:41:00Z"/>
          <w:rFonts w:ascii="思源黑体 CN Normal" w:eastAsia="思源黑体 CN Normal" w:hAnsi="思源黑体 CN Normal"/>
          <w:b/>
          <w:bCs/>
          <w:rPrChange w:id="1207" w:author="MM" w:date="2022-07-15T13:50:00Z">
            <w:rPr>
              <w:ins w:id="1208" w:author="MM" w:date="2022-07-11T17:41:00Z"/>
              <w:rFonts w:ascii="微软雅黑" w:hAnsi="微软雅黑"/>
              <w:b/>
              <w:bCs/>
            </w:rPr>
          </w:rPrChange>
        </w:rPr>
        <w:pPrChange w:id="1209" w:author="MM" w:date="2022-07-11T17:42:00Z">
          <w:pPr>
            <w:ind w:firstLine="420"/>
          </w:pPr>
        </w:pPrChange>
      </w:pPr>
      <w:ins w:id="1210" w:author="MM" w:date="2022-07-11T17:41:00Z">
        <w:r w:rsidRPr="00BE71A6">
          <w:rPr>
            <w:rFonts w:ascii="思源黑体 CN Normal" w:eastAsia="思源黑体 CN Normal" w:hAnsi="思源黑体 CN Normal" w:hint="eastAsia"/>
            <w:b/>
            <w:bCs/>
            <w:rPrChange w:id="1211" w:author="MM" w:date="2022-07-15T13:50:00Z">
              <w:rPr>
                <w:rFonts w:ascii="微软雅黑" w:hAnsi="微软雅黑" w:hint="eastAsia"/>
                <w:b/>
                <w:bCs/>
              </w:rPr>
            </w:rPrChange>
          </w:rPr>
          <w:t>流水线执行时间（实践公式）：</w:t>
        </w:r>
        <w:r w:rsidRPr="00BE71A6">
          <w:rPr>
            <w:rFonts w:ascii="思源黑体 CN Normal" w:eastAsia="思源黑体 CN Normal" w:hAnsi="思源黑体 CN Normal"/>
            <w:b/>
            <w:bCs/>
            <w:rPrChange w:id="1212" w:author="MM" w:date="2022-07-15T13:50:00Z">
              <w:rPr>
                <w:rFonts w:ascii="微软雅黑" w:hAnsi="微软雅黑"/>
                <w:b/>
                <w:bCs/>
              </w:rPr>
            </w:rPrChange>
          </w:rPr>
          <w:t>k*∆t +(n-1)*∆t</w:t>
        </w:r>
      </w:ins>
    </w:p>
    <w:p w:rsidR="0009684C" w:rsidRPr="00BE71A6" w:rsidRDefault="0009684C">
      <w:pPr>
        <w:rPr>
          <w:ins w:id="1213" w:author="MM" w:date="2022-07-11T17:41:00Z"/>
          <w:rFonts w:ascii="思源黑体 CN Normal" w:eastAsia="思源黑体 CN Normal" w:hAnsi="思源黑体 CN Normal"/>
          <w:b/>
          <w:bCs/>
          <w:rPrChange w:id="1214" w:author="MM" w:date="2022-07-15T13:50:00Z">
            <w:rPr>
              <w:ins w:id="1215" w:author="MM" w:date="2022-07-11T17:41:00Z"/>
              <w:rFonts w:ascii="微软雅黑" w:hAnsi="微软雅黑"/>
              <w:b/>
              <w:bCs/>
            </w:rPr>
          </w:rPrChange>
        </w:rPr>
        <w:pPrChange w:id="1216" w:author="MM" w:date="2022-07-11T17:42:00Z">
          <w:pPr>
            <w:ind w:firstLine="420"/>
          </w:pPr>
        </w:pPrChange>
      </w:pPr>
      <w:ins w:id="1217" w:author="MM" w:date="2022-07-11T17:41:00Z">
        <w:r w:rsidRPr="00BE71A6">
          <w:rPr>
            <w:rFonts w:ascii="思源黑体 CN Normal" w:eastAsia="思源黑体 CN Normal" w:hAnsi="思源黑体 CN Normal" w:hint="eastAsia"/>
            <w:b/>
            <w:bCs/>
            <w:rPrChange w:id="1218" w:author="MM" w:date="2022-07-15T13:50:00Z">
              <w:rPr>
                <w:rFonts w:ascii="微软雅黑" w:hAnsi="微软雅黑" w:hint="eastAsia"/>
                <w:b/>
                <w:bCs/>
              </w:rPr>
            </w:rPrChange>
          </w:rPr>
          <w:lastRenderedPageBreak/>
          <w:t>流水线吞吐率：</w:t>
        </w:r>
      </w:ins>
    </w:p>
    <w:p w:rsidR="0009684C" w:rsidRPr="00BE71A6" w:rsidRDefault="0009684C">
      <w:pPr>
        <w:ind w:firstLineChars="1400" w:firstLine="2940"/>
        <w:rPr>
          <w:ins w:id="1219" w:author="MM" w:date="2022-07-11T17:41:00Z"/>
          <w:rFonts w:ascii="思源黑体 CN Normal" w:eastAsia="思源黑体 CN Normal" w:hAnsi="思源黑体 CN Normal"/>
          <w:rPrChange w:id="1220" w:author="MM" w:date="2022-07-15T13:50:00Z">
            <w:rPr>
              <w:ins w:id="1221" w:author="MM" w:date="2022-07-11T17:41:00Z"/>
              <w:rFonts w:ascii="微软雅黑" w:hAnsi="微软雅黑"/>
            </w:rPr>
          </w:rPrChange>
        </w:rPr>
        <w:pPrChange w:id="1222" w:author="MM" w:date="2022-07-18T11:56:00Z">
          <w:pPr/>
        </w:pPrChange>
      </w:pPr>
      <w:ins w:id="1223" w:author="MM" w:date="2022-07-11T17:41:00Z">
        <w:r w:rsidRPr="00BE71A6">
          <w:rPr>
            <w:rFonts w:ascii="思源黑体 CN Normal" w:eastAsia="思源黑体 CN Normal" w:hAnsi="思源黑体 CN Normal"/>
            <w:rPrChange w:id="1224" w:author="MM" w:date="2022-07-15T13:50:00Z">
              <w:rPr>
                <w:rFonts w:ascii="微软雅黑" w:hAnsi="微软雅黑"/>
              </w:rPr>
            </w:rPrChange>
          </w:rPr>
          <w:t xml:space="preserve"> </w:t>
        </w:r>
      </w:ins>
      <w:ins w:id="1225" w:author="MM" w:date="2022-07-18T11:55:00Z">
        <m:oMath>
          <m:r>
            <m:rPr>
              <m:sty m:val="p"/>
            </m:rPr>
            <w:rPr>
              <w:rFonts w:ascii="Cambria Math" w:eastAsia="思源黑体 CN Normal" w:hAnsi="Cambria Math"/>
            </w:rPr>
            <m:t>TP=</m:t>
          </m:r>
          <m:f>
            <m:fPr>
              <m:ctrlPr>
                <w:rPr>
                  <w:rFonts w:ascii="Cambria Math" w:eastAsia="思源黑体 CN Normal" w:hAnsi="Cambria Math"/>
                </w:rPr>
              </m:ctrlPr>
            </m:fPr>
            <m:num>
              <m:r>
                <m:rPr>
                  <m:sty m:val="p"/>
                </m:rPr>
                <w:rPr>
                  <w:rFonts w:ascii="Cambria Math" w:eastAsia="思源黑体 CN Normal" w:hAnsi="Cambria Math" w:hint="eastAsia"/>
                </w:rPr>
                <m:t>指令条数</m:t>
              </m:r>
            </m:num>
            <m:den>
              <m:r>
                <m:rPr>
                  <m:sty m:val="p"/>
                </m:rPr>
                <w:rPr>
                  <w:rFonts w:ascii="Cambria Math" w:eastAsia="思源黑体 CN Normal" w:hAnsi="Cambria Math" w:hint="eastAsia"/>
                </w:rPr>
                <m:t>流水线</m:t>
              </m:r>
              <m:r>
                <m:rPr>
                  <m:sty m:val="p"/>
                </m:rPr>
                <w:rPr>
                  <w:rFonts w:ascii="Cambria Math" w:eastAsia="思源黑体 CN Normal" w:hAnsi="Cambria Math"/>
                </w:rPr>
                <m:t>执行时间</m:t>
              </m:r>
            </m:den>
          </m:f>
        </m:oMath>
      </w:ins>
    </w:p>
    <w:p w:rsidR="00027108" w:rsidRDefault="0009684C" w:rsidP="00027108">
      <w:pPr>
        <w:rPr>
          <w:ins w:id="1226" w:author="MM" w:date="2022-07-18T11:56:00Z"/>
          <w:rFonts w:ascii="思源黑体 CN Normal" w:eastAsia="思源黑体 CN Normal" w:hAnsi="思源黑体 CN Normal"/>
          <w:b/>
          <w:bCs/>
        </w:rPr>
      </w:pPr>
      <w:ins w:id="1227" w:author="MM" w:date="2022-07-11T17:41:00Z">
        <w:r w:rsidRPr="00BE71A6">
          <w:rPr>
            <w:rFonts w:ascii="思源黑体 CN Normal" w:eastAsia="思源黑体 CN Normal" w:hAnsi="思源黑体 CN Normal" w:hint="eastAsia"/>
            <w:b/>
            <w:bCs/>
            <w:rPrChange w:id="1228" w:author="MM" w:date="2022-07-15T13:50:00Z">
              <w:rPr>
                <w:rFonts w:ascii="微软雅黑" w:hAnsi="微软雅黑" w:hint="eastAsia"/>
                <w:b/>
                <w:bCs/>
              </w:rPr>
            </w:rPrChange>
          </w:rPr>
          <w:t>流水线最大吞吐率（即流水线周期的倒数）</w:t>
        </w:r>
      </w:ins>
    </w:p>
    <w:p w:rsidR="00027108" w:rsidRPr="00027108" w:rsidRDefault="00027108">
      <w:pPr>
        <w:rPr>
          <w:ins w:id="1229" w:author="MM" w:date="2022-07-11T17:41:00Z"/>
          <w:rFonts w:ascii="思源黑体 CN Normal" w:eastAsia="思源黑体 CN Normal" w:hAnsi="思源黑体 CN Normal"/>
          <w:b/>
          <w:bCs/>
          <w:rPrChange w:id="1230" w:author="MM" w:date="2022-07-18T11:56:00Z">
            <w:rPr>
              <w:ins w:id="1231" w:author="MM" w:date="2022-07-11T17:41:00Z"/>
              <w:rFonts w:ascii="微软雅黑" w:hAnsi="微软雅黑"/>
              <w:b/>
              <w:bCs/>
            </w:rPr>
          </w:rPrChange>
        </w:rPr>
        <w:pPrChange w:id="1232" w:author="MM" w:date="2022-07-11T17:42:00Z">
          <w:pPr>
            <w:ind w:firstLine="420"/>
          </w:pPr>
        </w:pPrChange>
      </w:pPr>
      <w:ins w:id="1233" w:author="MM" w:date="2022-07-18T11:56:00Z">
        <m:oMathPara>
          <m:oMath>
            <m:r>
              <m:rPr>
                <m:sty m:val="b"/>
              </m:rPr>
              <w:rPr>
                <w:rFonts w:ascii="Cambria Math" w:eastAsia="思源黑体 CN Normal" w:hAnsi="Cambria Math"/>
              </w:rPr>
              <m:t>TP</m:t>
            </m:r>
            <m:r>
              <m:rPr>
                <m:sty m:val="b"/>
              </m:rPr>
              <w:rPr>
                <w:rFonts w:ascii="Cambria Math" w:eastAsia="思源黑体 CN Normal" w:hAnsi="Cambria Math" w:hint="eastAsia"/>
              </w:rPr>
              <m:t>max</m:t>
            </m:r>
            <m:r>
              <m:rPr>
                <m:sty m:val="b"/>
              </m:rPr>
              <w:rPr>
                <w:rFonts w:ascii="Cambria Math" w:eastAsia="思源黑体 CN Normal" w:hAnsi="Cambria Math"/>
              </w:rPr>
              <m:t>=</m:t>
            </m:r>
            <m:func>
              <m:funcPr>
                <m:ctrlPr>
                  <w:rPr>
                    <w:rFonts w:ascii="Cambria Math" w:eastAsia="思源黑体 CN Normal" w:hAnsi="Cambria Math"/>
                    <w:b/>
                    <w:bCs/>
                  </w:rPr>
                </m:ctrlPr>
              </m:funcPr>
              <m:fName>
                <m:limLow>
                  <m:limLowPr>
                    <m:ctrlPr>
                      <w:rPr>
                        <w:rFonts w:ascii="Cambria Math" w:eastAsia="思源黑体 CN Normal" w:hAnsi="Cambria Math"/>
                        <w:b/>
                        <w:bCs/>
                      </w:rPr>
                    </m:ctrlPr>
                  </m:limLowPr>
                  <m:e>
                    <m:r>
                      <m:rPr>
                        <m:sty m:val="b"/>
                      </m:rPr>
                      <w:rPr>
                        <w:rFonts w:ascii="Cambria Math" w:eastAsia="思源黑体 CN Normal" w:hAnsi="Cambria Math"/>
                      </w:rPr>
                      <m:t>lim</m:t>
                    </m:r>
                  </m:e>
                  <m:lim>
                    <m:r>
                      <m:rPr>
                        <m:sty m:val="b"/>
                      </m:rPr>
                      <w:rPr>
                        <w:rFonts w:ascii="Cambria Math" w:eastAsia="思源黑体 CN Normal" w:hAnsi="Cambria Math"/>
                      </w:rPr>
                      <m:t>n→∞</m:t>
                    </m:r>
                  </m:lim>
                </m:limLow>
              </m:fName>
              <m:e>
                <m:f>
                  <m:fPr>
                    <m:ctrlPr>
                      <w:rPr>
                        <w:rFonts w:ascii="Cambria Math" w:eastAsia="思源黑体 CN Normal" w:hAnsi="Cambria Math"/>
                        <w:b/>
                        <w:bCs/>
                      </w:rPr>
                    </m:ctrlPr>
                  </m:fPr>
                  <m:num>
                    <m:r>
                      <m:rPr>
                        <m:sty m:val="b"/>
                      </m:rPr>
                      <w:rPr>
                        <w:rFonts w:ascii="Cambria Math" w:eastAsia="思源黑体 CN Normal" w:hAnsi="Cambria Math"/>
                      </w:rPr>
                      <m:t>n</m:t>
                    </m:r>
                  </m:num>
                  <m:den>
                    <m:r>
                      <m:rPr>
                        <m:sty m:val="b"/>
                      </m:rPr>
                      <w:rPr>
                        <w:rFonts w:ascii="Cambria Math" w:eastAsia="思源黑体 CN Normal" w:hAnsi="Cambria Math" w:hint="eastAsia"/>
                      </w:rPr>
                      <m:t>（</m:t>
                    </m:r>
                    <m:r>
                      <m:rPr>
                        <m:sty m:val="b"/>
                      </m:rPr>
                      <w:rPr>
                        <w:rFonts w:ascii="Cambria Math" w:eastAsia="思源黑体 CN Normal" w:hAnsi="Cambria Math"/>
                      </w:rPr>
                      <m:t>k+n-1</m:t>
                    </m:r>
                    <m:r>
                      <m:rPr>
                        <m:sty m:val="b"/>
                      </m:rPr>
                      <w:rPr>
                        <w:rFonts w:ascii="Cambria Math" w:eastAsia="思源黑体 CN Normal" w:hAnsi="Cambria Math" w:hint="eastAsia"/>
                      </w:rPr>
                      <m:t>）</m:t>
                    </m:r>
                    <w:bookmarkStart w:id="1234" w:name="OLE_LINK3"/>
                    <m:r>
                      <m:rPr>
                        <m:sty m:val="b"/>
                      </m:rPr>
                      <w:rPr>
                        <w:rFonts w:ascii="Cambria Math" w:eastAsia="思源黑体 CN Normal" w:hAnsi="Cambria Math"/>
                      </w:rPr>
                      <m:t>∆t</m:t>
                    </m:r>
                    <w:bookmarkEnd w:id="1234"/>
                  </m:den>
                </m:f>
                <m:r>
                  <m:rPr>
                    <m:sty m:val="bi"/>
                  </m:rPr>
                  <w:rPr>
                    <w:rFonts w:ascii="Cambria Math" w:eastAsia="思源黑体 CN Normal" w:hAnsi="Cambria Math"/>
                  </w:rPr>
                  <m:t>=</m:t>
                </m:r>
                <m:f>
                  <m:fPr>
                    <m:ctrlPr>
                      <w:rPr>
                        <w:rFonts w:ascii="Cambria Math" w:eastAsia="思源黑体 CN Normal" w:hAnsi="Cambria Math"/>
                        <w:b/>
                        <w:bCs/>
                        <w:i/>
                      </w:rPr>
                    </m:ctrlPr>
                  </m:fPr>
                  <m:num>
                    <m:r>
                      <m:rPr>
                        <m:sty m:val="bi"/>
                      </m:rPr>
                      <w:rPr>
                        <w:rFonts w:ascii="Cambria Math" w:eastAsia="思源黑体 CN Normal" w:hAnsi="Cambria Math"/>
                      </w:rPr>
                      <m:t>1</m:t>
                    </m:r>
                  </m:num>
                  <m:den>
                    <m:r>
                      <m:rPr>
                        <m:sty m:val="b"/>
                      </m:rPr>
                      <w:rPr>
                        <w:rFonts w:ascii="Cambria Math" w:eastAsia="思源黑体 CN Normal" w:hAnsi="Cambria Math"/>
                      </w:rPr>
                      <m:t>∆t</m:t>
                    </m:r>
                  </m:den>
                </m:f>
              </m:e>
            </m:func>
          </m:oMath>
        </m:oMathPara>
      </w:ins>
    </w:p>
    <w:p w:rsidR="0009684C" w:rsidRPr="00BE71A6" w:rsidDel="0009684C" w:rsidRDefault="0009684C">
      <w:pPr>
        <w:rPr>
          <w:del w:id="1235" w:author="MM" w:date="2022-07-11T17:42:00Z"/>
          <w:rFonts w:ascii="思源黑体 CN Normal" w:eastAsia="思源黑体 CN Normal" w:hAnsi="思源黑体 CN Normal"/>
          <w:b/>
          <w:bCs/>
          <w:rPrChange w:id="1236" w:author="MM" w:date="2022-07-15T13:50:00Z">
            <w:rPr>
              <w:del w:id="1237" w:author="MM" w:date="2022-07-11T17:42:00Z"/>
              <w:rFonts w:ascii="微软雅黑" w:hAnsi="微软雅黑"/>
            </w:rPr>
          </w:rPrChange>
        </w:rPr>
      </w:pPr>
      <w:ins w:id="1238" w:author="MM" w:date="2022-07-11T17:41:00Z">
        <w:r w:rsidRPr="00BE71A6">
          <w:rPr>
            <w:rFonts w:ascii="思源黑体 CN Normal" w:eastAsia="思源黑体 CN Normal" w:hAnsi="思源黑体 CN Normal" w:hint="eastAsia"/>
            <w:b/>
            <w:bCs/>
            <w:rPrChange w:id="1239" w:author="MM" w:date="2022-07-15T13:50:00Z">
              <w:rPr>
                <w:rFonts w:ascii="微软雅黑" w:hAnsi="微软雅黑" w:hint="eastAsia"/>
                <w:b/>
                <w:bCs/>
              </w:rPr>
            </w:rPrChange>
          </w:rPr>
          <w:t>流水线加速比：顺序执行时间</w:t>
        </w:r>
        <w:r w:rsidRPr="00BE71A6">
          <w:rPr>
            <w:rFonts w:ascii="思源黑体 CN Normal" w:eastAsia="思源黑体 CN Normal" w:hAnsi="思源黑体 CN Normal"/>
            <w:b/>
            <w:bCs/>
            <w:rPrChange w:id="1240" w:author="MM" w:date="2022-07-15T13:50:00Z">
              <w:rPr>
                <w:rFonts w:ascii="微软雅黑" w:hAnsi="微软雅黑"/>
                <w:b/>
                <w:bCs/>
              </w:rPr>
            </w:rPrChange>
          </w:rPr>
          <w:t>/流水线执行时间</w:t>
        </w:r>
      </w:ins>
    </w:p>
    <w:p w:rsidR="00DA1BA3" w:rsidRPr="00BE71A6" w:rsidRDefault="00DA1BA3">
      <w:pPr>
        <w:rPr>
          <w:ins w:id="1241" w:author="MM" w:date="2022-07-11T17:42:00Z"/>
          <w:rFonts w:ascii="思源黑体 CN Normal" w:eastAsia="思源黑体 CN Normal" w:hAnsi="思源黑体 CN Normal" w:cs="Times New Roman"/>
          <w:rPrChange w:id="1242" w:author="MM" w:date="2022-07-15T13:50:00Z">
            <w:rPr>
              <w:ins w:id="1243" w:author="MM" w:date="2022-07-11T17:42:00Z"/>
              <w:rFonts w:ascii="微软雅黑" w:hAnsi="微软雅黑" w:cs="Times New Roman"/>
            </w:rPr>
          </w:rPrChange>
        </w:rPr>
      </w:pPr>
    </w:p>
    <w:p w:rsidR="0009684C" w:rsidRPr="00BE71A6" w:rsidRDefault="0009684C" w:rsidP="0009684C">
      <w:pPr>
        <w:pStyle w:val="1"/>
        <w:jc w:val="center"/>
        <w:rPr>
          <w:ins w:id="1244" w:author="MM" w:date="2022-07-11T17:43:00Z"/>
          <w:rFonts w:ascii="思源黑体 CN Normal" w:eastAsia="思源黑体 CN Normal" w:hAnsi="思源黑体 CN Normal" w:cs="微软雅黑"/>
          <w:sz w:val="36"/>
          <w:szCs w:val="36"/>
          <w:rPrChange w:id="1245" w:author="MM" w:date="2022-07-15T13:50:00Z">
            <w:rPr>
              <w:ins w:id="1246" w:author="MM" w:date="2022-07-11T17:43:00Z"/>
              <w:rFonts w:ascii="微软雅黑" w:hAnsi="微软雅黑" w:cs="微软雅黑"/>
              <w:sz w:val="36"/>
              <w:szCs w:val="36"/>
            </w:rPr>
          </w:rPrChange>
        </w:rPr>
      </w:pPr>
      <w:ins w:id="1247" w:author="MM" w:date="2022-07-11T17:42:00Z">
        <w:r w:rsidRPr="00BE71A6">
          <w:rPr>
            <w:rFonts w:ascii="思源黑体 CN Normal" w:eastAsia="思源黑体 CN Normal" w:hAnsi="思源黑体 CN Normal" w:cs="微软雅黑" w:hint="eastAsia"/>
            <w:sz w:val="36"/>
            <w:szCs w:val="36"/>
            <w:rPrChange w:id="1248" w:author="MM" w:date="2022-07-15T13:50:00Z">
              <w:rPr>
                <w:rFonts w:ascii="微软雅黑" w:hAnsi="微软雅黑" w:cs="微软雅黑" w:hint="eastAsia"/>
                <w:sz w:val="36"/>
                <w:szCs w:val="36"/>
              </w:rPr>
            </w:rPrChange>
          </w:rPr>
          <w:t>第</w:t>
        </w:r>
        <w:r w:rsidRPr="00BE71A6">
          <w:rPr>
            <w:rFonts w:ascii="思源黑体 CN Normal" w:eastAsia="思源黑体 CN Normal" w:hAnsi="思源黑体 CN Normal" w:cs="微软雅黑"/>
            <w:sz w:val="36"/>
            <w:szCs w:val="36"/>
            <w:rPrChange w:id="1249" w:author="MM" w:date="2022-07-15T13:50:00Z">
              <w:rPr>
                <w:rFonts w:ascii="微软雅黑" w:hAnsi="微软雅黑" w:cs="微软雅黑"/>
                <w:sz w:val="36"/>
                <w:szCs w:val="36"/>
              </w:rPr>
            </w:rPrChange>
          </w:rPr>
          <w:t xml:space="preserve">8章 </w:t>
        </w:r>
        <w:r w:rsidRPr="00BE71A6">
          <w:rPr>
            <w:rFonts w:ascii="思源黑体 CN Normal" w:eastAsia="思源黑体 CN Normal" w:hAnsi="思源黑体 CN Normal" w:cs="微软雅黑" w:hint="eastAsia"/>
            <w:sz w:val="36"/>
            <w:szCs w:val="36"/>
            <w:rPrChange w:id="1250" w:author="MM" w:date="2022-07-15T13:50:00Z">
              <w:rPr>
                <w:rFonts w:ascii="微软雅黑" w:hAnsi="微软雅黑" w:cs="微软雅黑" w:hint="eastAsia"/>
                <w:sz w:val="36"/>
                <w:szCs w:val="36"/>
              </w:rPr>
            </w:rPrChange>
          </w:rPr>
          <w:t>嵌入式</w:t>
        </w:r>
        <w:r w:rsidRPr="00BE71A6">
          <w:rPr>
            <w:rFonts w:ascii="思源黑体 CN Normal" w:eastAsia="思源黑体 CN Normal" w:hAnsi="思源黑体 CN Normal" w:cs="微软雅黑"/>
            <w:sz w:val="36"/>
            <w:szCs w:val="36"/>
            <w:rPrChange w:id="1251" w:author="MM" w:date="2022-07-15T13:50:00Z">
              <w:rPr>
                <w:rFonts w:ascii="微软雅黑" w:hAnsi="微软雅黑" w:cs="微软雅黑"/>
                <w:sz w:val="36"/>
                <w:szCs w:val="36"/>
              </w:rPr>
            </w:rPrChange>
          </w:rPr>
          <w:t>系统</w:t>
        </w:r>
      </w:ins>
    </w:p>
    <w:p w:rsidR="0009684C" w:rsidRPr="00BE71A6" w:rsidRDefault="0009684C" w:rsidP="0009684C">
      <w:pPr>
        <w:pStyle w:val="2"/>
        <w:spacing w:beforeLines="50" w:before="156"/>
        <w:ind w:firstLine="0"/>
        <w:rPr>
          <w:ins w:id="1252" w:author="MM" w:date="2022-07-11T17:43:00Z"/>
          <w:rFonts w:ascii="思源黑体 CN Normal" w:eastAsia="思源黑体 CN Normal" w:hAnsi="思源黑体 CN Normal"/>
          <w:rPrChange w:id="1253" w:author="MM" w:date="2022-07-15T13:50:00Z">
            <w:rPr>
              <w:ins w:id="1254" w:author="MM" w:date="2022-07-11T17:43:00Z"/>
              <w:rFonts w:ascii="微软雅黑" w:eastAsia="微软雅黑" w:hAnsi="微软雅黑"/>
            </w:rPr>
          </w:rPrChange>
        </w:rPr>
      </w:pPr>
      <w:ins w:id="1255" w:author="MM" w:date="2022-07-11T17:43:00Z">
        <w:r w:rsidRPr="00BE71A6">
          <w:rPr>
            <w:rFonts w:ascii="思源黑体 CN Normal" w:eastAsia="思源黑体 CN Normal" w:hAnsi="思源黑体 CN Normal" w:hint="eastAsia"/>
            <w:rPrChange w:id="1256"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1257" w:author="MM" w:date="2022-07-15T13:50:00Z">
              <w:rPr>
                <w:rFonts w:ascii="微软雅黑" w:eastAsia="微软雅黑" w:hAnsi="微软雅黑"/>
              </w:rPr>
            </w:rPrChange>
          </w:rPr>
          <w:t>1：</w:t>
        </w:r>
      </w:ins>
      <w:ins w:id="1258" w:author="MM" w:date="2022-07-11T17:44:00Z">
        <w:r w:rsidRPr="00BE71A6">
          <w:rPr>
            <w:rFonts w:ascii="思源黑体 CN Normal" w:eastAsia="思源黑体 CN Normal" w:hAnsi="思源黑体 CN Normal" w:hint="eastAsia"/>
            <w:rPrChange w:id="1259" w:author="MM" w:date="2022-07-15T13:50:00Z">
              <w:rPr>
                <w:rFonts w:ascii="微软雅黑" w:eastAsia="微软雅黑" w:hAnsi="微软雅黑" w:hint="eastAsia"/>
              </w:rPr>
            </w:rPrChange>
          </w:rPr>
          <w:t>嵌入式微处理器分类</w:t>
        </w:r>
      </w:ins>
    </w:p>
    <w:p w:rsidR="0009684C" w:rsidRPr="00BE71A6" w:rsidRDefault="0009684C" w:rsidP="0009684C">
      <w:pPr>
        <w:rPr>
          <w:ins w:id="1260" w:author="MM" w:date="2022-07-11T17:44:00Z"/>
          <w:rFonts w:ascii="思源黑体 CN Normal" w:eastAsia="思源黑体 CN Normal" w:hAnsi="思源黑体 CN Normal"/>
          <w:rPrChange w:id="1261" w:author="MM" w:date="2022-07-15T13:50:00Z">
            <w:rPr>
              <w:ins w:id="1262" w:author="MM" w:date="2022-07-11T17:44:00Z"/>
            </w:rPr>
          </w:rPrChange>
        </w:rPr>
      </w:pPr>
      <w:ins w:id="1263" w:author="MM" w:date="2022-07-11T17:44:00Z">
        <w:r w:rsidRPr="00BE71A6">
          <w:rPr>
            <w:rFonts w:ascii="思源黑体 CN Normal" w:eastAsia="思源黑体 CN Normal" w:hAnsi="思源黑体 CN Normal" w:hint="eastAsia"/>
            <w:rPrChange w:id="1264" w:author="MM" w:date="2022-07-15T13:50:00Z">
              <w:rPr>
                <w:rFonts w:hint="eastAsia"/>
              </w:rPr>
            </w:rPrChange>
          </w:rPr>
          <w:t>（1）嵌入式微控制器（MCU：Micro</w:t>
        </w:r>
        <w:r w:rsidRPr="00BE71A6">
          <w:rPr>
            <w:rFonts w:ascii="思源黑体 CN Normal" w:eastAsia="思源黑体 CN Normal" w:hAnsi="思源黑体 CN Normal"/>
            <w:rPrChange w:id="1265" w:author="MM" w:date="2022-07-15T13:50:00Z">
              <w:rPr/>
            </w:rPrChange>
          </w:rPr>
          <w:t xml:space="preserve"> Controller </w:t>
        </w:r>
        <w:r w:rsidRPr="00BE71A6">
          <w:rPr>
            <w:rFonts w:ascii="思源黑体 CN Normal" w:eastAsia="思源黑体 CN Normal" w:hAnsi="思源黑体 CN Normal" w:hint="eastAsia"/>
            <w:rPrChange w:id="1266" w:author="MM" w:date="2022-07-15T13:50:00Z">
              <w:rPr>
                <w:rFonts w:hint="eastAsia"/>
              </w:rPr>
            </w:rPrChange>
          </w:rPr>
          <w:t>Unit）：又称为单片机，片上外设资源一般比较丰富，适合于控制。</w:t>
        </w:r>
      </w:ins>
    </w:p>
    <w:p w:rsidR="0009684C" w:rsidRPr="00BE71A6" w:rsidRDefault="0009684C" w:rsidP="0009684C">
      <w:pPr>
        <w:rPr>
          <w:ins w:id="1267" w:author="MM" w:date="2022-07-11T17:44:00Z"/>
          <w:rFonts w:ascii="思源黑体 CN Normal" w:eastAsia="思源黑体 CN Normal" w:hAnsi="思源黑体 CN Normal"/>
          <w:rPrChange w:id="1268" w:author="MM" w:date="2022-07-15T13:50:00Z">
            <w:rPr>
              <w:ins w:id="1269" w:author="MM" w:date="2022-07-11T17:44:00Z"/>
            </w:rPr>
          </w:rPrChange>
        </w:rPr>
      </w:pPr>
      <w:ins w:id="1270" w:author="MM" w:date="2022-07-11T17:44:00Z">
        <w:r w:rsidRPr="00BE71A6">
          <w:rPr>
            <w:rFonts w:ascii="思源黑体 CN Normal" w:eastAsia="思源黑体 CN Normal" w:hAnsi="思源黑体 CN Normal" w:hint="eastAsia"/>
            <w:rPrChange w:id="1271" w:author="MM" w:date="2022-07-15T13:50:00Z">
              <w:rPr>
                <w:rFonts w:hint="eastAsia"/>
              </w:rPr>
            </w:rPrChange>
          </w:rPr>
          <w:t>（2）嵌入式微处理器（EMPU：Embedded</w:t>
        </w:r>
        <w:r w:rsidRPr="00BE71A6">
          <w:rPr>
            <w:rFonts w:ascii="思源黑体 CN Normal" w:eastAsia="思源黑体 CN Normal" w:hAnsi="思源黑体 CN Normal"/>
            <w:rPrChange w:id="1272" w:author="MM" w:date="2022-07-15T13:50:00Z">
              <w:rPr/>
            </w:rPrChange>
          </w:rPr>
          <w:t xml:space="preserve"> Micro Processing </w:t>
        </w:r>
        <w:r w:rsidRPr="00BE71A6">
          <w:rPr>
            <w:rFonts w:ascii="思源黑体 CN Normal" w:eastAsia="思源黑体 CN Normal" w:hAnsi="思源黑体 CN Normal" w:hint="eastAsia"/>
            <w:rPrChange w:id="1273" w:author="MM" w:date="2022-07-15T13:50:00Z">
              <w:rPr>
                <w:rFonts w:hint="eastAsia"/>
              </w:rPr>
            </w:rPrChange>
          </w:rPr>
          <w:t>Unit）：</w:t>
        </w:r>
        <w:r w:rsidRPr="00BE71A6">
          <w:rPr>
            <w:rFonts w:ascii="思源黑体 CN Normal" w:eastAsia="思源黑体 CN Normal" w:hAnsi="思源黑体 CN Normal"/>
            <w:rPrChange w:id="1274" w:author="MM" w:date="2022-07-15T13:50:00Z">
              <w:rPr/>
            </w:rPrChange>
          </w:rPr>
          <w:t xml:space="preserve"> </w:t>
        </w:r>
        <w:r w:rsidRPr="00BE71A6">
          <w:rPr>
            <w:rFonts w:ascii="思源黑体 CN Normal" w:eastAsia="思源黑体 CN Normal" w:hAnsi="思源黑体 CN Normal" w:hint="eastAsia"/>
            <w:rPrChange w:id="1275" w:author="MM" w:date="2022-07-15T13:50:00Z">
              <w:rPr>
                <w:rFonts w:hint="eastAsia"/>
              </w:rPr>
            </w:rPrChange>
          </w:rPr>
          <w:t>又称为单板机，</w:t>
        </w:r>
        <w:r w:rsidRPr="00BE71A6">
          <w:rPr>
            <w:rFonts w:ascii="思源黑体 CN Normal" w:eastAsia="思源黑体 CN Normal" w:hAnsi="思源黑体 CN Normal"/>
            <w:rPrChange w:id="1276" w:author="MM" w:date="2022-07-15T13:50:00Z">
              <w:rPr/>
            </w:rPrChange>
          </w:rPr>
          <w:t xml:space="preserve"> </w:t>
        </w:r>
        <w:r w:rsidRPr="00BE71A6">
          <w:rPr>
            <w:rFonts w:ascii="思源黑体 CN Normal" w:eastAsia="思源黑体 CN Normal" w:hAnsi="思源黑体 CN Normal" w:hint="eastAsia"/>
            <w:rPrChange w:id="1277" w:author="MM" w:date="2022-07-15T13:50:00Z">
              <w:rPr>
                <w:rFonts w:hint="eastAsia"/>
              </w:rPr>
            </w:rPrChange>
          </w:rPr>
          <w:t>由通用计算机中的CPU发展而来，仅保留和嵌入式应用紧密相关的功能硬件。</w:t>
        </w:r>
      </w:ins>
    </w:p>
    <w:p w:rsidR="0009684C" w:rsidRPr="00BE71A6" w:rsidRDefault="0009684C" w:rsidP="0009684C">
      <w:pPr>
        <w:rPr>
          <w:ins w:id="1278" w:author="MM" w:date="2022-07-11T17:44:00Z"/>
          <w:rFonts w:ascii="思源黑体 CN Normal" w:eastAsia="思源黑体 CN Normal" w:hAnsi="思源黑体 CN Normal"/>
          <w:rPrChange w:id="1279" w:author="MM" w:date="2022-07-15T13:50:00Z">
            <w:rPr>
              <w:ins w:id="1280" w:author="MM" w:date="2022-07-11T17:44:00Z"/>
            </w:rPr>
          </w:rPrChange>
        </w:rPr>
      </w:pPr>
      <w:ins w:id="1281" w:author="MM" w:date="2022-07-11T17:44:00Z">
        <w:r w:rsidRPr="00BE71A6">
          <w:rPr>
            <w:rFonts w:ascii="思源黑体 CN Normal" w:eastAsia="思源黑体 CN Normal" w:hAnsi="思源黑体 CN Normal" w:hint="eastAsia"/>
            <w:rPrChange w:id="1282" w:author="MM" w:date="2022-07-15T13:50:00Z">
              <w:rPr>
                <w:rFonts w:hint="eastAsia"/>
              </w:rPr>
            </w:rPrChange>
          </w:rPr>
          <w:t>（3）嵌入式DSP处理器（DSP：Digital</w:t>
        </w:r>
        <w:r w:rsidRPr="00BE71A6">
          <w:rPr>
            <w:rFonts w:ascii="思源黑体 CN Normal" w:eastAsia="思源黑体 CN Normal" w:hAnsi="思源黑体 CN Normal"/>
            <w:rPrChange w:id="1283" w:author="MM" w:date="2022-07-15T13:50:00Z">
              <w:rPr/>
            </w:rPrChange>
          </w:rPr>
          <w:t xml:space="preserve"> Signal </w:t>
        </w:r>
        <w:r w:rsidRPr="00BE71A6">
          <w:rPr>
            <w:rFonts w:ascii="思源黑体 CN Normal" w:eastAsia="思源黑体 CN Normal" w:hAnsi="思源黑体 CN Normal" w:hint="eastAsia"/>
            <w:rPrChange w:id="1284" w:author="MM" w:date="2022-07-15T13:50:00Z">
              <w:rPr>
                <w:rFonts w:hint="eastAsia"/>
              </w:rPr>
            </w:rPrChange>
          </w:rPr>
          <w:t>Processor）：专门用于信号处理方面的处理器。</w:t>
        </w:r>
      </w:ins>
    </w:p>
    <w:p w:rsidR="0009684C" w:rsidRPr="00BE71A6" w:rsidRDefault="0009684C" w:rsidP="0009684C">
      <w:pPr>
        <w:rPr>
          <w:ins w:id="1285" w:author="MM" w:date="2022-07-11T17:44:00Z"/>
          <w:rFonts w:ascii="思源黑体 CN Normal" w:eastAsia="思源黑体 CN Normal" w:hAnsi="思源黑体 CN Normal"/>
          <w:rPrChange w:id="1286" w:author="MM" w:date="2022-07-15T13:50:00Z">
            <w:rPr>
              <w:ins w:id="1287" w:author="MM" w:date="2022-07-11T17:44:00Z"/>
            </w:rPr>
          </w:rPrChange>
        </w:rPr>
      </w:pPr>
      <w:ins w:id="1288" w:author="MM" w:date="2022-07-11T17:44:00Z">
        <w:r w:rsidRPr="00BE71A6">
          <w:rPr>
            <w:rFonts w:ascii="思源黑体 CN Normal" w:eastAsia="思源黑体 CN Normal" w:hAnsi="思源黑体 CN Normal" w:hint="eastAsia"/>
            <w:rPrChange w:id="1289" w:author="MM" w:date="2022-07-15T13:50:00Z">
              <w:rPr>
                <w:rFonts w:hint="eastAsia"/>
              </w:rPr>
            </w:rPrChange>
          </w:rPr>
          <w:t>（4）嵌入式片上系统（SOC）：追求产品系统最大包容的集成器件。</w:t>
        </w:r>
      </w:ins>
    </w:p>
    <w:p w:rsidR="0009684C" w:rsidRPr="00BE71A6" w:rsidRDefault="0009684C" w:rsidP="0009684C">
      <w:pPr>
        <w:rPr>
          <w:ins w:id="1290" w:author="MM" w:date="2022-07-11T17:44:00Z"/>
          <w:rFonts w:ascii="思源黑体 CN Normal" w:eastAsia="思源黑体 CN Normal" w:hAnsi="思源黑体 CN Normal"/>
          <w:rPrChange w:id="1291" w:author="MM" w:date="2022-07-15T13:50:00Z">
            <w:rPr>
              <w:ins w:id="1292" w:author="MM" w:date="2022-07-11T17:44:00Z"/>
            </w:rPr>
          </w:rPrChange>
        </w:rPr>
      </w:pPr>
      <w:ins w:id="1293" w:author="MM" w:date="2022-07-11T17:44:00Z">
        <w:r w:rsidRPr="00BE71A6">
          <w:rPr>
            <w:rFonts w:ascii="思源黑体 CN Normal" w:eastAsia="思源黑体 CN Normal" w:hAnsi="思源黑体 CN Normal" w:hint="eastAsia"/>
            <w:rPrChange w:id="1294" w:author="MM" w:date="2022-07-15T13:50:00Z">
              <w:rPr>
                <w:rFonts w:hint="eastAsia"/>
              </w:rPr>
            </w:rPrChange>
          </w:rPr>
          <w:t>成功实现了软硬件的无缝结合，直接在微处理器片内嵌入操作系统的代码模块。</w:t>
        </w:r>
      </w:ins>
    </w:p>
    <w:p w:rsidR="0009684C" w:rsidRPr="00BE71A6" w:rsidRDefault="0009684C">
      <w:pPr>
        <w:rPr>
          <w:ins w:id="1295" w:author="MM" w:date="2022-07-11T17:44:00Z"/>
          <w:rFonts w:ascii="思源黑体 CN Normal" w:eastAsia="思源黑体 CN Normal" w:hAnsi="思源黑体 CN Normal"/>
          <w:rPrChange w:id="1296" w:author="MM" w:date="2022-07-15T13:50:00Z">
            <w:rPr>
              <w:ins w:id="1297" w:author="MM" w:date="2022-07-11T17:44:00Z"/>
            </w:rPr>
          </w:rPrChange>
        </w:rPr>
        <w:pPrChange w:id="1298" w:author="MM" w:date="2022-07-11T17:43:00Z">
          <w:pPr>
            <w:pStyle w:val="1"/>
            <w:jc w:val="center"/>
          </w:pPr>
        </w:pPrChange>
      </w:pPr>
      <w:ins w:id="1299" w:author="MM" w:date="2022-07-11T17:44:00Z">
        <w:r w:rsidRPr="00BE71A6">
          <w:rPr>
            <w:rFonts w:ascii="思源黑体 CN Normal" w:eastAsia="思源黑体 CN Normal" w:hAnsi="思源黑体 CN Normal" w:hint="eastAsia"/>
            <w:rPrChange w:id="1300" w:author="MM" w:date="2022-07-15T13:50:00Z">
              <w:rPr>
                <w:rFonts w:hint="eastAsia"/>
              </w:rPr>
            </w:rPrChange>
          </w:rPr>
          <w:t>减小了系统的体积和功耗、提高了可靠性和设计生产效率。</w:t>
        </w:r>
      </w:ins>
    </w:p>
    <w:p w:rsidR="0009684C" w:rsidRPr="00BE71A6" w:rsidRDefault="0009684C" w:rsidP="0009684C">
      <w:pPr>
        <w:pStyle w:val="2"/>
        <w:spacing w:beforeLines="50" w:before="156"/>
        <w:ind w:firstLine="0"/>
        <w:rPr>
          <w:ins w:id="1301" w:author="MM" w:date="2022-07-11T17:45:00Z"/>
          <w:rFonts w:ascii="思源黑体 CN Normal" w:eastAsia="思源黑体 CN Normal" w:hAnsi="思源黑体 CN Normal"/>
          <w:rPrChange w:id="1302" w:author="MM" w:date="2022-07-15T13:50:00Z">
            <w:rPr>
              <w:ins w:id="1303" w:author="MM" w:date="2022-07-11T17:45:00Z"/>
              <w:rFonts w:ascii="微软雅黑" w:eastAsia="微软雅黑" w:hAnsi="微软雅黑"/>
            </w:rPr>
          </w:rPrChange>
        </w:rPr>
      </w:pPr>
      <w:ins w:id="1304" w:author="MM" w:date="2022-07-11T17:45:00Z">
        <w:r w:rsidRPr="00BE71A6">
          <w:rPr>
            <w:rFonts w:ascii="思源黑体 CN Normal" w:eastAsia="思源黑体 CN Normal" w:hAnsi="思源黑体 CN Normal" w:hint="eastAsia"/>
            <w:rPrChange w:id="1305"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1306" w:author="MM" w:date="2022-07-15T13:50:00Z">
              <w:rPr>
                <w:rFonts w:ascii="微软雅黑" w:eastAsia="微软雅黑" w:hAnsi="微软雅黑"/>
              </w:rPr>
            </w:rPrChange>
          </w:rPr>
          <w:t>2</w:t>
        </w:r>
        <w:r w:rsidRPr="00BE71A6">
          <w:rPr>
            <w:rFonts w:ascii="思源黑体 CN Normal" w:eastAsia="思源黑体 CN Normal" w:hAnsi="思源黑体 CN Normal" w:hint="eastAsia"/>
            <w:rPrChange w:id="1307" w:author="MM" w:date="2022-07-15T13:50:00Z">
              <w:rPr>
                <w:rFonts w:ascii="微软雅黑" w:eastAsia="微软雅黑" w:hAnsi="微软雅黑" w:hint="eastAsia"/>
              </w:rPr>
            </w:rPrChange>
          </w:rPr>
          <w:t>：哈佛结构和</w:t>
        </w:r>
      </w:ins>
      <w:ins w:id="1308" w:author="MM" w:date="2022-07-11T17:46:00Z">
        <w:r w:rsidRPr="00BE71A6">
          <w:rPr>
            <w:rFonts w:ascii="思源黑体 CN Normal" w:eastAsia="思源黑体 CN Normal" w:hAnsi="思源黑体 CN Normal" w:hint="eastAsia"/>
            <w:rPrChange w:id="1309" w:author="MM" w:date="2022-07-15T13:50:00Z">
              <w:rPr>
                <w:rFonts w:ascii="微软雅黑" w:eastAsia="微软雅黑" w:hAnsi="微软雅黑" w:hint="eastAsia"/>
              </w:rPr>
            </w:rPrChange>
          </w:rPr>
          <w:t>冯·诺依曼结构</w:t>
        </w:r>
      </w:ins>
    </w:p>
    <w:p w:rsidR="0009684C" w:rsidRPr="00BE71A6" w:rsidRDefault="0009684C" w:rsidP="0009684C">
      <w:pPr>
        <w:rPr>
          <w:ins w:id="1310" w:author="MM" w:date="2022-07-11T17:47:00Z"/>
          <w:rFonts w:ascii="思源黑体 CN Normal" w:eastAsia="思源黑体 CN Normal" w:hAnsi="思源黑体 CN Normal" w:cs="Times New Roman"/>
          <w:rPrChange w:id="1311" w:author="MM" w:date="2022-07-15T13:50:00Z">
            <w:rPr>
              <w:ins w:id="1312" w:author="MM" w:date="2022-07-11T17:47:00Z"/>
              <w:rFonts w:ascii="微软雅黑" w:hAnsi="微软雅黑" w:cs="Times New Roman"/>
            </w:rPr>
          </w:rPrChange>
        </w:rPr>
      </w:pPr>
      <w:ins w:id="1313" w:author="MM" w:date="2022-07-11T17:47:00Z">
        <w:r w:rsidRPr="00BE71A6">
          <w:rPr>
            <w:rFonts w:ascii="思源黑体 CN Normal" w:eastAsia="思源黑体 CN Normal" w:hAnsi="思源黑体 CN Normal" w:cs="Times New Roman" w:hint="eastAsia"/>
            <w:rPrChange w:id="1314" w:author="MM" w:date="2022-07-15T13:50:00Z">
              <w:rPr>
                <w:rFonts w:ascii="微软雅黑" w:hAnsi="微软雅黑" w:cs="Times New Roman" w:hint="eastAsia"/>
              </w:rPr>
            </w:rPrChange>
          </w:rPr>
          <w:t>（</w:t>
        </w:r>
        <w:r w:rsidRPr="00BE71A6">
          <w:rPr>
            <w:rFonts w:ascii="思源黑体 CN Normal" w:eastAsia="思源黑体 CN Normal" w:hAnsi="思源黑体 CN Normal" w:cs="Times New Roman"/>
            <w:rPrChange w:id="1315" w:author="MM" w:date="2022-07-15T13:50:00Z">
              <w:rPr>
                <w:rFonts w:ascii="微软雅黑" w:hAnsi="微软雅黑" w:cs="Times New Roman"/>
              </w:rPr>
            </w:rPrChange>
          </w:rPr>
          <w:t>1）冯•诺依曼结构（也称普林斯顿结构）</w:t>
        </w:r>
      </w:ins>
    </w:p>
    <w:p w:rsidR="0009684C" w:rsidRPr="00BE71A6" w:rsidRDefault="0009684C" w:rsidP="0009684C">
      <w:pPr>
        <w:rPr>
          <w:ins w:id="1316" w:author="MM" w:date="2022-07-11T17:47:00Z"/>
          <w:rFonts w:ascii="思源黑体 CN Normal" w:eastAsia="思源黑体 CN Normal" w:hAnsi="思源黑体 CN Normal" w:cs="Times New Roman"/>
          <w:rPrChange w:id="1317" w:author="MM" w:date="2022-07-15T13:50:00Z">
            <w:rPr>
              <w:ins w:id="1318" w:author="MM" w:date="2022-07-11T17:47:00Z"/>
              <w:rFonts w:ascii="微软雅黑" w:hAnsi="微软雅黑" w:cs="Times New Roman"/>
            </w:rPr>
          </w:rPrChange>
        </w:rPr>
      </w:pPr>
      <w:ins w:id="1319" w:author="MM" w:date="2022-07-11T17:47:00Z">
        <w:r w:rsidRPr="00BE71A6">
          <w:rPr>
            <w:rFonts w:ascii="思源黑体 CN Normal" w:eastAsia="思源黑体 CN Normal" w:hAnsi="思源黑体 CN Normal" w:cs="Times New Roman" w:hint="eastAsia"/>
            <w:rPrChange w:id="1320" w:author="MM" w:date="2022-07-15T13:50:00Z">
              <w:rPr>
                <w:rFonts w:ascii="微软雅黑" w:hAnsi="微软雅黑" w:cs="Times New Roman" w:hint="eastAsia"/>
              </w:rPr>
            </w:rPrChange>
          </w:rPr>
          <w:t>是一种将程序指令存储器和数据存储器合并在一起的存储器结构。（冯•诺依曼体系结构冯•诺依曼理论的要点是：计算机的数制采用二进制；计算机应该按照程序顺序执行。人们把冯•诺依曼的这个理论称为冯•诺依曼体系结构。）特点：</w:t>
        </w:r>
      </w:ins>
    </w:p>
    <w:p w:rsidR="0009684C" w:rsidRPr="00BE71A6" w:rsidRDefault="0009684C" w:rsidP="0009684C">
      <w:pPr>
        <w:rPr>
          <w:ins w:id="1321" w:author="MM" w:date="2022-07-11T17:47:00Z"/>
          <w:rFonts w:ascii="思源黑体 CN Normal" w:eastAsia="思源黑体 CN Normal" w:hAnsi="思源黑体 CN Normal" w:cs="Times New Roman"/>
          <w:rPrChange w:id="1322" w:author="MM" w:date="2022-07-15T13:50:00Z">
            <w:rPr>
              <w:ins w:id="1323" w:author="MM" w:date="2022-07-11T17:47:00Z"/>
              <w:rFonts w:ascii="微软雅黑" w:hAnsi="微软雅黑" w:cs="Times New Roman"/>
            </w:rPr>
          </w:rPrChange>
        </w:rPr>
      </w:pPr>
      <w:ins w:id="1324" w:author="MM" w:date="2022-07-11T17:47:00Z">
        <w:r w:rsidRPr="00BE71A6">
          <w:rPr>
            <w:rFonts w:ascii="思源黑体 CN Normal" w:eastAsia="思源黑体 CN Normal" w:hAnsi="思源黑体 CN Normal" w:cs="Times New Roman" w:hint="eastAsia"/>
            <w:rPrChange w:id="1325" w:author="MM" w:date="2022-07-15T13:50:00Z">
              <w:rPr>
                <w:rFonts w:ascii="微软雅黑" w:hAnsi="微软雅黑" w:cs="Times New Roman" w:hint="eastAsia"/>
              </w:rPr>
            </w:rPrChange>
          </w:rPr>
          <w:t>一般用于</w:t>
        </w:r>
        <w:r w:rsidRPr="00BE71A6">
          <w:rPr>
            <w:rFonts w:ascii="思源黑体 CN Normal" w:eastAsia="思源黑体 CN Normal" w:hAnsi="思源黑体 CN Normal" w:cs="Times New Roman"/>
            <w:rPrChange w:id="1326" w:author="MM" w:date="2022-07-15T13:50:00Z">
              <w:rPr>
                <w:rFonts w:ascii="微软雅黑" w:hAnsi="微软雅黑" w:cs="Times New Roman"/>
              </w:rPr>
            </w:rPrChange>
          </w:rPr>
          <w:t>PC处理器，如I3，I5，I7处理器</w:t>
        </w:r>
      </w:ins>
    </w:p>
    <w:p w:rsidR="0009684C" w:rsidRPr="00BE71A6" w:rsidRDefault="0009684C" w:rsidP="0009684C">
      <w:pPr>
        <w:rPr>
          <w:ins w:id="1327" w:author="MM" w:date="2022-07-11T17:47:00Z"/>
          <w:rFonts w:ascii="思源黑体 CN Normal" w:eastAsia="思源黑体 CN Normal" w:hAnsi="思源黑体 CN Normal" w:cs="Times New Roman"/>
          <w:rPrChange w:id="1328" w:author="MM" w:date="2022-07-15T13:50:00Z">
            <w:rPr>
              <w:ins w:id="1329" w:author="MM" w:date="2022-07-11T17:47:00Z"/>
              <w:rFonts w:ascii="微软雅黑" w:hAnsi="微软雅黑" w:cs="Times New Roman"/>
            </w:rPr>
          </w:rPrChange>
        </w:rPr>
      </w:pPr>
      <w:ins w:id="1330" w:author="MM" w:date="2022-07-11T17:47:00Z">
        <w:r w:rsidRPr="00BE71A6">
          <w:rPr>
            <w:rFonts w:ascii="思源黑体 CN Normal" w:eastAsia="思源黑体 CN Normal" w:hAnsi="思源黑体 CN Normal" w:cs="Times New Roman" w:hint="eastAsia"/>
            <w:rPrChange w:id="1331" w:author="MM" w:date="2022-07-15T13:50:00Z">
              <w:rPr>
                <w:rFonts w:ascii="微软雅黑" w:hAnsi="微软雅黑" w:cs="Times New Roman" w:hint="eastAsia"/>
              </w:rPr>
            </w:rPrChange>
          </w:rPr>
          <w:t>指令与数据存储器合并在一起</w:t>
        </w:r>
      </w:ins>
    </w:p>
    <w:p w:rsidR="0009684C" w:rsidRPr="00BE71A6" w:rsidRDefault="0009684C" w:rsidP="0009684C">
      <w:pPr>
        <w:rPr>
          <w:ins w:id="1332" w:author="MM" w:date="2022-07-11T17:47:00Z"/>
          <w:rFonts w:ascii="思源黑体 CN Normal" w:eastAsia="思源黑体 CN Normal" w:hAnsi="思源黑体 CN Normal" w:cs="Times New Roman"/>
          <w:rPrChange w:id="1333" w:author="MM" w:date="2022-07-15T13:50:00Z">
            <w:rPr>
              <w:ins w:id="1334" w:author="MM" w:date="2022-07-11T17:47:00Z"/>
              <w:rFonts w:ascii="微软雅黑" w:hAnsi="微软雅黑" w:cs="Times New Roman"/>
            </w:rPr>
          </w:rPrChange>
        </w:rPr>
      </w:pPr>
      <w:ins w:id="1335" w:author="MM" w:date="2022-07-11T17:47:00Z">
        <w:r w:rsidRPr="00BE71A6">
          <w:rPr>
            <w:rFonts w:ascii="思源黑体 CN Normal" w:eastAsia="思源黑体 CN Normal" w:hAnsi="思源黑体 CN Normal" w:cs="Times New Roman" w:hint="eastAsia"/>
            <w:rPrChange w:id="1336" w:author="MM" w:date="2022-07-15T13:50:00Z">
              <w:rPr>
                <w:rFonts w:ascii="微软雅黑" w:hAnsi="微软雅黑" w:cs="Times New Roman" w:hint="eastAsia"/>
              </w:rPr>
            </w:rPrChange>
          </w:rPr>
          <w:t>指令与数据都通过相同的数据总线传输</w:t>
        </w:r>
      </w:ins>
    </w:p>
    <w:p w:rsidR="0009684C" w:rsidRPr="00BE71A6" w:rsidRDefault="0009684C" w:rsidP="0009684C">
      <w:pPr>
        <w:rPr>
          <w:ins w:id="1337" w:author="MM" w:date="2022-07-11T17:47:00Z"/>
          <w:rFonts w:ascii="思源黑体 CN Normal" w:eastAsia="思源黑体 CN Normal" w:hAnsi="思源黑体 CN Normal" w:cs="Times New Roman"/>
          <w:rPrChange w:id="1338" w:author="MM" w:date="2022-07-15T13:50:00Z">
            <w:rPr>
              <w:ins w:id="1339" w:author="MM" w:date="2022-07-11T17:47:00Z"/>
              <w:rFonts w:ascii="微软雅黑" w:hAnsi="微软雅黑" w:cs="Times New Roman"/>
            </w:rPr>
          </w:rPrChange>
        </w:rPr>
      </w:pPr>
      <w:ins w:id="1340" w:author="MM" w:date="2022-07-11T17:47:00Z">
        <w:r w:rsidRPr="00BE71A6">
          <w:rPr>
            <w:rFonts w:ascii="思源黑体 CN Normal" w:eastAsia="思源黑体 CN Normal" w:hAnsi="思源黑体 CN Normal" w:cs="Times New Roman" w:hint="eastAsia"/>
            <w:rPrChange w:id="1341" w:author="MM" w:date="2022-07-15T13:50:00Z">
              <w:rPr>
                <w:rFonts w:ascii="微软雅黑" w:hAnsi="微软雅黑" w:cs="Times New Roman" w:hint="eastAsia"/>
              </w:rPr>
            </w:rPrChange>
          </w:rPr>
          <w:t>（</w:t>
        </w:r>
        <w:r w:rsidRPr="00BE71A6">
          <w:rPr>
            <w:rFonts w:ascii="思源黑体 CN Normal" w:eastAsia="思源黑体 CN Normal" w:hAnsi="思源黑体 CN Normal" w:cs="Times New Roman"/>
            <w:rPrChange w:id="1342" w:author="MM" w:date="2022-07-15T13:50:00Z">
              <w:rPr>
                <w:rFonts w:ascii="微软雅黑" w:hAnsi="微软雅黑" w:cs="Times New Roman"/>
              </w:rPr>
            </w:rPrChange>
          </w:rPr>
          <w:t>2）哈佛结构</w:t>
        </w:r>
      </w:ins>
    </w:p>
    <w:p w:rsidR="0009684C" w:rsidRPr="00BE71A6" w:rsidRDefault="0009684C" w:rsidP="0009684C">
      <w:pPr>
        <w:rPr>
          <w:ins w:id="1343" w:author="MM" w:date="2022-07-11T17:47:00Z"/>
          <w:rFonts w:ascii="思源黑体 CN Normal" w:eastAsia="思源黑体 CN Normal" w:hAnsi="思源黑体 CN Normal" w:cs="Times New Roman"/>
          <w:rPrChange w:id="1344" w:author="MM" w:date="2022-07-15T13:50:00Z">
            <w:rPr>
              <w:ins w:id="1345" w:author="MM" w:date="2022-07-11T17:47:00Z"/>
              <w:rFonts w:ascii="微软雅黑" w:hAnsi="微软雅黑" w:cs="Times New Roman"/>
            </w:rPr>
          </w:rPrChange>
        </w:rPr>
      </w:pPr>
      <w:ins w:id="1346" w:author="MM" w:date="2022-07-11T17:47:00Z">
        <w:r w:rsidRPr="00BE71A6">
          <w:rPr>
            <w:rFonts w:ascii="思源黑体 CN Normal" w:eastAsia="思源黑体 CN Normal" w:hAnsi="思源黑体 CN Normal" w:cs="Times New Roman" w:hint="eastAsia"/>
            <w:rPrChange w:id="1347" w:author="MM" w:date="2022-07-15T13:50:00Z">
              <w:rPr>
                <w:rFonts w:ascii="微软雅黑" w:hAnsi="微软雅黑" w:cs="Times New Roman" w:hint="eastAsia"/>
              </w:rPr>
            </w:rPrChange>
          </w:rPr>
          <w:t>是一种将程序指令存储和数据存储分开的存储器结构。哈佛结构是一种并行体系结构，它的主要特点是将程序和数据存储在不同的存储空间中，即程序存储器和数据存储器是两个独立的存储器，每个存储器独立编址、独立访问。特点：</w:t>
        </w:r>
      </w:ins>
    </w:p>
    <w:p w:rsidR="0009684C" w:rsidRPr="00BE71A6" w:rsidRDefault="0009684C" w:rsidP="0009684C">
      <w:pPr>
        <w:rPr>
          <w:ins w:id="1348" w:author="MM" w:date="2022-07-11T17:47:00Z"/>
          <w:rFonts w:ascii="思源黑体 CN Normal" w:eastAsia="思源黑体 CN Normal" w:hAnsi="思源黑体 CN Normal" w:cs="Times New Roman"/>
          <w:rPrChange w:id="1349" w:author="MM" w:date="2022-07-15T13:50:00Z">
            <w:rPr>
              <w:ins w:id="1350" w:author="MM" w:date="2022-07-11T17:47:00Z"/>
              <w:rFonts w:ascii="微软雅黑" w:hAnsi="微软雅黑" w:cs="Times New Roman"/>
            </w:rPr>
          </w:rPrChange>
        </w:rPr>
      </w:pPr>
      <w:ins w:id="1351" w:author="MM" w:date="2022-07-11T17:47:00Z">
        <w:r w:rsidRPr="00BE71A6">
          <w:rPr>
            <w:rFonts w:ascii="思源黑体 CN Normal" w:eastAsia="思源黑体 CN Normal" w:hAnsi="思源黑体 CN Normal" w:cs="Times New Roman" w:hint="eastAsia"/>
            <w:rPrChange w:id="1352" w:author="MM" w:date="2022-07-15T13:50:00Z">
              <w:rPr>
                <w:rFonts w:ascii="微软雅黑" w:hAnsi="微软雅黑" w:cs="Times New Roman" w:hint="eastAsia"/>
              </w:rPr>
            </w:rPrChange>
          </w:rPr>
          <w:t>一般用于嵌入式系统处理器（</w:t>
        </w:r>
        <w:r w:rsidRPr="00BE71A6">
          <w:rPr>
            <w:rFonts w:ascii="思源黑体 CN Normal" w:eastAsia="思源黑体 CN Normal" w:hAnsi="思源黑体 CN Normal" w:cs="Times New Roman"/>
            <w:rPrChange w:id="1353" w:author="MM" w:date="2022-07-15T13:50:00Z">
              <w:rPr>
                <w:rFonts w:ascii="微软雅黑" w:hAnsi="微软雅黑" w:cs="Times New Roman"/>
              </w:rPr>
            </w:rPrChange>
          </w:rPr>
          <w:t>DSP）</w:t>
        </w:r>
      </w:ins>
    </w:p>
    <w:p w:rsidR="0009684C" w:rsidRPr="00BE71A6" w:rsidRDefault="0009684C" w:rsidP="0009684C">
      <w:pPr>
        <w:rPr>
          <w:ins w:id="1354" w:author="MM" w:date="2022-07-11T17:47:00Z"/>
          <w:rFonts w:ascii="思源黑体 CN Normal" w:eastAsia="思源黑体 CN Normal" w:hAnsi="思源黑体 CN Normal" w:cs="Times New Roman"/>
          <w:rPrChange w:id="1355" w:author="MM" w:date="2022-07-15T13:50:00Z">
            <w:rPr>
              <w:ins w:id="1356" w:author="MM" w:date="2022-07-11T17:47:00Z"/>
              <w:rFonts w:ascii="微软雅黑" w:hAnsi="微软雅黑" w:cs="Times New Roman"/>
            </w:rPr>
          </w:rPrChange>
        </w:rPr>
      </w:pPr>
      <w:ins w:id="1357" w:author="MM" w:date="2022-07-11T17:47:00Z">
        <w:r w:rsidRPr="00BE71A6">
          <w:rPr>
            <w:rFonts w:ascii="思源黑体 CN Normal" w:eastAsia="思源黑体 CN Normal" w:hAnsi="思源黑体 CN Normal" w:cs="Times New Roman" w:hint="eastAsia"/>
            <w:rPrChange w:id="1358" w:author="MM" w:date="2022-07-15T13:50:00Z">
              <w:rPr>
                <w:rFonts w:ascii="微软雅黑" w:hAnsi="微软雅黑" w:cs="Times New Roman" w:hint="eastAsia"/>
              </w:rPr>
            </w:rPrChange>
          </w:rPr>
          <w:t>指令与数据分开存储，程序指令存储和数据存储分开，可以使指令和数据有不同的数据宽度，可以并行读取，有较高数据的吞吐率</w:t>
        </w:r>
      </w:ins>
    </w:p>
    <w:p w:rsidR="0009684C" w:rsidRPr="00BE71A6" w:rsidRDefault="0009684C" w:rsidP="0009684C">
      <w:pPr>
        <w:rPr>
          <w:ins w:id="1359" w:author="MM" w:date="2022-07-11T17:48:00Z"/>
          <w:rFonts w:ascii="思源黑体 CN Normal" w:eastAsia="思源黑体 CN Normal" w:hAnsi="思源黑体 CN Normal" w:cs="Times New Roman"/>
          <w:rPrChange w:id="1360" w:author="MM" w:date="2022-07-15T13:50:00Z">
            <w:rPr>
              <w:ins w:id="1361" w:author="MM" w:date="2022-07-11T17:48:00Z"/>
              <w:rFonts w:ascii="微软雅黑" w:hAnsi="微软雅黑" w:cs="Times New Roman"/>
            </w:rPr>
          </w:rPrChange>
        </w:rPr>
      </w:pPr>
      <w:ins w:id="1362" w:author="MM" w:date="2022-07-11T17:47:00Z">
        <w:r w:rsidRPr="00BE71A6">
          <w:rPr>
            <w:rFonts w:ascii="思源黑体 CN Normal" w:eastAsia="思源黑体 CN Normal" w:hAnsi="思源黑体 CN Normal" w:cs="Times New Roman" w:hint="eastAsia"/>
            <w:rPrChange w:id="1363" w:author="MM" w:date="2022-07-15T13:50:00Z">
              <w:rPr>
                <w:rFonts w:ascii="微软雅黑" w:hAnsi="微软雅黑" w:cs="Times New Roman" w:hint="eastAsia"/>
              </w:rPr>
            </w:rPrChange>
          </w:rPr>
          <w:t>有</w:t>
        </w:r>
        <w:r w:rsidRPr="00BE71A6">
          <w:rPr>
            <w:rFonts w:ascii="思源黑体 CN Normal" w:eastAsia="思源黑体 CN Normal" w:hAnsi="思源黑体 CN Normal" w:cs="Times New Roman"/>
            <w:rPrChange w:id="1364" w:author="MM" w:date="2022-07-15T13:50:00Z">
              <w:rPr>
                <w:rFonts w:ascii="微软雅黑" w:hAnsi="微软雅黑" w:cs="Times New Roman"/>
              </w:rPr>
            </w:rPrChange>
          </w:rPr>
          <w:t>4条总线：指令和数据的数据总线与地址总线</w:t>
        </w:r>
      </w:ins>
    </w:p>
    <w:p w:rsidR="0009684C" w:rsidRPr="00BE71A6" w:rsidRDefault="0009684C">
      <w:pPr>
        <w:pStyle w:val="2"/>
        <w:spacing w:beforeLines="50" w:before="156"/>
        <w:ind w:firstLine="0"/>
        <w:rPr>
          <w:ins w:id="1365" w:author="MM" w:date="2022-07-11T17:48:00Z"/>
          <w:rFonts w:ascii="思源黑体 CN Normal" w:eastAsia="思源黑体 CN Normal" w:hAnsi="思源黑体 CN Normal"/>
          <w:b w:val="0"/>
          <w:rPrChange w:id="1366" w:author="MM" w:date="2022-07-15T13:50:00Z">
            <w:rPr>
              <w:ins w:id="1367" w:author="MM" w:date="2022-07-11T17:48:00Z"/>
              <w:rFonts w:ascii="微软雅黑" w:hAnsi="微软雅黑" w:cstheme="minorEastAsia"/>
              <w:b/>
              <w:sz w:val="24"/>
              <w:szCs w:val="24"/>
            </w:rPr>
          </w:rPrChange>
        </w:rPr>
        <w:pPrChange w:id="1368" w:author="MM" w:date="2022-07-11T17:48:00Z">
          <w:pPr/>
        </w:pPrChange>
      </w:pPr>
      <w:ins w:id="1369" w:author="MM" w:date="2022-07-11T17:48:00Z">
        <w:r w:rsidRPr="00BE71A6">
          <w:rPr>
            <w:rFonts w:ascii="思源黑体 CN Normal" w:eastAsia="思源黑体 CN Normal" w:hAnsi="思源黑体 CN Normal" w:hint="eastAsia"/>
            <w:rPrChange w:id="1370" w:author="MM" w:date="2022-07-15T13:50:00Z">
              <w:rPr>
                <w:rFonts w:ascii="微软雅黑" w:hAnsi="微软雅黑" w:hint="eastAsia"/>
              </w:rPr>
            </w:rPrChange>
          </w:rPr>
          <w:lastRenderedPageBreak/>
          <w:t>易混淆点</w:t>
        </w:r>
        <w:r w:rsidRPr="00BE71A6">
          <w:rPr>
            <w:rFonts w:ascii="思源黑体 CN Normal" w:eastAsia="思源黑体 CN Normal" w:hAnsi="思源黑体 CN Normal"/>
            <w:rPrChange w:id="1371" w:author="MM" w:date="2022-07-15T13:50:00Z">
              <w:rPr>
                <w:rFonts w:ascii="微软雅黑" w:hAnsi="微软雅黑"/>
              </w:rPr>
            </w:rPrChange>
          </w:rPr>
          <w:t>3</w:t>
        </w:r>
        <w:r w:rsidRPr="00BE71A6">
          <w:rPr>
            <w:rFonts w:ascii="思源黑体 CN Normal" w:eastAsia="思源黑体 CN Normal" w:hAnsi="思源黑体 CN Normal" w:hint="eastAsia"/>
            <w:rPrChange w:id="1372" w:author="MM" w:date="2022-07-15T13:50:00Z">
              <w:rPr>
                <w:rFonts w:ascii="微软雅黑" w:hAnsi="微软雅黑" w:hint="eastAsia"/>
              </w:rPr>
            </w:rPrChange>
          </w:rPr>
          <w:t>：</w:t>
        </w:r>
        <w:r w:rsidRPr="00BE71A6">
          <w:rPr>
            <w:rFonts w:ascii="思源黑体 CN Normal" w:eastAsia="思源黑体 CN Normal" w:hAnsi="思源黑体 CN Normal" w:cs="Times New Roman" w:hint="eastAsia"/>
            <w:rPrChange w:id="1373" w:author="MM" w:date="2022-07-15T13:50:00Z">
              <w:rPr>
                <w:rFonts w:ascii="微软雅黑" w:hAnsi="微软雅黑" w:cs="Times New Roman" w:hint="eastAsia"/>
              </w:rPr>
            </w:rPrChange>
          </w:rPr>
          <w:t>数据总线、地址总线和控制总线</w:t>
        </w:r>
      </w:ins>
    </w:p>
    <w:p w:rsidR="0009684C" w:rsidRPr="00BE71A6" w:rsidRDefault="0009684C" w:rsidP="0009684C">
      <w:pPr>
        <w:rPr>
          <w:ins w:id="1374" w:author="MM" w:date="2022-07-11T17:48:00Z"/>
          <w:rFonts w:ascii="思源黑体 CN Normal" w:eastAsia="思源黑体 CN Normal" w:hAnsi="思源黑体 CN Normal" w:cs="Times New Roman"/>
          <w:rPrChange w:id="1375" w:author="MM" w:date="2022-07-15T13:50:00Z">
            <w:rPr>
              <w:ins w:id="1376" w:author="MM" w:date="2022-07-11T17:48:00Z"/>
              <w:rFonts w:ascii="微软雅黑" w:hAnsi="微软雅黑" w:cs="Times New Roman"/>
            </w:rPr>
          </w:rPrChange>
        </w:rPr>
      </w:pPr>
      <w:ins w:id="1377" w:author="MM" w:date="2022-07-11T17:48:00Z">
        <w:r w:rsidRPr="00BE71A6">
          <w:rPr>
            <w:rFonts w:ascii="思源黑体 CN Normal" w:eastAsia="思源黑体 CN Normal" w:hAnsi="思源黑体 CN Normal" w:cs="Times New Roman" w:hint="eastAsia"/>
            <w:rPrChange w:id="1378" w:author="MM" w:date="2022-07-15T13:50:00Z">
              <w:rPr>
                <w:rFonts w:ascii="微软雅黑" w:hAnsi="微软雅黑" w:cs="Times New Roman" w:hint="eastAsia"/>
              </w:rPr>
            </w:rPrChange>
          </w:rPr>
          <w:t>数据总线（</w:t>
        </w:r>
        <w:r w:rsidRPr="00BE71A6">
          <w:rPr>
            <w:rFonts w:ascii="思源黑体 CN Normal" w:eastAsia="思源黑体 CN Normal" w:hAnsi="思源黑体 CN Normal" w:cs="Times New Roman"/>
            <w:rPrChange w:id="1379" w:author="MM" w:date="2022-07-15T13:50:00Z">
              <w:rPr>
                <w:rFonts w:ascii="微软雅黑" w:hAnsi="微软雅黑" w:cs="Times New Roman"/>
              </w:rPr>
            </w:rPrChange>
          </w:rPr>
          <w:t>Data Bus，DB）：在CPU与RAM之间来回传送需要处理或是需要储存的数据。</w:t>
        </w:r>
      </w:ins>
    </w:p>
    <w:p w:rsidR="0009684C" w:rsidRPr="00BE71A6" w:rsidRDefault="0009684C" w:rsidP="0009684C">
      <w:pPr>
        <w:rPr>
          <w:ins w:id="1380" w:author="MM" w:date="2022-07-11T17:48:00Z"/>
          <w:rFonts w:ascii="思源黑体 CN Normal" w:eastAsia="思源黑体 CN Normal" w:hAnsi="思源黑体 CN Normal" w:cs="Times New Roman"/>
          <w:rPrChange w:id="1381" w:author="MM" w:date="2022-07-15T13:50:00Z">
            <w:rPr>
              <w:ins w:id="1382" w:author="MM" w:date="2022-07-11T17:48:00Z"/>
              <w:rFonts w:ascii="微软雅黑" w:hAnsi="微软雅黑" w:cs="Times New Roman"/>
            </w:rPr>
          </w:rPrChange>
        </w:rPr>
      </w:pPr>
      <w:ins w:id="1383" w:author="MM" w:date="2022-07-11T17:48:00Z">
        <w:r w:rsidRPr="00BE71A6">
          <w:rPr>
            <w:rFonts w:ascii="思源黑体 CN Normal" w:eastAsia="思源黑体 CN Normal" w:hAnsi="思源黑体 CN Normal" w:cs="Times New Roman" w:hint="eastAsia"/>
            <w:rPrChange w:id="1384" w:author="MM" w:date="2022-07-15T13:50:00Z">
              <w:rPr>
                <w:rFonts w:ascii="微软雅黑" w:hAnsi="微软雅黑" w:cs="Times New Roman" w:hint="eastAsia"/>
              </w:rPr>
            </w:rPrChange>
          </w:rPr>
          <w:t>地址总线（</w:t>
        </w:r>
        <w:r w:rsidRPr="00BE71A6">
          <w:rPr>
            <w:rFonts w:ascii="思源黑体 CN Normal" w:eastAsia="思源黑体 CN Normal" w:hAnsi="思源黑体 CN Normal" w:cs="Times New Roman"/>
            <w:rPrChange w:id="1385" w:author="MM" w:date="2022-07-15T13:50:00Z">
              <w:rPr>
                <w:rFonts w:ascii="微软雅黑" w:hAnsi="微软雅黑" w:cs="Times New Roman"/>
              </w:rPr>
            </w:rPrChange>
          </w:rPr>
          <w:t>Address Bus，AB）：用来指定在RAM（Random Access Memory）之中储存的数据的地址。</w:t>
        </w:r>
      </w:ins>
    </w:p>
    <w:p w:rsidR="005B2F6D" w:rsidRPr="00BE71A6" w:rsidRDefault="0009684C" w:rsidP="0009684C">
      <w:pPr>
        <w:rPr>
          <w:ins w:id="1386" w:author="MM" w:date="2022-07-11T17:51:00Z"/>
          <w:rFonts w:ascii="思源黑体 CN Normal" w:eastAsia="思源黑体 CN Normal" w:hAnsi="思源黑体 CN Normal" w:cs="Times New Roman"/>
          <w:rPrChange w:id="1387" w:author="MM" w:date="2022-07-15T13:50:00Z">
            <w:rPr>
              <w:ins w:id="1388" w:author="MM" w:date="2022-07-11T17:51:00Z"/>
              <w:rFonts w:ascii="微软雅黑" w:hAnsi="微软雅黑" w:cs="Times New Roman"/>
            </w:rPr>
          </w:rPrChange>
        </w:rPr>
      </w:pPr>
      <w:ins w:id="1389" w:author="MM" w:date="2022-07-11T17:48:00Z">
        <w:r w:rsidRPr="00BE71A6">
          <w:rPr>
            <w:rFonts w:ascii="思源黑体 CN Normal" w:eastAsia="思源黑体 CN Normal" w:hAnsi="思源黑体 CN Normal" w:cs="Times New Roman" w:hint="eastAsia"/>
            <w:rPrChange w:id="1390" w:author="MM" w:date="2022-07-15T13:50:00Z">
              <w:rPr>
                <w:rFonts w:ascii="微软雅黑" w:hAnsi="微软雅黑" w:cs="Times New Roman" w:hint="eastAsia"/>
              </w:rPr>
            </w:rPrChange>
          </w:rPr>
          <w:t>控制总线（</w:t>
        </w:r>
        <w:r w:rsidRPr="00BE71A6">
          <w:rPr>
            <w:rFonts w:ascii="思源黑体 CN Normal" w:eastAsia="思源黑体 CN Normal" w:hAnsi="思源黑体 CN Normal" w:cs="Times New Roman"/>
            <w:rPrChange w:id="1391" w:author="MM" w:date="2022-07-15T13:50:00Z">
              <w:rPr>
                <w:rFonts w:ascii="微软雅黑" w:hAnsi="微软雅黑" w:cs="Times New Roman"/>
              </w:rPr>
            </w:rPrChange>
          </w:rPr>
          <w:t>Control Bus，CB）：将微处理器控制单元（Control Unit）的信号，传送到周边设备。</w:t>
        </w:r>
      </w:ins>
    </w:p>
    <w:p w:rsidR="005B2F6D" w:rsidRPr="00BE71A6" w:rsidRDefault="005B2F6D">
      <w:pPr>
        <w:pStyle w:val="2"/>
        <w:spacing w:beforeLines="50" w:before="156"/>
        <w:ind w:firstLine="0"/>
        <w:rPr>
          <w:ins w:id="1392" w:author="MM" w:date="2022-07-11T17:51:00Z"/>
          <w:rFonts w:ascii="思源黑体 CN Normal" w:eastAsia="思源黑体 CN Normal" w:hAnsi="思源黑体 CN Normal"/>
          <w:b w:val="0"/>
          <w:rPrChange w:id="1393" w:author="MM" w:date="2022-07-15T13:50:00Z">
            <w:rPr>
              <w:ins w:id="1394" w:author="MM" w:date="2022-07-11T17:51:00Z"/>
              <w:b/>
              <w:bCs/>
            </w:rPr>
          </w:rPrChange>
        </w:rPr>
        <w:pPrChange w:id="1395" w:author="MM" w:date="2022-07-11T17:51:00Z">
          <w:pPr>
            <w:ind w:firstLine="420"/>
          </w:pPr>
        </w:pPrChange>
      </w:pPr>
      <w:ins w:id="1396" w:author="MM" w:date="2022-07-11T17:51:00Z">
        <w:r w:rsidRPr="00BE71A6">
          <w:rPr>
            <w:rFonts w:ascii="思源黑体 CN Normal" w:eastAsia="思源黑体 CN Normal" w:hAnsi="思源黑体 CN Normal" w:hint="eastAsia"/>
            <w:rPrChange w:id="1397" w:author="MM" w:date="2022-07-15T13:50:00Z">
              <w:rPr>
                <w:rFonts w:ascii="微软雅黑" w:hAnsi="微软雅黑" w:hint="eastAsia"/>
              </w:rPr>
            </w:rPrChange>
          </w:rPr>
          <w:t>易混淆点</w:t>
        </w:r>
        <w:r w:rsidRPr="00BE71A6">
          <w:rPr>
            <w:rFonts w:ascii="思源黑体 CN Normal" w:eastAsia="思源黑体 CN Normal" w:hAnsi="思源黑体 CN Normal"/>
            <w:rPrChange w:id="1398" w:author="MM" w:date="2022-07-15T13:50:00Z">
              <w:rPr>
                <w:rFonts w:ascii="微软雅黑" w:hAnsi="微软雅黑"/>
              </w:rPr>
            </w:rPrChange>
          </w:rPr>
          <w:t>4</w:t>
        </w:r>
        <w:r w:rsidRPr="00BE71A6">
          <w:rPr>
            <w:rFonts w:ascii="思源黑体 CN Normal" w:eastAsia="思源黑体 CN Normal" w:hAnsi="思源黑体 CN Normal" w:hint="eastAsia"/>
            <w:rPrChange w:id="1399" w:author="MM" w:date="2022-07-15T13:50:00Z">
              <w:rPr>
                <w:rFonts w:ascii="微软雅黑" w:hAnsi="微软雅黑" w:hint="eastAsia"/>
              </w:rPr>
            </w:rPrChange>
          </w:rPr>
          <w:t>：常见的嵌入式</w:t>
        </w:r>
        <w:r w:rsidRPr="00BE71A6">
          <w:rPr>
            <w:rFonts w:ascii="思源黑体 CN Normal" w:eastAsia="思源黑体 CN Normal" w:hAnsi="思源黑体 CN Normal"/>
            <w:rPrChange w:id="1400" w:author="MM" w:date="2022-07-15T13:50:00Z">
              <w:rPr>
                <w:rFonts w:ascii="微软雅黑" w:hAnsi="微软雅黑"/>
              </w:rPr>
            </w:rPrChange>
          </w:rPr>
          <w:t>RTOS（实时操作系统）VxWorks和RT-Linux</w:t>
        </w:r>
      </w:ins>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Change w:id="1401" w:author="MM" w:date="2022-07-15T14:35: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PrChange>
      </w:tblPr>
      <w:tblGrid>
        <w:gridCol w:w="1369"/>
        <w:gridCol w:w="3843"/>
        <w:gridCol w:w="3117"/>
        <w:tblGridChange w:id="1402">
          <w:tblGrid>
            <w:gridCol w:w="1368"/>
            <w:gridCol w:w="3657"/>
            <w:gridCol w:w="3497"/>
          </w:tblGrid>
        </w:tblGridChange>
      </w:tblGrid>
      <w:tr w:rsidR="00313FD3" w:rsidRPr="008238AF" w:rsidTr="00313FD3">
        <w:trPr>
          <w:trHeight w:val="20"/>
          <w:ins w:id="1403" w:author="MM" w:date="2022-07-15T14:35:00Z"/>
          <w:trPrChange w:id="1404" w:author="MM" w:date="2022-07-15T14:35:00Z">
            <w:trPr>
              <w:trHeight w:val="20"/>
            </w:trPr>
          </w:trPrChange>
        </w:trPr>
        <w:tc>
          <w:tcPr>
            <w:tcW w:w="822" w:type="pct"/>
            <w:shd w:val="clear" w:color="auto" w:fill="auto"/>
            <w:tcMar>
              <w:top w:w="15" w:type="dxa"/>
              <w:left w:w="108" w:type="dxa"/>
              <w:bottom w:w="0" w:type="dxa"/>
              <w:right w:w="108" w:type="dxa"/>
            </w:tcMar>
            <w:vAlign w:val="center"/>
            <w:hideMark/>
            <w:tcPrChange w:id="1405" w:author="MM" w:date="2022-07-15T14:35:00Z">
              <w:tcPr>
                <w:tcW w:w="802" w:type="pct"/>
                <w:shd w:val="clear" w:color="auto" w:fill="auto"/>
                <w:tcMar>
                  <w:top w:w="15" w:type="dxa"/>
                  <w:left w:w="108" w:type="dxa"/>
                  <w:bottom w:w="0" w:type="dxa"/>
                  <w:right w:w="108" w:type="dxa"/>
                </w:tcMar>
                <w:vAlign w:val="center"/>
                <w:hideMark/>
              </w:tcPr>
            </w:tcPrChange>
          </w:tcPr>
          <w:p w:rsidR="00313FD3" w:rsidRPr="00A565AA" w:rsidRDefault="00313FD3" w:rsidP="00DC7BCD">
            <w:pPr>
              <w:adjustRightInd/>
              <w:snapToGrid/>
              <w:jc w:val="center"/>
              <w:rPr>
                <w:ins w:id="1406" w:author="MM" w:date="2022-07-15T14:35:00Z"/>
                <w:rFonts w:asciiTheme="minorEastAsia" w:eastAsiaTheme="minorEastAsia" w:hAnsiTheme="minorEastAsia" w:cs="思源黑体 CN Medium"/>
                <w:color w:val="000000" w:themeColor="text1"/>
                <w:szCs w:val="21"/>
                <w:rPrChange w:id="1407" w:author="MM" w:date="2022-07-18T14:29:00Z">
                  <w:rPr>
                    <w:ins w:id="1408" w:author="MM" w:date="2022-07-15T14:35:00Z"/>
                    <w:color w:val="000000" w:themeColor="text1"/>
                  </w:rPr>
                </w:rPrChange>
              </w:rPr>
            </w:pPr>
            <w:ins w:id="1409" w:author="MM" w:date="2022-07-15T14:35:00Z">
              <w:r w:rsidRPr="00A565AA">
                <w:rPr>
                  <w:rFonts w:asciiTheme="minorEastAsia" w:eastAsiaTheme="minorEastAsia" w:hAnsiTheme="minorEastAsia" w:cs="思源黑体 CN Medium" w:hint="eastAsia"/>
                  <w:color w:val="000000" w:themeColor="text1"/>
                  <w:szCs w:val="21"/>
                  <w:rPrChange w:id="1410" w:author="MM" w:date="2022-07-18T14:29:00Z">
                    <w:rPr>
                      <w:rFonts w:hint="eastAsia"/>
                      <w:color w:val="000000" w:themeColor="text1"/>
                    </w:rPr>
                  </w:rPrChange>
                </w:rPr>
                <w:t>比较类型</w:t>
              </w:r>
            </w:ins>
          </w:p>
        </w:tc>
        <w:tc>
          <w:tcPr>
            <w:tcW w:w="2307" w:type="pct"/>
            <w:shd w:val="clear" w:color="auto" w:fill="auto"/>
            <w:tcMar>
              <w:top w:w="15" w:type="dxa"/>
              <w:left w:w="108" w:type="dxa"/>
              <w:bottom w:w="0" w:type="dxa"/>
              <w:right w:w="108" w:type="dxa"/>
            </w:tcMar>
            <w:vAlign w:val="center"/>
            <w:hideMark/>
            <w:tcPrChange w:id="1411" w:author="MM" w:date="2022-07-15T14:35:00Z">
              <w:tcPr>
                <w:tcW w:w="2145" w:type="pct"/>
                <w:shd w:val="clear" w:color="auto" w:fill="auto"/>
                <w:tcMar>
                  <w:top w:w="15" w:type="dxa"/>
                  <w:left w:w="108" w:type="dxa"/>
                  <w:bottom w:w="0" w:type="dxa"/>
                  <w:right w:w="108" w:type="dxa"/>
                </w:tcMar>
                <w:vAlign w:val="center"/>
                <w:hideMark/>
              </w:tcPr>
            </w:tcPrChange>
          </w:tcPr>
          <w:p w:rsidR="00313FD3" w:rsidRPr="00A565AA" w:rsidRDefault="00313FD3" w:rsidP="00DC7BCD">
            <w:pPr>
              <w:adjustRightInd/>
              <w:snapToGrid/>
              <w:jc w:val="center"/>
              <w:rPr>
                <w:ins w:id="1412" w:author="MM" w:date="2022-07-15T14:35:00Z"/>
                <w:rFonts w:asciiTheme="minorEastAsia" w:eastAsiaTheme="minorEastAsia" w:hAnsiTheme="minorEastAsia" w:cs="思源黑体 CN Medium"/>
                <w:color w:val="000000" w:themeColor="text1"/>
                <w:szCs w:val="21"/>
                <w:rPrChange w:id="1413" w:author="MM" w:date="2022-07-18T14:29:00Z">
                  <w:rPr>
                    <w:ins w:id="1414" w:author="MM" w:date="2022-07-15T14:35:00Z"/>
                    <w:color w:val="000000" w:themeColor="text1"/>
                  </w:rPr>
                </w:rPrChange>
              </w:rPr>
            </w:pPr>
            <w:ins w:id="1415" w:author="MM" w:date="2022-07-15T14:35:00Z">
              <w:r w:rsidRPr="00A565AA">
                <w:rPr>
                  <w:rFonts w:asciiTheme="minorEastAsia" w:eastAsiaTheme="minorEastAsia" w:hAnsiTheme="minorEastAsia" w:cs="思源黑体 CN Medium"/>
                  <w:color w:val="000000" w:themeColor="text1"/>
                  <w:szCs w:val="21"/>
                  <w:rPrChange w:id="1416" w:author="MM" w:date="2022-07-18T14:29:00Z">
                    <w:rPr>
                      <w:color w:val="000000" w:themeColor="text1"/>
                    </w:rPr>
                  </w:rPrChange>
                </w:rPr>
                <w:t>VxWorks</w:t>
              </w:r>
            </w:ins>
          </w:p>
        </w:tc>
        <w:tc>
          <w:tcPr>
            <w:tcW w:w="1872" w:type="pct"/>
            <w:shd w:val="clear" w:color="auto" w:fill="auto"/>
            <w:tcMar>
              <w:top w:w="15" w:type="dxa"/>
              <w:left w:w="108" w:type="dxa"/>
              <w:bottom w:w="0" w:type="dxa"/>
              <w:right w:w="108" w:type="dxa"/>
            </w:tcMar>
            <w:vAlign w:val="center"/>
            <w:hideMark/>
            <w:tcPrChange w:id="1417" w:author="MM" w:date="2022-07-15T14:35:00Z">
              <w:tcPr>
                <w:tcW w:w="2052" w:type="pct"/>
                <w:shd w:val="clear" w:color="auto" w:fill="auto"/>
                <w:tcMar>
                  <w:top w:w="15" w:type="dxa"/>
                  <w:left w:w="108" w:type="dxa"/>
                  <w:bottom w:w="0" w:type="dxa"/>
                  <w:right w:w="108" w:type="dxa"/>
                </w:tcMar>
                <w:vAlign w:val="center"/>
                <w:hideMark/>
              </w:tcPr>
            </w:tcPrChange>
          </w:tcPr>
          <w:p w:rsidR="00313FD3" w:rsidRPr="00A565AA" w:rsidRDefault="00313FD3" w:rsidP="00DC7BCD">
            <w:pPr>
              <w:adjustRightInd/>
              <w:snapToGrid/>
              <w:jc w:val="center"/>
              <w:rPr>
                <w:ins w:id="1418" w:author="MM" w:date="2022-07-15T14:35:00Z"/>
                <w:rFonts w:asciiTheme="minorEastAsia" w:eastAsiaTheme="minorEastAsia" w:hAnsiTheme="minorEastAsia" w:cs="思源黑体 CN Medium"/>
                <w:color w:val="000000" w:themeColor="text1"/>
                <w:szCs w:val="21"/>
                <w:rPrChange w:id="1419" w:author="MM" w:date="2022-07-18T14:29:00Z">
                  <w:rPr>
                    <w:ins w:id="1420" w:author="MM" w:date="2022-07-15T14:35:00Z"/>
                    <w:color w:val="000000" w:themeColor="text1"/>
                  </w:rPr>
                </w:rPrChange>
              </w:rPr>
            </w:pPr>
            <w:ins w:id="1421" w:author="MM" w:date="2022-07-15T14:35:00Z">
              <w:r w:rsidRPr="00A565AA">
                <w:rPr>
                  <w:rFonts w:asciiTheme="minorEastAsia" w:eastAsiaTheme="minorEastAsia" w:hAnsiTheme="minorEastAsia" w:cs="思源黑体 CN Medium"/>
                  <w:color w:val="000000" w:themeColor="text1"/>
                  <w:szCs w:val="21"/>
                  <w:rPrChange w:id="1422" w:author="MM" w:date="2022-07-18T14:29:00Z">
                    <w:rPr>
                      <w:color w:val="000000" w:themeColor="text1"/>
                    </w:rPr>
                  </w:rPrChange>
                </w:rPr>
                <w:t>RT-Linux</w:t>
              </w:r>
            </w:ins>
          </w:p>
        </w:tc>
      </w:tr>
      <w:tr w:rsidR="00313FD3" w:rsidRPr="008238AF" w:rsidTr="00313FD3">
        <w:trPr>
          <w:trHeight w:val="20"/>
          <w:ins w:id="1423" w:author="MM" w:date="2022-07-15T14:35:00Z"/>
          <w:trPrChange w:id="1424" w:author="MM" w:date="2022-07-15T14:35:00Z">
            <w:trPr>
              <w:trHeight w:val="20"/>
            </w:trPr>
          </w:trPrChange>
        </w:trPr>
        <w:tc>
          <w:tcPr>
            <w:tcW w:w="822" w:type="pct"/>
            <w:shd w:val="clear" w:color="auto" w:fill="auto"/>
            <w:tcMar>
              <w:top w:w="15" w:type="dxa"/>
              <w:left w:w="108" w:type="dxa"/>
              <w:bottom w:w="0" w:type="dxa"/>
              <w:right w:w="108" w:type="dxa"/>
            </w:tcMar>
            <w:vAlign w:val="center"/>
            <w:hideMark/>
            <w:tcPrChange w:id="1425" w:author="MM" w:date="2022-07-15T14:35:00Z">
              <w:tcPr>
                <w:tcW w:w="802" w:type="pct"/>
                <w:shd w:val="clear" w:color="auto" w:fill="auto"/>
                <w:tcMar>
                  <w:top w:w="15" w:type="dxa"/>
                  <w:left w:w="108" w:type="dxa"/>
                  <w:bottom w:w="0" w:type="dxa"/>
                  <w:right w:w="108" w:type="dxa"/>
                </w:tcMar>
                <w:vAlign w:val="center"/>
                <w:hideMark/>
              </w:tcPr>
            </w:tcPrChange>
          </w:tcPr>
          <w:p w:rsidR="00313FD3" w:rsidRPr="00A565AA" w:rsidRDefault="00313FD3" w:rsidP="00DC7BCD">
            <w:pPr>
              <w:adjustRightInd/>
              <w:snapToGrid/>
              <w:jc w:val="center"/>
              <w:rPr>
                <w:ins w:id="1426" w:author="MM" w:date="2022-07-15T14:35:00Z"/>
                <w:rFonts w:asciiTheme="minorEastAsia" w:eastAsiaTheme="minorEastAsia" w:hAnsiTheme="minorEastAsia" w:cs="思源黑体 CN Medium"/>
                <w:color w:val="000000" w:themeColor="text1"/>
                <w:szCs w:val="21"/>
                <w:rPrChange w:id="1427" w:author="MM" w:date="2022-07-18T14:29:00Z">
                  <w:rPr>
                    <w:ins w:id="1428" w:author="MM" w:date="2022-07-15T14:35:00Z"/>
                    <w:color w:val="000000" w:themeColor="text1"/>
                  </w:rPr>
                </w:rPrChange>
              </w:rPr>
            </w:pPr>
            <w:ins w:id="1429" w:author="MM" w:date="2022-07-15T14:35:00Z">
              <w:r w:rsidRPr="00A565AA">
                <w:rPr>
                  <w:rFonts w:asciiTheme="minorEastAsia" w:eastAsiaTheme="minorEastAsia" w:hAnsiTheme="minorEastAsia" w:cs="思源黑体 CN Medium" w:hint="eastAsia"/>
                  <w:color w:val="000000" w:themeColor="text1"/>
                  <w:szCs w:val="21"/>
                  <w:rPrChange w:id="1430" w:author="MM" w:date="2022-07-18T14:29:00Z">
                    <w:rPr>
                      <w:rFonts w:hint="eastAsia"/>
                      <w:color w:val="000000" w:themeColor="text1"/>
                    </w:rPr>
                  </w:rPrChange>
                </w:rPr>
                <w:t>工作方式</w:t>
              </w:r>
            </w:ins>
          </w:p>
        </w:tc>
        <w:tc>
          <w:tcPr>
            <w:tcW w:w="2307" w:type="pct"/>
            <w:shd w:val="clear" w:color="auto" w:fill="auto"/>
            <w:tcMar>
              <w:top w:w="15" w:type="dxa"/>
              <w:left w:w="108" w:type="dxa"/>
              <w:bottom w:w="0" w:type="dxa"/>
              <w:right w:w="108" w:type="dxa"/>
            </w:tcMar>
            <w:vAlign w:val="center"/>
            <w:hideMark/>
            <w:tcPrChange w:id="1431" w:author="MM" w:date="2022-07-15T14:35:00Z">
              <w:tcPr>
                <w:tcW w:w="2145" w:type="pct"/>
                <w:shd w:val="clear" w:color="auto" w:fill="auto"/>
                <w:tcMar>
                  <w:top w:w="15" w:type="dxa"/>
                  <w:left w:w="108" w:type="dxa"/>
                  <w:bottom w:w="0" w:type="dxa"/>
                  <w:right w:w="108" w:type="dxa"/>
                </w:tcMar>
                <w:vAlign w:val="center"/>
                <w:hideMark/>
              </w:tcPr>
            </w:tcPrChange>
          </w:tcPr>
          <w:p w:rsidR="00313FD3" w:rsidRPr="00A565AA" w:rsidRDefault="00313FD3" w:rsidP="00DC7BCD">
            <w:pPr>
              <w:adjustRightInd/>
              <w:snapToGrid/>
              <w:jc w:val="center"/>
              <w:rPr>
                <w:ins w:id="1432" w:author="MM" w:date="2022-07-15T14:35:00Z"/>
                <w:rFonts w:asciiTheme="minorEastAsia" w:eastAsiaTheme="minorEastAsia" w:hAnsiTheme="minorEastAsia" w:cs="思源黑体 CN Medium"/>
                <w:color w:val="000000" w:themeColor="text1"/>
                <w:szCs w:val="21"/>
                <w:rPrChange w:id="1433" w:author="MM" w:date="2022-07-18T14:29:00Z">
                  <w:rPr>
                    <w:ins w:id="1434" w:author="MM" w:date="2022-07-15T14:35:00Z"/>
                    <w:color w:val="000000" w:themeColor="text1"/>
                  </w:rPr>
                </w:rPrChange>
              </w:rPr>
            </w:pPr>
            <w:ins w:id="1435" w:author="MM" w:date="2022-07-15T14:35:00Z">
              <w:r w:rsidRPr="00A565AA">
                <w:rPr>
                  <w:rFonts w:asciiTheme="minorEastAsia" w:eastAsiaTheme="minorEastAsia" w:hAnsiTheme="minorEastAsia" w:cs="思源黑体 CN Medium" w:hint="eastAsia"/>
                  <w:color w:val="000000" w:themeColor="text1"/>
                  <w:szCs w:val="21"/>
                  <w:rPrChange w:id="1436" w:author="MM" w:date="2022-07-18T14:29:00Z">
                    <w:rPr>
                      <w:rFonts w:hint="eastAsia"/>
                      <w:color w:val="000000" w:themeColor="text1"/>
                    </w:rPr>
                  </w:rPrChange>
                </w:rPr>
                <w:t>操作系统与应用程序处于同一存储空间</w:t>
              </w:r>
            </w:ins>
          </w:p>
        </w:tc>
        <w:tc>
          <w:tcPr>
            <w:tcW w:w="1872" w:type="pct"/>
            <w:shd w:val="clear" w:color="auto" w:fill="auto"/>
            <w:tcMar>
              <w:top w:w="15" w:type="dxa"/>
              <w:left w:w="108" w:type="dxa"/>
              <w:bottom w:w="0" w:type="dxa"/>
              <w:right w:w="108" w:type="dxa"/>
            </w:tcMar>
            <w:vAlign w:val="center"/>
            <w:hideMark/>
            <w:tcPrChange w:id="1437" w:author="MM" w:date="2022-07-15T14:35:00Z">
              <w:tcPr>
                <w:tcW w:w="2052" w:type="pct"/>
                <w:shd w:val="clear" w:color="auto" w:fill="auto"/>
                <w:tcMar>
                  <w:top w:w="15" w:type="dxa"/>
                  <w:left w:w="108" w:type="dxa"/>
                  <w:bottom w:w="0" w:type="dxa"/>
                  <w:right w:w="108" w:type="dxa"/>
                </w:tcMar>
                <w:vAlign w:val="center"/>
                <w:hideMark/>
              </w:tcPr>
            </w:tcPrChange>
          </w:tcPr>
          <w:p w:rsidR="00313FD3" w:rsidRPr="00A565AA" w:rsidRDefault="00313FD3" w:rsidP="00DC7BCD">
            <w:pPr>
              <w:adjustRightInd/>
              <w:snapToGrid/>
              <w:jc w:val="center"/>
              <w:rPr>
                <w:ins w:id="1438" w:author="MM" w:date="2022-07-15T14:35:00Z"/>
                <w:rFonts w:asciiTheme="minorEastAsia" w:eastAsiaTheme="minorEastAsia" w:hAnsiTheme="minorEastAsia" w:cs="思源黑体 CN Medium"/>
                <w:color w:val="000000" w:themeColor="text1"/>
                <w:szCs w:val="21"/>
                <w:rPrChange w:id="1439" w:author="MM" w:date="2022-07-18T14:29:00Z">
                  <w:rPr>
                    <w:ins w:id="1440" w:author="MM" w:date="2022-07-15T14:35:00Z"/>
                    <w:color w:val="000000" w:themeColor="text1"/>
                  </w:rPr>
                </w:rPrChange>
              </w:rPr>
            </w:pPr>
            <w:ins w:id="1441" w:author="MM" w:date="2022-07-15T14:35:00Z">
              <w:r w:rsidRPr="00A565AA">
                <w:rPr>
                  <w:rFonts w:asciiTheme="minorEastAsia" w:eastAsiaTheme="minorEastAsia" w:hAnsiTheme="minorEastAsia" w:cs="思源黑体 CN Medium" w:hint="eastAsia"/>
                  <w:color w:val="000000" w:themeColor="text1"/>
                  <w:szCs w:val="21"/>
                  <w:rPrChange w:id="1442" w:author="MM" w:date="2022-07-18T14:29:00Z">
                    <w:rPr>
                      <w:rFonts w:hint="eastAsia"/>
                      <w:color w:val="000000" w:themeColor="text1"/>
                    </w:rPr>
                  </w:rPrChange>
                </w:rPr>
                <w:t>操作系统与应用程序处于不同存储空间</w:t>
              </w:r>
            </w:ins>
          </w:p>
        </w:tc>
      </w:tr>
      <w:tr w:rsidR="00313FD3" w:rsidRPr="008238AF" w:rsidTr="00313FD3">
        <w:trPr>
          <w:trHeight w:val="20"/>
          <w:ins w:id="1443" w:author="MM" w:date="2022-07-15T14:35:00Z"/>
          <w:trPrChange w:id="1444" w:author="MM" w:date="2022-07-15T14:35:00Z">
            <w:trPr>
              <w:trHeight w:val="20"/>
            </w:trPr>
          </w:trPrChange>
        </w:trPr>
        <w:tc>
          <w:tcPr>
            <w:tcW w:w="822" w:type="pct"/>
            <w:shd w:val="clear" w:color="auto" w:fill="auto"/>
            <w:tcMar>
              <w:top w:w="15" w:type="dxa"/>
              <w:left w:w="108" w:type="dxa"/>
              <w:bottom w:w="0" w:type="dxa"/>
              <w:right w:w="108" w:type="dxa"/>
            </w:tcMar>
            <w:vAlign w:val="center"/>
            <w:hideMark/>
            <w:tcPrChange w:id="1445" w:author="MM" w:date="2022-07-15T14:35:00Z">
              <w:tcPr>
                <w:tcW w:w="802" w:type="pct"/>
                <w:shd w:val="clear" w:color="auto" w:fill="auto"/>
                <w:tcMar>
                  <w:top w:w="15" w:type="dxa"/>
                  <w:left w:w="108" w:type="dxa"/>
                  <w:bottom w:w="0" w:type="dxa"/>
                  <w:right w:w="108" w:type="dxa"/>
                </w:tcMar>
                <w:vAlign w:val="center"/>
                <w:hideMark/>
              </w:tcPr>
            </w:tcPrChange>
          </w:tcPr>
          <w:p w:rsidR="00313FD3" w:rsidRPr="00A565AA" w:rsidRDefault="00313FD3" w:rsidP="00DC7BCD">
            <w:pPr>
              <w:adjustRightInd/>
              <w:snapToGrid/>
              <w:jc w:val="center"/>
              <w:rPr>
                <w:ins w:id="1446" w:author="MM" w:date="2022-07-15T14:35:00Z"/>
                <w:rFonts w:asciiTheme="minorEastAsia" w:eastAsiaTheme="minorEastAsia" w:hAnsiTheme="minorEastAsia" w:cs="思源黑体 CN Medium"/>
                <w:color w:val="000000" w:themeColor="text1"/>
                <w:szCs w:val="21"/>
                <w:rPrChange w:id="1447" w:author="MM" w:date="2022-07-18T14:29:00Z">
                  <w:rPr>
                    <w:ins w:id="1448" w:author="MM" w:date="2022-07-15T14:35:00Z"/>
                    <w:color w:val="000000" w:themeColor="text1"/>
                  </w:rPr>
                </w:rPrChange>
              </w:rPr>
            </w:pPr>
            <w:ins w:id="1449" w:author="MM" w:date="2022-07-15T14:35:00Z">
              <w:r w:rsidRPr="00A565AA">
                <w:rPr>
                  <w:rFonts w:asciiTheme="minorEastAsia" w:eastAsiaTheme="minorEastAsia" w:hAnsiTheme="minorEastAsia" w:cs="思源黑体 CN Medium" w:hint="eastAsia"/>
                  <w:color w:val="000000" w:themeColor="text1"/>
                  <w:szCs w:val="21"/>
                  <w:rPrChange w:id="1450" w:author="MM" w:date="2022-07-18T14:29:00Z">
                    <w:rPr>
                      <w:rFonts w:hint="eastAsia"/>
                      <w:color w:val="000000" w:themeColor="text1"/>
                    </w:rPr>
                  </w:rPrChange>
                </w:rPr>
                <w:t>多任务支持</w:t>
              </w:r>
            </w:ins>
          </w:p>
        </w:tc>
        <w:tc>
          <w:tcPr>
            <w:tcW w:w="2307" w:type="pct"/>
            <w:shd w:val="clear" w:color="auto" w:fill="auto"/>
            <w:tcMar>
              <w:top w:w="15" w:type="dxa"/>
              <w:left w:w="108" w:type="dxa"/>
              <w:bottom w:w="0" w:type="dxa"/>
              <w:right w:w="108" w:type="dxa"/>
            </w:tcMar>
            <w:vAlign w:val="center"/>
            <w:hideMark/>
            <w:tcPrChange w:id="1451" w:author="MM" w:date="2022-07-15T14:35:00Z">
              <w:tcPr>
                <w:tcW w:w="2145" w:type="pct"/>
                <w:shd w:val="clear" w:color="auto" w:fill="auto"/>
                <w:tcMar>
                  <w:top w:w="15" w:type="dxa"/>
                  <w:left w:w="108" w:type="dxa"/>
                  <w:bottom w:w="0" w:type="dxa"/>
                  <w:right w:w="108" w:type="dxa"/>
                </w:tcMar>
                <w:vAlign w:val="center"/>
                <w:hideMark/>
              </w:tcPr>
            </w:tcPrChange>
          </w:tcPr>
          <w:p w:rsidR="00313FD3" w:rsidRPr="00A565AA" w:rsidRDefault="00313FD3" w:rsidP="00DC7BCD">
            <w:pPr>
              <w:adjustRightInd/>
              <w:snapToGrid/>
              <w:jc w:val="center"/>
              <w:rPr>
                <w:ins w:id="1452" w:author="MM" w:date="2022-07-15T14:35:00Z"/>
                <w:rFonts w:asciiTheme="minorEastAsia" w:eastAsiaTheme="minorEastAsia" w:hAnsiTheme="minorEastAsia" w:cs="思源黑体 CN Medium"/>
                <w:color w:val="000000" w:themeColor="text1"/>
                <w:szCs w:val="21"/>
                <w:rPrChange w:id="1453" w:author="MM" w:date="2022-07-18T14:29:00Z">
                  <w:rPr>
                    <w:ins w:id="1454" w:author="MM" w:date="2022-07-15T14:35:00Z"/>
                    <w:color w:val="000000" w:themeColor="text1"/>
                  </w:rPr>
                </w:rPrChange>
              </w:rPr>
            </w:pPr>
            <w:ins w:id="1455" w:author="MM" w:date="2022-07-15T14:35:00Z">
              <w:r w:rsidRPr="00A565AA">
                <w:rPr>
                  <w:rFonts w:asciiTheme="minorEastAsia" w:eastAsiaTheme="minorEastAsia" w:hAnsiTheme="minorEastAsia" w:cs="思源黑体 CN Medium" w:hint="eastAsia"/>
                  <w:color w:val="000000" w:themeColor="text1"/>
                  <w:szCs w:val="21"/>
                  <w:rPrChange w:id="1456" w:author="MM" w:date="2022-07-18T14:29:00Z">
                    <w:rPr>
                      <w:rFonts w:hint="eastAsia"/>
                      <w:color w:val="000000" w:themeColor="text1"/>
                    </w:rPr>
                  </w:rPrChange>
                </w:rPr>
                <w:t>支持多任务（线程）操作</w:t>
              </w:r>
            </w:ins>
          </w:p>
        </w:tc>
        <w:tc>
          <w:tcPr>
            <w:tcW w:w="1872" w:type="pct"/>
            <w:shd w:val="clear" w:color="auto" w:fill="auto"/>
            <w:tcMar>
              <w:top w:w="15" w:type="dxa"/>
              <w:left w:w="108" w:type="dxa"/>
              <w:bottom w:w="0" w:type="dxa"/>
              <w:right w:w="108" w:type="dxa"/>
            </w:tcMar>
            <w:vAlign w:val="center"/>
            <w:hideMark/>
            <w:tcPrChange w:id="1457" w:author="MM" w:date="2022-07-15T14:35:00Z">
              <w:tcPr>
                <w:tcW w:w="2052" w:type="pct"/>
                <w:shd w:val="clear" w:color="auto" w:fill="auto"/>
                <w:tcMar>
                  <w:top w:w="15" w:type="dxa"/>
                  <w:left w:w="108" w:type="dxa"/>
                  <w:bottom w:w="0" w:type="dxa"/>
                  <w:right w:w="108" w:type="dxa"/>
                </w:tcMar>
                <w:vAlign w:val="center"/>
                <w:hideMark/>
              </w:tcPr>
            </w:tcPrChange>
          </w:tcPr>
          <w:p w:rsidR="00313FD3" w:rsidRPr="00A565AA" w:rsidRDefault="00313FD3" w:rsidP="00DC7BCD">
            <w:pPr>
              <w:adjustRightInd/>
              <w:snapToGrid/>
              <w:jc w:val="center"/>
              <w:rPr>
                <w:ins w:id="1458" w:author="MM" w:date="2022-07-15T14:35:00Z"/>
                <w:rFonts w:asciiTheme="minorEastAsia" w:eastAsiaTheme="minorEastAsia" w:hAnsiTheme="minorEastAsia" w:cs="思源黑体 CN Medium"/>
                <w:color w:val="000000" w:themeColor="text1"/>
                <w:szCs w:val="21"/>
                <w:rPrChange w:id="1459" w:author="MM" w:date="2022-07-18T14:29:00Z">
                  <w:rPr>
                    <w:ins w:id="1460" w:author="MM" w:date="2022-07-15T14:35:00Z"/>
                    <w:color w:val="000000" w:themeColor="text1"/>
                  </w:rPr>
                </w:rPrChange>
              </w:rPr>
            </w:pPr>
            <w:ins w:id="1461" w:author="MM" w:date="2022-07-15T14:35:00Z">
              <w:r w:rsidRPr="00A565AA">
                <w:rPr>
                  <w:rFonts w:asciiTheme="minorEastAsia" w:eastAsiaTheme="minorEastAsia" w:hAnsiTheme="minorEastAsia" w:cs="思源黑体 CN Medium" w:hint="eastAsia"/>
                  <w:color w:val="000000" w:themeColor="text1"/>
                  <w:szCs w:val="21"/>
                  <w:rPrChange w:id="1462" w:author="MM" w:date="2022-07-18T14:29:00Z">
                    <w:rPr>
                      <w:rFonts w:hint="eastAsia"/>
                      <w:color w:val="000000" w:themeColor="text1"/>
                    </w:rPr>
                  </w:rPrChange>
                </w:rPr>
                <w:t>支持多进程、多线程操作</w:t>
              </w:r>
            </w:ins>
          </w:p>
        </w:tc>
      </w:tr>
      <w:tr w:rsidR="00313FD3" w:rsidRPr="008238AF" w:rsidTr="00313FD3">
        <w:trPr>
          <w:trHeight w:val="20"/>
          <w:ins w:id="1463" w:author="MM" w:date="2022-07-15T14:35:00Z"/>
          <w:trPrChange w:id="1464" w:author="MM" w:date="2022-07-15T14:35:00Z">
            <w:trPr>
              <w:trHeight w:val="20"/>
            </w:trPr>
          </w:trPrChange>
        </w:trPr>
        <w:tc>
          <w:tcPr>
            <w:tcW w:w="822" w:type="pct"/>
            <w:shd w:val="clear" w:color="auto" w:fill="auto"/>
            <w:tcMar>
              <w:top w:w="15" w:type="dxa"/>
              <w:left w:w="108" w:type="dxa"/>
              <w:bottom w:w="0" w:type="dxa"/>
              <w:right w:w="108" w:type="dxa"/>
            </w:tcMar>
            <w:vAlign w:val="center"/>
            <w:hideMark/>
            <w:tcPrChange w:id="1465" w:author="MM" w:date="2022-07-15T14:35:00Z">
              <w:tcPr>
                <w:tcW w:w="802" w:type="pct"/>
                <w:shd w:val="clear" w:color="auto" w:fill="auto"/>
                <w:tcMar>
                  <w:top w:w="15" w:type="dxa"/>
                  <w:left w:w="108" w:type="dxa"/>
                  <w:bottom w:w="0" w:type="dxa"/>
                  <w:right w:w="108" w:type="dxa"/>
                </w:tcMar>
                <w:vAlign w:val="center"/>
                <w:hideMark/>
              </w:tcPr>
            </w:tcPrChange>
          </w:tcPr>
          <w:p w:rsidR="00313FD3" w:rsidRPr="00A565AA" w:rsidRDefault="00313FD3" w:rsidP="00DC7BCD">
            <w:pPr>
              <w:adjustRightInd/>
              <w:snapToGrid/>
              <w:jc w:val="center"/>
              <w:rPr>
                <w:ins w:id="1466" w:author="MM" w:date="2022-07-15T14:35:00Z"/>
                <w:rFonts w:asciiTheme="minorEastAsia" w:eastAsiaTheme="minorEastAsia" w:hAnsiTheme="minorEastAsia" w:cs="思源黑体 CN Medium"/>
                <w:color w:val="000000" w:themeColor="text1"/>
                <w:szCs w:val="21"/>
                <w:rPrChange w:id="1467" w:author="MM" w:date="2022-07-18T14:29:00Z">
                  <w:rPr>
                    <w:ins w:id="1468" w:author="MM" w:date="2022-07-15T14:35:00Z"/>
                    <w:color w:val="000000" w:themeColor="text1"/>
                  </w:rPr>
                </w:rPrChange>
              </w:rPr>
            </w:pPr>
            <w:ins w:id="1469" w:author="MM" w:date="2022-07-15T14:35:00Z">
              <w:r w:rsidRPr="00A565AA">
                <w:rPr>
                  <w:rFonts w:asciiTheme="minorEastAsia" w:eastAsiaTheme="minorEastAsia" w:hAnsiTheme="minorEastAsia" w:cs="思源黑体 CN Medium" w:hint="eastAsia"/>
                  <w:color w:val="000000" w:themeColor="text1"/>
                  <w:szCs w:val="21"/>
                  <w:rPrChange w:id="1470" w:author="MM" w:date="2022-07-18T14:29:00Z">
                    <w:rPr>
                      <w:rFonts w:hint="eastAsia"/>
                      <w:color w:val="000000" w:themeColor="text1"/>
                    </w:rPr>
                  </w:rPrChange>
                </w:rPr>
                <w:t>实时性</w:t>
              </w:r>
            </w:ins>
          </w:p>
        </w:tc>
        <w:tc>
          <w:tcPr>
            <w:tcW w:w="2307" w:type="pct"/>
            <w:shd w:val="clear" w:color="auto" w:fill="auto"/>
            <w:tcMar>
              <w:top w:w="15" w:type="dxa"/>
              <w:left w:w="108" w:type="dxa"/>
              <w:bottom w:w="0" w:type="dxa"/>
              <w:right w:w="108" w:type="dxa"/>
            </w:tcMar>
            <w:vAlign w:val="center"/>
            <w:hideMark/>
            <w:tcPrChange w:id="1471" w:author="MM" w:date="2022-07-15T14:35:00Z">
              <w:tcPr>
                <w:tcW w:w="2145" w:type="pct"/>
                <w:shd w:val="clear" w:color="auto" w:fill="auto"/>
                <w:tcMar>
                  <w:top w:w="15" w:type="dxa"/>
                  <w:left w:w="108" w:type="dxa"/>
                  <w:bottom w:w="0" w:type="dxa"/>
                  <w:right w:w="108" w:type="dxa"/>
                </w:tcMar>
                <w:vAlign w:val="center"/>
                <w:hideMark/>
              </w:tcPr>
            </w:tcPrChange>
          </w:tcPr>
          <w:p w:rsidR="00313FD3" w:rsidRPr="00A565AA" w:rsidRDefault="00313FD3" w:rsidP="00DC7BCD">
            <w:pPr>
              <w:adjustRightInd/>
              <w:snapToGrid/>
              <w:jc w:val="center"/>
              <w:rPr>
                <w:ins w:id="1472" w:author="MM" w:date="2022-07-15T14:35:00Z"/>
                <w:rFonts w:asciiTheme="minorEastAsia" w:eastAsiaTheme="minorEastAsia" w:hAnsiTheme="minorEastAsia" w:cs="思源黑体 CN Medium"/>
                <w:color w:val="000000" w:themeColor="text1"/>
                <w:szCs w:val="21"/>
                <w:rPrChange w:id="1473" w:author="MM" w:date="2022-07-18T14:29:00Z">
                  <w:rPr>
                    <w:ins w:id="1474" w:author="MM" w:date="2022-07-15T14:35:00Z"/>
                    <w:color w:val="000000" w:themeColor="text1"/>
                  </w:rPr>
                </w:rPrChange>
              </w:rPr>
            </w:pPr>
            <w:ins w:id="1475" w:author="MM" w:date="2022-07-15T14:35:00Z">
              <w:r w:rsidRPr="00A565AA">
                <w:rPr>
                  <w:rFonts w:asciiTheme="minorEastAsia" w:eastAsiaTheme="minorEastAsia" w:hAnsiTheme="minorEastAsia" w:cs="思源黑体 CN Medium" w:hint="eastAsia"/>
                  <w:color w:val="000000" w:themeColor="text1"/>
                  <w:szCs w:val="21"/>
                  <w:rPrChange w:id="1476" w:author="MM" w:date="2022-07-18T14:29:00Z">
                    <w:rPr>
                      <w:rFonts w:hint="eastAsia"/>
                      <w:color w:val="000000" w:themeColor="text1"/>
                    </w:rPr>
                  </w:rPrChange>
                </w:rPr>
                <w:t>实时系统</w:t>
              </w:r>
            </w:ins>
          </w:p>
        </w:tc>
        <w:tc>
          <w:tcPr>
            <w:tcW w:w="1872" w:type="pct"/>
            <w:shd w:val="clear" w:color="auto" w:fill="auto"/>
            <w:tcMar>
              <w:top w:w="15" w:type="dxa"/>
              <w:left w:w="108" w:type="dxa"/>
              <w:bottom w:w="0" w:type="dxa"/>
              <w:right w:w="108" w:type="dxa"/>
            </w:tcMar>
            <w:vAlign w:val="center"/>
            <w:hideMark/>
            <w:tcPrChange w:id="1477" w:author="MM" w:date="2022-07-15T14:35:00Z">
              <w:tcPr>
                <w:tcW w:w="2052" w:type="pct"/>
                <w:shd w:val="clear" w:color="auto" w:fill="auto"/>
                <w:tcMar>
                  <w:top w:w="15" w:type="dxa"/>
                  <w:left w:w="108" w:type="dxa"/>
                  <w:bottom w:w="0" w:type="dxa"/>
                  <w:right w:w="108" w:type="dxa"/>
                </w:tcMar>
                <w:vAlign w:val="center"/>
                <w:hideMark/>
              </w:tcPr>
            </w:tcPrChange>
          </w:tcPr>
          <w:p w:rsidR="00313FD3" w:rsidRPr="00A565AA" w:rsidRDefault="00313FD3" w:rsidP="00DC7BCD">
            <w:pPr>
              <w:adjustRightInd/>
              <w:snapToGrid/>
              <w:jc w:val="center"/>
              <w:rPr>
                <w:ins w:id="1478" w:author="MM" w:date="2022-07-15T14:35:00Z"/>
                <w:rFonts w:asciiTheme="minorEastAsia" w:eastAsiaTheme="minorEastAsia" w:hAnsiTheme="minorEastAsia" w:cs="思源黑体 CN Medium"/>
                <w:color w:val="000000" w:themeColor="text1"/>
                <w:szCs w:val="21"/>
                <w:rPrChange w:id="1479" w:author="MM" w:date="2022-07-18T14:29:00Z">
                  <w:rPr>
                    <w:ins w:id="1480" w:author="MM" w:date="2022-07-15T14:35:00Z"/>
                    <w:color w:val="000000" w:themeColor="text1"/>
                  </w:rPr>
                </w:rPrChange>
              </w:rPr>
            </w:pPr>
            <w:ins w:id="1481" w:author="MM" w:date="2022-07-15T14:35:00Z">
              <w:r w:rsidRPr="00A565AA">
                <w:rPr>
                  <w:rFonts w:asciiTheme="minorEastAsia" w:eastAsiaTheme="minorEastAsia" w:hAnsiTheme="minorEastAsia" w:cs="思源黑体 CN Medium" w:hint="eastAsia"/>
                  <w:color w:val="000000" w:themeColor="text1"/>
                  <w:szCs w:val="21"/>
                  <w:rPrChange w:id="1482" w:author="MM" w:date="2022-07-18T14:29:00Z">
                    <w:rPr>
                      <w:rFonts w:hint="eastAsia"/>
                      <w:color w:val="000000" w:themeColor="text1"/>
                    </w:rPr>
                  </w:rPrChange>
                </w:rPr>
                <w:t>实时系统</w:t>
              </w:r>
            </w:ins>
          </w:p>
        </w:tc>
      </w:tr>
      <w:tr w:rsidR="00313FD3" w:rsidRPr="008238AF" w:rsidTr="00313FD3">
        <w:trPr>
          <w:trHeight w:val="20"/>
          <w:ins w:id="1483" w:author="MM" w:date="2022-07-15T14:35:00Z"/>
          <w:trPrChange w:id="1484" w:author="MM" w:date="2022-07-15T14:35:00Z">
            <w:trPr>
              <w:trHeight w:val="20"/>
            </w:trPr>
          </w:trPrChange>
        </w:trPr>
        <w:tc>
          <w:tcPr>
            <w:tcW w:w="822" w:type="pct"/>
            <w:shd w:val="clear" w:color="auto" w:fill="auto"/>
            <w:tcMar>
              <w:top w:w="15" w:type="dxa"/>
              <w:left w:w="108" w:type="dxa"/>
              <w:bottom w:w="0" w:type="dxa"/>
              <w:right w:w="108" w:type="dxa"/>
            </w:tcMar>
            <w:vAlign w:val="center"/>
            <w:hideMark/>
            <w:tcPrChange w:id="1485" w:author="MM" w:date="2022-07-15T14:35:00Z">
              <w:tcPr>
                <w:tcW w:w="802" w:type="pct"/>
                <w:shd w:val="clear" w:color="auto" w:fill="auto"/>
                <w:tcMar>
                  <w:top w:w="15" w:type="dxa"/>
                  <w:left w:w="108" w:type="dxa"/>
                  <w:bottom w:w="0" w:type="dxa"/>
                  <w:right w:w="108" w:type="dxa"/>
                </w:tcMar>
                <w:vAlign w:val="center"/>
                <w:hideMark/>
              </w:tcPr>
            </w:tcPrChange>
          </w:tcPr>
          <w:p w:rsidR="00313FD3" w:rsidRPr="00A565AA" w:rsidRDefault="00313FD3" w:rsidP="00DC7BCD">
            <w:pPr>
              <w:adjustRightInd/>
              <w:snapToGrid/>
              <w:jc w:val="center"/>
              <w:rPr>
                <w:ins w:id="1486" w:author="MM" w:date="2022-07-15T14:35:00Z"/>
                <w:rFonts w:asciiTheme="minorEastAsia" w:eastAsiaTheme="minorEastAsia" w:hAnsiTheme="minorEastAsia" w:cs="思源黑体 CN Medium"/>
                <w:color w:val="000000" w:themeColor="text1"/>
                <w:szCs w:val="21"/>
                <w:rPrChange w:id="1487" w:author="MM" w:date="2022-07-18T14:29:00Z">
                  <w:rPr>
                    <w:ins w:id="1488" w:author="MM" w:date="2022-07-15T14:35:00Z"/>
                    <w:color w:val="000000" w:themeColor="text1"/>
                  </w:rPr>
                </w:rPrChange>
              </w:rPr>
            </w:pPr>
            <w:ins w:id="1489" w:author="MM" w:date="2022-07-15T14:35:00Z">
              <w:r w:rsidRPr="00A565AA">
                <w:rPr>
                  <w:rFonts w:asciiTheme="minorEastAsia" w:eastAsiaTheme="minorEastAsia" w:hAnsiTheme="minorEastAsia" w:cs="思源黑体 CN Medium" w:hint="eastAsia"/>
                  <w:color w:val="000000" w:themeColor="text1"/>
                  <w:szCs w:val="21"/>
                  <w:rPrChange w:id="1490" w:author="MM" w:date="2022-07-18T14:29:00Z">
                    <w:rPr>
                      <w:rFonts w:hint="eastAsia"/>
                      <w:color w:val="000000" w:themeColor="text1"/>
                    </w:rPr>
                  </w:rPrChange>
                </w:rPr>
                <w:t>安全性</w:t>
              </w:r>
            </w:ins>
          </w:p>
        </w:tc>
        <w:tc>
          <w:tcPr>
            <w:tcW w:w="2307" w:type="pct"/>
            <w:shd w:val="clear" w:color="auto" w:fill="auto"/>
            <w:tcMar>
              <w:top w:w="15" w:type="dxa"/>
              <w:left w:w="108" w:type="dxa"/>
              <w:bottom w:w="0" w:type="dxa"/>
              <w:right w:w="108" w:type="dxa"/>
            </w:tcMar>
            <w:vAlign w:val="center"/>
            <w:hideMark/>
            <w:tcPrChange w:id="1491" w:author="MM" w:date="2022-07-15T14:35:00Z">
              <w:tcPr>
                <w:tcW w:w="2145" w:type="pct"/>
                <w:shd w:val="clear" w:color="auto" w:fill="auto"/>
                <w:tcMar>
                  <w:top w:w="15" w:type="dxa"/>
                  <w:left w:w="108" w:type="dxa"/>
                  <w:bottom w:w="0" w:type="dxa"/>
                  <w:right w:w="108" w:type="dxa"/>
                </w:tcMar>
                <w:vAlign w:val="center"/>
                <w:hideMark/>
              </w:tcPr>
            </w:tcPrChange>
          </w:tcPr>
          <w:p w:rsidR="00313FD3" w:rsidRPr="00A565AA" w:rsidRDefault="00313FD3" w:rsidP="00DC7BCD">
            <w:pPr>
              <w:adjustRightInd/>
              <w:snapToGrid/>
              <w:jc w:val="center"/>
              <w:rPr>
                <w:ins w:id="1492" w:author="MM" w:date="2022-07-15T14:35:00Z"/>
                <w:rFonts w:asciiTheme="minorEastAsia" w:eastAsiaTheme="minorEastAsia" w:hAnsiTheme="minorEastAsia" w:cs="思源黑体 CN Medium"/>
                <w:color w:val="000000" w:themeColor="text1"/>
                <w:szCs w:val="21"/>
                <w:rPrChange w:id="1493" w:author="MM" w:date="2022-07-18T14:29:00Z">
                  <w:rPr>
                    <w:ins w:id="1494" w:author="MM" w:date="2022-07-15T14:35:00Z"/>
                    <w:color w:val="000000" w:themeColor="text1"/>
                  </w:rPr>
                </w:rPrChange>
              </w:rPr>
            </w:pPr>
            <w:ins w:id="1495" w:author="MM" w:date="2022-07-15T14:35:00Z">
              <w:r w:rsidRPr="00A565AA">
                <w:rPr>
                  <w:rFonts w:asciiTheme="minorEastAsia" w:eastAsiaTheme="minorEastAsia" w:hAnsiTheme="minorEastAsia" w:cs="思源黑体 CN Medium" w:hint="eastAsia"/>
                  <w:color w:val="000000" w:themeColor="text1"/>
                  <w:szCs w:val="21"/>
                  <w:rPrChange w:id="1496" w:author="MM" w:date="2022-07-18T14:29:00Z">
                    <w:rPr>
                      <w:rFonts w:hint="eastAsia"/>
                      <w:color w:val="000000" w:themeColor="text1"/>
                    </w:rPr>
                  </w:rPrChange>
                </w:rPr>
                <w:t>任务间无隔离保护</w:t>
              </w:r>
            </w:ins>
          </w:p>
        </w:tc>
        <w:tc>
          <w:tcPr>
            <w:tcW w:w="1872" w:type="pct"/>
            <w:shd w:val="clear" w:color="auto" w:fill="auto"/>
            <w:tcMar>
              <w:top w:w="15" w:type="dxa"/>
              <w:left w:w="108" w:type="dxa"/>
              <w:bottom w:w="0" w:type="dxa"/>
              <w:right w:w="108" w:type="dxa"/>
            </w:tcMar>
            <w:vAlign w:val="center"/>
            <w:hideMark/>
            <w:tcPrChange w:id="1497" w:author="MM" w:date="2022-07-15T14:35:00Z">
              <w:tcPr>
                <w:tcW w:w="2052" w:type="pct"/>
                <w:shd w:val="clear" w:color="auto" w:fill="auto"/>
                <w:tcMar>
                  <w:top w:w="15" w:type="dxa"/>
                  <w:left w:w="108" w:type="dxa"/>
                  <w:bottom w:w="0" w:type="dxa"/>
                  <w:right w:w="108" w:type="dxa"/>
                </w:tcMar>
                <w:vAlign w:val="center"/>
                <w:hideMark/>
              </w:tcPr>
            </w:tcPrChange>
          </w:tcPr>
          <w:p w:rsidR="00313FD3" w:rsidRPr="00A565AA" w:rsidRDefault="00313FD3" w:rsidP="00DC7BCD">
            <w:pPr>
              <w:adjustRightInd/>
              <w:snapToGrid/>
              <w:jc w:val="center"/>
              <w:rPr>
                <w:ins w:id="1498" w:author="MM" w:date="2022-07-15T14:35:00Z"/>
                <w:rFonts w:asciiTheme="minorEastAsia" w:eastAsiaTheme="minorEastAsia" w:hAnsiTheme="minorEastAsia" w:cs="思源黑体 CN Medium"/>
                <w:color w:val="000000" w:themeColor="text1"/>
                <w:szCs w:val="21"/>
                <w:rPrChange w:id="1499" w:author="MM" w:date="2022-07-18T14:29:00Z">
                  <w:rPr>
                    <w:ins w:id="1500" w:author="MM" w:date="2022-07-15T14:35:00Z"/>
                    <w:color w:val="000000" w:themeColor="text1"/>
                  </w:rPr>
                </w:rPrChange>
              </w:rPr>
            </w:pPr>
            <w:ins w:id="1501" w:author="MM" w:date="2022-07-15T14:35:00Z">
              <w:r w:rsidRPr="00A565AA">
                <w:rPr>
                  <w:rFonts w:asciiTheme="minorEastAsia" w:eastAsiaTheme="minorEastAsia" w:hAnsiTheme="minorEastAsia" w:cs="思源黑体 CN Medium" w:hint="eastAsia"/>
                  <w:color w:val="000000" w:themeColor="text1"/>
                  <w:szCs w:val="21"/>
                  <w:rPrChange w:id="1502" w:author="MM" w:date="2022-07-18T14:29:00Z">
                    <w:rPr>
                      <w:rFonts w:hint="eastAsia"/>
                      <w:color w:val="000000" w:themeColor="text1"/>
                    </w:rPr>
                  </w:rPrChange>
                </w:rPr>
                <w:t>支持进程间隔离保护</w:t>
              </w:r>
            </w:ins>
          </w:p>
        </w:tc>
      </w:tr>
      <w:tr w:rsidR="00313FD3" w:rsidRPr="008238AF" w:rsidTr="00313FD3">
        <w:trPr>
          <w:trHeight w:val="20"/>
          <w:ins w:id="1503" w:author="MM" w:date="2022-07-15T14:35:00Z"/>
          <w:trPrChange w:id="1504" w:author="MM" w:date="2022-07-15T14:35:00Z">
            <w:trPr>
              <w:trHeight w:val="20"/>
            </w:trPr>
          </w:trPrChange>
        </w:trPr>
        <w:tc>
          <w:tcPr>
            <w:tcW w:w="822" w:type="pct"/>
            <w:shd w:val="clear" w:color="auto" w:fill="auto"/>
            <w:tcMar>
              <w:top w:w="15" w:type="dxa"/>
              <w:left w:w="108" w:type="dxa"/>
              <w:bottom w:w="0" w:type="dxa"/>
              <w:right w:w="108" w:type="dxa"/>
            </w:tcMar>
            <w:vAlign w:val="center"/>
            <w:hideMark/>
            <w:tcPrChange w:id="1505" w:author="MM" w:date="2022-07-15T14:35:00Z">
              <w:tcPr>
                <w:tcW w:w="802" w:type="pct"/>
                <w:shd w:val="clear" w:color="auto" w:fill="auto"/>
                <w:tcMar>
                  <w:top w:w="15" w:type="dxa"/>
                  <w:left w:w="108" w:type="dxa"/>
                  <w:bottom w:w="0" w:type="dxa"/>
                  <w:right w:w="108" w:type="dxa"/>
                </w:tcMar>
                <w:vAlign w:val="center"/>
                <w:hideMark/>
              </w:tcPr>
            </w:tcPrChange>
          </w:tcPr>
          <w:p w:rsidR="00313FD3" w:rsidRPr="00A565AA" w:rsidRDefault="00313FD3" w:rsidP="00DC7BCD">
            <w:pPr>
              <w:adjustRightInd/>
              <w:snapToGrid/>
              <w:jc w:val="center"/>
              <w:rPr>
                <w:ins w:id="1506" w:author="MM" w:date="2022-07-15T14:35:00Z"/>
                <w:rFonts w:asciiTheme="minorEastAsia" w:eastAsiaTheme="minorEastAsia" w:hAnsiTheme="minorEastAsia" w:cs="思源黑体 CN Medium"/>
                <w:color w:val="000000" w:themeColor="text1"/>
                <w:szCs w:val="21"/>
                <w:rPrChange w:id="1507" w:author="MM" w:date="2022-07-18T14:29:00Z">
                  <w:rPr>
                    <w:ins w:id="1508" w:author="MM" w:date="2022-07-15T14:35:00Z"/>
                    <w:color w:val="000000" w:themeColor="text1"/>
                  </w:rPr>
                </w:rPrChange>
              </w:rPr>
            </w:pPr>
            <w:ins w:id="1509" w:author="MM" w:date="2022-07-15T14:35:00Z">
              <w:r w:rsidRPr="00A565AA">
                <w:rPr>
                  <w:rFonts w:asciiTheme="minorEastAsia" w:eastAsiaTheme="minorEastAsia" w:hAnsiTheme="minorEastAsia" w:cs="思源黑体 CN Medium" w:hint="eastAsia"/>
                  <w:color w:val="000000" w:themeColor="text1"/>
                  <w:szCs w:val="21"/>
                  <w:rPrChange w:id="1510" w:author="MM" w:date="2022-07-18T14:29:00Z">
                    <w:rPr>
                      <w:rFonts w:hint="eastAsia"/>
                      <w:color w:val="000000" w:themeColor="text1"/>
                    </w:rPr>
                  </w:rPrChange>
                </w:rPr>
                <w:t>标准API</w:t>
              </w:r>
            </w:ins>
          </w:p>
        </w:tc>
        <w:tc>
          <w:tcPr>
            <w:tcW w:w="2307" w:type="pct"/>
            <w:shd w:val="clear" w:color="auto" w:fill="auto"/>
            <w:tcMar>
              <w:top w:w="15" w:type="dxa"/>
              <w:left w:w="108" w:type="dxa"/>
              <w:bottom w:w="0" w:type="dxa"/>
              <w:right w:w="108" w:type="dxa"/>
            </w:tcMar>
            <w:vAlign w:val="center"/>
            <w:hideMark/>
            <w:tcPrChange w:id="1511" w:author="MM" w:date="2022-07-15T14:35:00Z">
              <w:tcPr>
                <w:tcW w:w="2145" w:type="pct"/>
                <w:shd w:val="clear" w:color="auto" w:fill="auto"/>
                <w:tcMar>
                  <w:top w:w="15" w:type="dxa"/>
                  <w:left w:w="108" w:type="dxa"/>
                  <w:bottom w:w="0" w:type="dxa"/>
                  <w:right w:w="108" w:type="dxa"/>
                </w:tcMar>
                <w:vAlign w:val="center"/>
                <w:hideMark/>
              </w:tcPr>
            </w:tcPrChange>
          </w:tcPr>
          <w:p w:rsidR="00313FD3" w:rsidRPr="00A565AA" w:rsidRDefault="00313FD3" w:rsidP="00DC7BCD">
            <w:pPr>
              <w:adjustRightInd/>
              <w:snapToGrid/>
              <w:jc w:val="center"/>
              <w:rPr>
                <w:ins w:id="1512" w:author="MM" w:date="2022-07-15T14:35:00Z"/>
                <w:rFonts w:asciiTheme="minorEastAsia" w:eastAsiaTheme="minorEastAsia" w:hAnsiTheme="minorEastAsia" w:cs="思源黑体 CN Medium"/>
                <w:color w:val="000000" w:themeColor="text1"/>
                <w:szCs w:val="21"/>
                <w:rPrChange w:id="1513" w:author="MM" w:date="2022-07-18T14:29:00Z">
                  <w:rPr>
                    <w:ins w:id="1514" w:author="MM" w:date="2022-07-15T14:35:00Z"/>
                    <w:color w:val="000000" w:themeColor="text1"/>
                  </w:rPr>
                </w:rPrChange>
              </w:rPr>
            </w:pPr>
            <w:ins w:id="1515" w:author="MM" w:date="2022-07-15T14:35:00Z">
              <w:r w:rsidRPr="00A565AA">
                <w:rPr>
                  <w:rFonts w:asciiTheme="minorEastAsia" w:eastAsiaTheme="minorEastAsia" w:hAnsiTheme="minorEastAsia" w:cs="思源黑体 CN Medium" w:hint="eastAsia"/>
                  <w:color w:val="000000" w:themeColor="text1"/>
                  <w:szCs w:val="21"/>
                  <w:rPrChange w:id="1516" w:author="MM" w:date="2022-07-18T14:29:00Z">
                    <w:rPr>
                      <w:rFonts w:hint="eastAsia"/>
                      <w:color w:val="000000" w:themeColor="text1"/>
                    </w:rPr>
                  </w:rPrChange>
                </w:rPr>
                <w:t>支持</w:t>
              </w:r>
            </w:ins>
          </w:p>
        </w:tc>
        <w:tc>
          <w:tcPr>
            <w:tcW w:w="1872" w:type="pct"/>
            <w:shd w:val="clear" w:color="auto" w:fill="auto"/>
            <w:tcMar>
              <w:top w:w="15" w:type="dxa"/>
              <w:left w:w="108" w:type="dxa"/>
              <w:bottom w:w="0" w:type="dxa"/>
              <w:right w:w="108" w:type="dxa"/>
            </w:tcMar>
            <w:vAlign w:val="center"/>
            <w:hideMark/>
            <w:tcPrChange w:id="1517" w:author="MM" w:date="2022-07-15T14:35:00Z">
              <w:tcPr>
                <w:tcW w:w="2052" w:type="pct"/>
                <w:shd w:val="clear" w:color="auto" w:fill="auto"/>
                <w:tcMar>
                  <w:top w:w="15" w:type="dxa"/>
                  <w:left w:w="108" w:type="dxa"/>
                  <w:bottom w:w="0" w:type="dxa"/>
                  <w:right w:w="108" w:type="dxa"/>
                </w:tcMar>
                <w:vAlign w:val="center"/>
                <w:hideMark/>
              </w:tcPr>
            </w:tcPrChange>
          </w:tcPr>
          <w:p w:rsidR="00313FD3" w:rsidRPr="00A565AA" w:rsidRDefault="00313FD3" w:rsidP="00DC7BCD">
            <w:pPr>
              <w:adjustRightInd/>
              <w:snapToGrid/>
              <w:jc w:val="center"/>
              <w:rPr>
                <w:ins w:id="1518" w:author="MM" w:date="2022-07-15T14:35:00Z"/>
                <w:rFonts w:asciiTheme="minorEastAsia" w:eastAsiaTheme="minorEastAsia" w:hAnsiTheme="minorEastAsia" w:cs="思源黑体 CN Medium"/>
                <w:color w:val="000000" w:themeColor="text1"/>
                <w:szCs w:val="21"/>
                <w:rPrChange w:id="1519" w:author="MM" w:date="2022-07-18T14:29:00Z">
                  <w:rPr>
                    <w:ins w:id="1520" w:author="MM" w:date="2022-07-15T14:35:00Z"/>
                    <w:color w:val="000000" w:themeColor="text1"/>
                  </w:rPr>
                </w:rPrChange>
              </w:rPr>
            </w:pPr>
            <w:ins w:id="1521" w:author="MM" w:date="2022-07-15T14:35:00Z">
              <w:r w:rsidRPr="00A565AA">
                <w:rPr>
                  <w:rFonts w:asciiTheme="minorEastAsia" w:eastAsiaTheme="minorEastAsia" w:hAnsiTheme="minorEastAsia" w:cs="思源黑体 CN Medium" w:hint="eastAsia"/>
                  <w:color w:val="000000" w:themeColor="text1"/>
                  <w:szCs w:val="21"/>
                  <w:rPrChange w:id="1522" w:author="MM" w:date="2022-07-18T14:29:00Z">
                    <w:rPr>
                      <w:rFonts w:hint="eastAsia"/>
                      <w:color w:val="000000" w:themeColor="text1"/>
                    </w:rPr>
                  </w:rPrChange>
                </w:rPr>
                <w:t>支持</w:t>
              </w:r>
            </w:ins>
          </w:p>
        </w:tc>
      </w:tr>
    </w:tbl>
    <w:p w:rsidR="005B2F6D" w:rsidRPr="00BE71A6" w:rsidRDefault="005B2F6D">
      <w:pPr>
        <w:rPr>
          <w:ins w:id="1523" w:author="MM" w:date="2022-07-11T17:51:00Z"/>
          <w:rFonts w:ascii="思源黑体 CN Normal" w:eastAsia="思源黑体 CN Normal" w:hAnsi="思源黑体 CN Normal"/>
          <w:rPrChange w:id="1524" w:author="MM" w:date="2022-07-15T13:50:00Z">
            <w:rPr>
              <w:ins w:id="1525" w:author="MM" w:date="2022-07-11T17:51:00Z"/>
              <w:rFonts w:ascii="微软雅黑" w:hAnsi="微软雅黑"/>
            </w:rPr>
          </w:rPrChange>
        </w:rPr>
        <w:pPrChange w:id="1526" w:author="MM" w:date="2022-07-15T14:07:00Z">
          <w:pPr>
            <w:ind w:firstLine="420"/>
          </w:pPr>
        </w:pPrChange>
      </w:pPr>
    </w:p>
    <w:p w:rsidR="005B2F6D" w:rsidRPr="00BE71A6" w:rsidRDefault="005B2F6D" w:rsidP="005B2F6D">
      <w:pPr>
        <w:rPr>
          <w:ins w:id="1527" w:author="MM" w:date="2022-07-11T17:51:00Z"/>
          <w:rFonts w:ascii="思源黑体 CN Normal" w:eastAsia="思源黑体 CN Normal" w:hAnsi="思源黑体 CN Normal"/>
          <w:rPrChange w:id="1528" w:author="MM" w:date="2022-07-15T13:50:00Z">
            <w:rPr>
              <w:ins w:id="1529" w:author="MM" w:date="2022-07-11T17:51:00Z"/>
              <w:rFonts w:ascii="微软雅黑" w:hAnsi="微软雅黑"/>
            </w:rPr>
          </w:rPrChange>
        </w:rPr>
      </w:pPr>
    </w:p>
    <w:p w:rsidR="005B2F6D" w:rsidRPr="00BE71A6" w:rsidRDefault="005B2F6D" w:rsidP="0009684C">
      <w:pPr>
        <w:rPr>
          <w:rFonts w:ascii="思源黑体 CN Normal" w:eastAsia="思源黑体 CN Normal" w:hAnsi="思源黑体 CN Normal" w:cs="Times New Roman"/>
          <w:rPrChange w:id="1530" w:author="MM" w:date="2022-07-15T13:50:00Z">
            <w:rPr>
              <w:rFonts w:ascii="微软雅黑" w:hAnsi="微软雅黑" w:cs="Times New Roman"/>
            </w:rPr>
          </w:rPrChange>
        </w:rPr>
      </w:pPr>
    </w:p>
    <w:p w:rsidR="00DA1BA3" w:rsidRPr="00BE71A6" w:rsidRDefault="004A7DBC">
      <w:pPr>
        <w:pStyle w:val="1"/>
        <w:jc w:val="center"/>
        <w:rPr>
          <w:rFonts w:ascii="思源黑体 CN Normal" w:eastAsia="思源黑体 CN Normal" w:hAnsi="思源黑体 CN Normal"/>
          <w:rPrChange w:id="1531" w:author="MM" w:date="2022-07-15T13:50:00Z">
            <w:rPr/>
          </w:rPrChange>
        </w:rPr>
      </w:pPr>
      <w:del w:id="1532" w:author="MM" w:date="2022-07-11T17:42:00Z">
        <w:r w:rsidRPr="00BE71A6" w:rsidDel="0009684C">
          <w:rPr>
            <w:rFonts w:ascii="思源黑体 CN Normal" w:eastAsia="思源黑体 CN Normal" w:hAnsi="思源黑体 CN Normal" w:cs="微软雅黑" w:hint="eastAsia"/>
            <w:sz w:val="36"/>
            <w:szCs w:val="36"/>
            <w:rPrChange w:id="1533" w:author="MM" w:date="2022-07-15T13:50:00Z">
              <w:rPr>
                <w:rFonts w:ascii="微软雅黑" w:hAnsi="微软雅黑" w:cs="微软雅黑" w:hint="eastAsia"/>
                <w:sz w:val="36"/>
                <w:szCs w:val="36"/>
              </w:rPr>
            </w:rPrChange>
          </w:rPr>
          <w:delText>第</w:delText>
        </w:r>
        <w:r w:rsidRPr="00BE71A6" w:rsidDel="0009684C">
          <w:rPr>
            <w:rFonts w:ascii="思源黑体 CN Normal" w:eastAsia="思源黑体 CN Normal" w:hAnsi="思源黑体 CN Normal" w:cs="微软雅黑"/>
            <w:sz w:val="36"/>
            <w:szCs w:val="36"/>
            <w:rPrChange w:id="1534" w:author="MM" w:date="2022-07-15T13:50:00Z">
              <w:rPr>
                <w:rFonts w:ascii="微软雅黑" w:hAnsi="微软雅黑" w:cs="微软雅黑"/>
                <w:sz w:val="36"/>
                <w:szCs w:val="36"/>
              </w:rPr>
            </w:rPrChange>
          </w:rPr>
          <w:delText>8</w:delText>
        </w:r>
      </w:del>
      <w:ins w:id="1535" w:author="MM" w:date="2022-07-11T17:42:00Z">
        <w:r w:rsidR="0009684C" w:rsidRPr="00BE71A6">
          <w:rPr>
            <w:rFonts w:ascii="思源黑体 CN Normal" w:eastAsia="思源黑体 CN Normal" w:hAnsi="思源黑体 CN Normal" w:cs="微软雅黑" w:hint="eastAsia"/>
            <w:sz w:val="36"/>
            <w:szCs w:val="36"/>
            <w:rPrChange w:id="1536" w:author="MM" w:date="2022-07-15T13:50:00Z">
              <w:rPr>
                <w:rFonts w:ascii="微软雅黑" w:hAnsi="微软雅黑" w:cs="微软雅黑" w:hint="eastAsia"/>
                <w:sz w:val="36"/>
                <w:szCs w:val="36"/>
              </w:rPr>
            </w:rPrChange>
          </w:rPr>
          <w:t>第</w:t>
        </w:r>
        <w:r w:rsidR="0009684C" w:rsidRPr="00BE71A6">
          <w:rPr>
            <w:rFonts w:ascii="思源黑体 CN Normal" w:eastAsia="思源黑体 CN Normal" w:hAnsi="思源黑体 CN Normal" w:cs="微软雅黑"/>
            <w:sz w:val="36"/>
            <w:szCs w:val="36"/>
            <w:rPrChange w:id="1537" w:author="MM" w:date="2022-07-15T13:50:00Z">
              <w:rPr>
                <w:rFonts w:ascii="微软雅黑" w:hAnsi="微软雅黑" w:cs="微软雅黑"/>
                <w:sz w:val="36"/>
                <w:szCs w:val="36"/>
              </w:rPr>
            </w:rPrChange>
          </w:rPr>
          <w:t>9</w:t>
        </w:r>
      </w:ins>
      <w:r w:rsidRPr="00BE71A6">
        <w:rPr>
          <w:rFonts w:ascii="思源黑体 CN Normal" w:eastAsia="思源黑体 CN Normal" w:hAnsi="思源黑体 CN Normal" w:cs="微软雅黑" w:hint="eastAsia"/>
          <w:sz w:val="36"/>
          <w:szCs w:val="36"/>
          <w:rPrChange w:id="1538" w:author="MM" w:date="2022-07-15T13:50:00Z">
            <w:rPr>
              <w:rFonts w:ascii="微软雅黑" w:hAnsi="微软雅黑" w:cs="微软雅黑" w:hint="eastAsia"/>
              <w:sz w:val="36"/>
              <w:szCs w:val="36"/>
            </w:rPr>
          </w:rPrChange>
        </w:rPr>
        <w:t>章</w:t>
      </w:r>
      <w:r w:rsidRPr="00BE71A6">
        <w:rPr>
          <w:rFonts w:ascii="思源黑体 CN Normal" w:eastAsia="思源黑体 CN Normal" w:hAnsi="思源黑体 CN Normal" w:cs="微软雅黑"/>
          <w:sz w:val="36"/>
          <w:szCs w:val="36"/>
          <w:rPrChange w:id="1539" w:author="MM" w:date="2022-07-15T13:50:00Z">
            <w:rPr>
              <w:rFonts w:ascii="微软雅黑" w:hAnsi="微软雅黑" w:cs="微软雅黑"/>
              <w:sz w:val="36"/>
              <w:szCs w:val="36"/>
            </w:rPr>
          </w:rPrChange>
        </w:rPr>
        <w:t xml:space="preserve"> </w:t>
      </w:r>
      <w:r w:rsidRPr="00BE71A6">
        <w:rPr>
          <w:rFonts w:ascii="思源黑体 CN Normal" w:eastAsia="思源黑体 CN Normal" w:hAnsi="思源黑体 CN Normal" w:cs="微软雅黑" w:hint="eastAsia"/>
          <w:sz w:val="36"/>
          <w:szCs w:val="36"/>
          <w:rPrChange w:id="1540" w:author="MM" w:date="2022-07-15T13:50:00Z">
            <w:rPr>
              <w:rFonts w:ascii="微软雅黑" w:hAnsi="微软雅黑" w:cs="微软雅黑" w:hint="eastAsia"/>
              <w:sz w:val="36"/>
              <w:szCs w:val="36"/>
            </w:rPr>
          </w:rPrChange>
        </w:rPr>
        <w:t>系统配置与性能评价</w:t>
      </w:r>
    </w:p>
    <w:p w:rsidR="00DA1BA3" w:rsidRPr="00BE71A6" w:rsidRDefault="004A7DBC">
      <w:pPr>
        <w:pStyle w:val="2"/>
        <w:spacing w:beforeLines="50" w:before="156"/>
        <w:ind w:firstLine="0"/>
        <w:rPr>
          <w:rFonts w:ascii="思源黑体 CN Normal" w:eastAsia="思源黑体 CN Normal" w:hAnsi="思源黑体 CN Normal"/>
          <w:rPrChange w:id="1541"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1542"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1543" w:author="MM" w:date="2022-07-15T13:50:00Z">
            <w:rPr>
              <w:rFonts w:ascii="微软雅黑" w:eastAsia="微软雅黑" w:hAnsi="微软雅黑"/>
            </w:rPr>
          </w:rPrChange>
        </w:rPr>
        <w:t>1：指令周期、总线周期和时钟周期</w:t>
      </w:r>
    </w:p>
    <w:p w:rsidR="00DA1BA3" w:rsidRPr="00BE71A6" w:rsidRDefault="004A7DBC">
      <w:pPr>
        <w:jc w:val="both"/>
        <w:rPr>
          <w:rFonts w:ascii="思源黑体 CN Normal" w:eastAsia="思源黑体 CN Normal" w:hAnsi="思源黑体 CN Normal"/>
          <w:rPrChange w:id="1544" w:author="MM" w:date="2022-07-15T13:50:00Z">
            <w:rPr/>
          </w:rPrChange>
        </w:rPr>
      </w:pPr>
      <w:r w:rsidRPr="00BE71A6">
        <w:rPr>
          <w:rFonts w:ascii="思源黑体 CN Normal" w:eastAsia="思源黑体 CN Normal" w:hAnsi="思源黑体 CN Normal" w:hint="eastAsia"/>
          <w:rPrChange w:id="1545" w:author="MM" w:date="2022-07-15T13:50:00Z">
            <w:rPr>
              <w:rFonts w:hint="eastAsia"/>
            </w:rPr>
          </w:rPrChange>
        </w:rPr>
        <w:t>时钟频率（主频）：主频又称为时钟频率，</w:t>
      </w:r>
      <w:r w:rsidRPr="00BE71A6">
        <w:rPr>
          <w:rFonts w:ascii="思源黑体 CN Normal" w:eastAsia="思源黑体 CN Normal" w:hAnsi="思源黑体 CN Normal" w:hint="eastAsia"/>
          <w:b/>
          <w:bCs/>
          <w:rPrChange w:id="1546" w:author="MM" w:date="2022-07-15T13:50:00Z">
            <w:rPr>
              <w:rFonts w:hint="eastAsia"/>
              <w:b/>
              <w:bCs/>
            </w:rPr>
          </w:rPrChange>
        </w:rPr>
        <w:t>时钟周期</w:t>
      </w:r>
      <w:r w:rsidRPr="00BE71A6">
        <w:rPr>
          <w:rFonts w:ascii="思源黑体 CN Normal" w:eastAsia="思源黑体 CN Normal" w:hAnsi="思源黑体 CN Normal" w:hint="eastAsia"/>
          <w:rPrChange w:id="1547" w:author="MM" w:date="2022-07-15T13:50:00Z">
            <w:rPr>
              <w:rFonts w:hint="eastAsia"/>
            </w:rPr>
          </w:rPrChange>
        </w:rPr>
        <w:t>是时钟频率的倒数。如主频为1GHz，则说明1秒钟有1G个时钟周期，每个时钟周期为1000*1000*1000/1G=1ns。（主频</w:t>
      </w:r>
      <w:r w:rsidRPr="00BE71A6">
        <w:rPr>
          <w:rFonts w:ascii="思源黑体 CN Normal" w:eastAsia="思源黑体 CN Normal" w:hAnsi="思源黑体 CN Normal"/>
          <w:rPrChange w:id="1548" w:author="MM" w:date="2022-07-15T13:50:00Z">
            <w:rPr/>
          </w:rPrChange>
        </w:rPr>
        <w:t xml:space="preserve"> = </w:t>
      </w:r>
      <w:r w:rsidRPr="00BE71A6">
        <w:rPr>
          <w:rFonts w:ascii="思源黑体 CN Normal" w:eastAsia="思源黑体 CN Normal" w:hAnsi="思源黑体 CN Normal" w:hint="eastAsia"/>
          <w:rPrChange w:id="1549" w:author="MM" w:date="2022-07-15T13:50:00Z">
            <w:rPr>
              <w:rFonts w:hint="eastAsia"/>
            </w:rPr>
          </w:rPrChange>
        </w:rPr>
        <w:t>外频</w:t>
      </w:r>
      <w:r w:rsidRPr="00BE71A6">
        <w:rPr>
          <w:rFonts w:ascii="思源黑体 CN Normal" w:eastAsia="思源黑体 CN Normal" w:hAnsi="思源黑体 CN Normal"/>
          <w:rPrChange w:id="1550" w:author="MM" w:date="2022-07-15T13:50:00Z">
            <w:rPr/>
          </w:rPrChange>
        </w:rPr>
        <w:t xml:space="preserve"> * </w:t>
      </w:r>
      <w:r w:rsidRPr="00BE71A6">
        <w:rPr>
          <w:rFonts w:ascii="思源黑体 CN Normal" w:eastAsia="思源黑体 CN Normal" w:hAnsi="思源黑体 CN Normal" w:hint="eastAsia"/>
          <w:rPrChange w:id="1551" w:author="MM" w:date="2022-07-15T13:50:00Z">
            <w:rPr>
              <w:rFonts w:hint="eastAsia"/>
            </w:rPr>
          </w:rPrChange>
        </w:rPr>
        <w:t>倍频）</w:t>
      </w:r>
    </w:p>
    <w:p w:rsidR="00DA1BA3" w:rsidRPr="00BE71A6" w:rsidRDefault="004A7DBC">
      <w:pPr>
        <w:jc w:val="both"/>
        <w:rPr>
          <w:rFonts w:ascii="思源黑体 CN Normal" w:eastAsia="思源黑体 CN Normal" w:hAnsi="思源黑体 CN Normal"/>
          <w:rPrChange w:id="1552" w:author="MM" w:date="2022-07-15T13:50:00Z">
            <w:rPr/>
          </w:rPrChange>
        </w:rPr>
      </w:pPr>
      <w:r w:rsidRPr="00BE71A6">
        <w:rPr>
          <w:rFonts w:ascii="思源黑体 CN Normal" w:eastAsia="思源黑体 CN Normal" w:hAnsi="思源黑体 CN Normal" w:hint="eastAsia"/>
          <w:rPrChange w:id="1553" w:author="MM" w:date="2022-07-15T13:50:00Z">
            <w:rPr>
              <w:rFonts w:hint="eastAsia"/>
            </w:rPr>
          </w:rPrChange>
        </w:rPr>
        <w:t>指令周期、总线周期和时钟周期之间的关系：一个指令周期由若干个总线周期组成，而一个总线周期时间又包含有若干个时钟周期（也可说一个指令周期包含若干个时钟周期）。</w:t>
      </w:r>
    </w:p>
    <w:p w:rsidR="00DA1BA3" w:rsidRPr="00BE71A6" w:rsidRDefault="004A7DBC">
      <w:pPr>
        <w:jc w:val="both"/>
        <w:rPr>
          <w:rFonts w:ascii="思源黑体 CN Normal" w:eastAsia="思源黑体 CN Normal" w:hAnsi="思源黑体 CN Normal"/>
          <w:rPrChange w:id="1554" w:author="MM" w:date="2022-07-15T13:50:00Z">
            <w:rPr/>
          </w:rPrChange>
        </w:rPr>
      </w:pPr>
      <w:r w:rsidRPr="00BE71A6">
        <w:rPr>
          <w:rFonts w:ascii="思源黑体 CN Normal" w:eastAsia="思源黑体 CN Normal" w:hAnsi="思源黑体 CN Normal" w:hint="eastAsia"/>
          <w:b/>
          <w:bCs/>
          <w:rPrChange w:id="1555" w:author="MM" w:date="2022-07-15T13:50:00Z">
            <w:rPr>
              <w:rFonts w:hint="eastAsia"/>
              <w:b/>
              <w:bCs/>
            </w:rPr>
          </w:rPrChange>
        </w:rPr>
        <w:t>指令周期（Instruction</w:t>
      </w:r>
      <w:r w:rsidRPr="00BE71A6">
        <w:rPr>
          <w:rFonts w:ascii="思源黑体 CN Normal" w:eastAsia="思源黑体 CN Normal" w:hAnsi="思源黑体 CN Normal"/>
          <w:b/>
          <w:bCs/>
          <w:rPrChange w:id="1556" w:author="MM" w:date="2022-07-15T13:50:00Z">
            <w:rPr>
              <w:b/>
              <w:bCs/>
            </w:rPr>
          </w:rPrChange>
        </w:rPr>
        <w:t xml:space="preserve"> </w:t>
      </w:r>
      <w:r w:rsidRPr="00BE71A6">
        <w:rPr>
          <w:rFonts w:ascii="思源黑体 CN Normal" w:eastAsia="思源黑体 CN Normal" w:hAnsi="思源黑体 CN Normal" w:hint="eastAsia"/>
          <w:b/>
          <w:bCs/>
          <w:rPrChange w:id="1557" w:author="MM" w:date="2022-07-15T13:50:00Z">
            <w:rPr>
              <w:rFonts w:hint="eastAsia"/>
              <w:b/>
              <w:bCs/>
            </w:rPr>
          </w:rPrChange>
        </w:rPr>
        <w:t>Cycle）：</w:t>
      </w:r>
      <w:r w:rsidRPr="00BE71A6">
        <w:rPr>
          <w:rFonts w:ascii="思源黑体 CN Normal" w:eastAsia="思源黑体 CN Normal" w:hAnsi="思源黑体 CN Normal" w:hint="eastAsia"/>
          <w:rPrChange w:id="1558" w:author="MM" w:date="2022-07-15T13:50:00Z">
            <w:rPr>
              <w:rFonts w:hint="eastAsia"/>
            </w:rPr>
          </w:rPrChange>
        </w:rPr>
        <w:t>取出并执行一条指令的时间。</w:t>
      </w:r>
    </w:p>
    <w:p w:rsidR="00DA1BA3" w:rsidRPr="00BE71A6" w:rsidRDefault="004A7DBC">
      <w:pPr>
        <w:jc w:val="both"/>
        <w:rPr>
          <w:rFonts w:ascii="思源黑体 CN Normal" w:eastAsia="思源黑体 CN Normal" w:hAnsi="思源黑体 CN Normal"/>
          <w:rPrChange w:id="1559" w:author="MM" w:date="2022-07-15T13:50:00Z">
            <w:rPr/>
          </w:rPrChange>
        </w:rPr>
      </w:pPr>
      <w:r w:rsidRPr="00BE71A6">
        <w:rPr>
          <w:rFonts w:ascii="思源黑体 CN Normal" w:eastAsia="思源黑体 CN Normal" w:hAnsi="思源黑体 CN Normal" w:hint="eastAsia"/>
          <w:b/>
          <w:bCs/>
          <w:rPrChange w:id="1560" w:author="MM" w:date="2022-07-15T13:50:00Z">
            <w:rPr>
              <w:rFonts w:hint="eastAsia"/>
              <w:b/>
              <w:bCs/>
            </w:rPr>
          </w:rPrChange>
        </w:rPr>
        <w:t>总线周期（BUS</w:t>
      </w:r>
      <w:r w:rsidRPr="00BE71A6">
        <w:rPr>
          <w:rFonts w:ascii="思源黑体 CN Normal" w:eastAsia="思源黑体 CN Normal" w:hAnsi="思源黑体 CN Normal"/>
          <w:b/>
          <w:bCs/>
          <w:rPrChange w:id="1561" w:author="MM" w:date="2022-07-15T13:50:00Z">
            <w:rPr>
              <w:b/>
              <w:bCs/>
            </w:rPr>
          </w:rPrChange>
        </w:rPr>
        <w:t xml:space="preserve"> </w:t>
      </w:r>
      <w:r w:rsidRPr="00BE71A6">
        <w:rPr>
          <w:rFonts w:ascii="思源黑体 CN Normal" w:eastAsia="思源黑体 CN Normal" w:hAnsi="思源黑体 CN Normal" w:hint="eastAsia"/>
          <w:b/>
          <w:bCs/>
          <w:rPrChange w:id="1562" w:author="MM" w:date="2022-07-15T13:50:00Z">
            <w:rPr>
              <w:rFonts w:hint="eastAsia"/>
              <w:b/>
              <w:bCs/>
            </w:rPr>
          </w:rPrChange>
        </w:rPr>
        <w:t>Cycle）：</w:t>
      </w:r>
      <w:r w:rsidRPr="00BE71A6">
        <w:rPr>
          <w:rFonts w:ascii="思源黑体 CN Normal" w:eastAsia="思源黑体 CN Normal" w:hAnsi="思源黑体 CN Normal" w:hint="eastAsia"/>
          <w:rPrChange w:id="1563" w:author="MM" w:date="2022-07-15T13:50:00Z">
            <w:rPr>
              <w:rFonts w:hint="eastAsia"/>
            </w:rPr>
          </w:rPrChange>
        </w:rPr>
        <w:t>也就是一个访存储器或I/O端口操作所用的时间。</w:t>
      </w:r>
    </w:p>
    <w:p w:rsidR="00DA1BA3" w:rsidRPr="00BE71A6" w:rsidRDefault="00DA1BA3">
      <w:pPr>
        <w:jc w:val="both"/>
        <w:rPr>
          <w:rFonts w:ascii="思源黑体 CN Normal" w:eastAsia="思源黑体 CN Normal" w:hAnsi="思源黑体 CN Normal"/>
          <w:rPrChange w:id="1564" w:author="MM" w:date="2022-07-15T13:50:00Z">
            <w:rPr/>
          </w:rPrChange>
        </w:rPr>
      </w:pPr>
    </w:p>
    <w:p w:rsidR="00DA1BA3" w:rsidRPr="00BE71A6" w:rsidRDefault="00DA1BA3">
      <w:pPr>
        <w:jc w:val="both"/>
        <w:rPr>
          <w:rFonts w:ascii="思源黑体 CN Normal" w:eastAsia="思源黑体 CN Normal" w:hAnsi="思源黑体 CN Normal"/>
          <w:rPrChange w:id="1565" w:author="MM" w:date="2022-07-15T13:50:00Z">
            <w:rPr/>
          </w:rPrChange>
        </w:rPr>
      </w:pPr>
    </w:p>
    <w:p w:rsidR="00DA1BA3" w:rsidRPr="00BE71A6" w:rsidRDefault="00DA1BA3">
      <w:pPr>
        <w:jc w:val="both"/>
        <w:rPr>
          <w:rFonts w:ascii="思源黑体 CN Normal" w:eastAsia="思源黑体 CN Normal" w:hAnsi="思源黑体 CN Normal"/>
          <w:rPrChange w:id="1566" w:author="MM" w:date="2022-07-15T13:50:00Z">
            <w:rPr/>
          </w:rPrChange>
        </w:rPr>
      </w:pPr>
    </w:p>
    <w:p w:rsidR="00DA1BA3" w:rsidRPr="00BE71A6" w:rsidRDefault="004A7DBC">
      <w:pPr>
        <w:pStyle w:val="1"/>
        <w:jc w:val="center"/>
        <w:rPr>
          <w:rFonts w:ascii="思源黑体 CN Normal" w:eastAsia="思源黑体 CN Normal" w:hAnsi="思源黑体 CN Normal"/>
          <w:rPrChange w:id="1567" w:author="MM" w:date="2022-07-15T13:50:00Z">
            <w:rPr/>
          </w:rPrChange>
        </w:rPr>
      </w:pPr>
      <w:r w:rsidRPr="00BE71A6">
        <w:rPr>
          <w:rFonts w:ascii="思源黑体 CN Normal" w:eastAsia="思源黑体 CN Normal" w:hAnsi="思源黑体 CN Normal"/>
          <w:rPrChange w:id="1568" w:author="MM" w:date="2022-07-15T13:50:00Z">
            <w:rPr/>
          </w:rPrChange>
        </w:rPr>
        <w:tab/>
      </w:r>
      <w:r w:rsidRPr="00BE71A6">
        <w:rPr>
          <w:rFonts w:ascii="思源黑体 CN Normal" w:eastAsia="思源黑体 CN Normal" w:hAnsi="思源黑体 CN Normal" w:hint="eastAsia"/>
          <w:sz w:val="36"/>
          <w:rPrChange w:id="1569" w:author="MM" w:date="2022-07-15T13:50:00Z">
            <w:rPr>
              <w:rFonts w:ascii="微软雅黑" w:hAnsi="微软雅黑" w:hint="eastAsia"/>
              <w:sz w:val="36"/>
            </w:rPr>
          </w:rPrChange>
        </w:rPr>
        <w:t>第</w:t>
      </w:r>
      <w:ins w:id="1570" w:author="MM" w:date="2022-07-11T17:49:00Z">
        <w:r w:rsidR="0009684C" w:rsidRPr="00BE71A6">
          <w:rPr>
            <w:rFonts w:ascii="思源黑体 CN Normal" w:eastAsia="思源黑体 CN Normal" w:hAnsi="思源黑体 CN Normal"/>
            <w:sz w:val="36"/>
            <w:rPrChange w:id="1571" w:author="MM" w:date="2022-07-15T13:50:00Z">
              <w:rPr>
                <w:rFonts w:ascii="微软雅黑" w:hAnsi="微软雅黑"/>
                <w:sz w:val="36"/>
              </w:rPr>
            </w:rPrChange>
          </w:rPr>
          <w:t>10</w:t>
        </w:r>
      </w:ins>
      <w:del w:id="1572" w:author="MM" w:date="2022-07-11T17:49:00Z">
        <w:r w:rsidRPr="00BE71A6" w:rsidDel="0009684C">
          <w:rPr>
            <w:rFonts w:ascii="思源黑体 CN Normal" w:eastAsia="思源黑体 CN Normal" w:hAnsi="思源黑体 CN Normal"/>
            <w:sz w:val="36"/>
            <w:rPrChange w:id="1573" w:author="MM" w:date="2022-07-15T13:50:00Z">
              <w:rPr>
                <w:rFonts w:ascii="微软雅黑" w:hAnsi="微软雅黑"/>
                <w:sz w:val="36"/>
              </w:rPr>
            </w:rPrChange>
          </w:rPr>
          <w:delText>9</w:delText>
        </w:r>
      </w:del>
      <w:r w:rsidRPr="00BE71A6">
        <w:rPr>
          <w:rFonts w:ascii="思源黑体 CN Normal" w:eastAsia="思源黑体 CN Normal" w:hAnsi="思源黑体 CN Normal" w:hint="eastAsia"/>
          <w:sz w:val="36"/>
          <w:rPrChange w:id="1574" w:author="MM" w:date="2022-07-15T13:50:00Z">
            <w:rPr>
              <w:rFonts w:ascii="微软雅黑" w:hAnsi="微软雅黑" w:hint="eastAsia"/>
              <w:sz w:val="36"/>
            </w:rPr>
          </w:rPrChange>
        </w:rPr>
        <w:t>章</w:t>
      </w:r>
      <w:r w:rsidRPr="00BE71A6">
        <w:rPr>
          <w:rFonts w:ascii="思源黑体 CN Normal" w:eastAsia="思源黑体 CN Normal" w:hAnsi="思源黑体 CN Normal"/>
          <w:sz w:val="36"/>
          <w:rPrChange w:id="1575" w:author="MM" w:date="2022-07-15T13:50:00Z">
            <w:rPr>
              <w:rFonts w:ascii="微软雅黑" w:hAnsi="微软雅黑"/>
              <w:sz w:val="36"/>
            </w:rPr>
          </w:rPrChange>
        </w:rPr>
        <w:t xml:space="preserve"> </w:t>
      </w:r>
      <w:r w:rsidRPr="00BE71A6">
        <w:rPr>
          <w:rFonts w:ascii="思源黑体 CN Normal" w:eastAsia="思源黑体 CN Normal" w:hAnsi="思源黑体 CN Normal" w:hint="eastAsia"/>
          <w:sz w:val="36"/>
          <w:rPrChange w:id="1576" w:author="MM" w:date="2022-07-15T13:50:00Z">
            <w:rPr>
              <w:rFonts w:ascii="微软雅黑" w:hAnsi="微软雅黑" w:hint="eastAsia"/>
              <w:sz w:val="36"/>
            </w:rPr>
          </w:rPrChange>
        </w:rPr>
        <w:t>操作系统</w:t>
      </w:r>
    </w:p>
    <w:p w:rsidR="00DA1BA3" w:rsidRPr="00BE71A6" w:rsidRDefault="004A7DBC">
      <w:pPr>
        <w:pStyle w:val="2"/>
        <w:spacing w:beforeLines="50" w:before="156"/>
        <w:ind w:firstLine="0"/>
        <w:rPr>
          <w:rFonts w:ascii="思源黑体 CN Normal" w:eastAsia="思源黑体 CN Normal" w:hAnsi="思源黑体 CN Normal"/>
          <w:rPrChange w:id="1577"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1578"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1579" w:author="MM" w:date="2022-07-15T13:50:00Z">
            <w:rPr>
              <w:rFonts w:ascii="微软雅黑" w:eastAsia="微软雅黑" w:hAnsi="微软雅黑"/>
            </w:rPr>
          </w:rPrChange>
        </w:rPr>
        <w:t>1：绝对路径与相对路径</w:t>
      </w:r>
    </w:p>
    <w:p w:rsidR="00DA1BA3" w:rsidRPr="00BE71A6" w:rsidRDefault="004A7DBC">
      <w:pPr>
        <w:jc w:val="both"/>
        <w:rPr>
          <w:rFonts w:ascii="思源黑体 CN Normal" w:eastAsia="思源黑体 CN Normal" w:hAnsi="思源黑体 CN Normal"/>
          <w:rPrChange w:id="1580" w:author="MM" w:date="2022-07-15T13:50:00Z">
            <w:rPr/>
          </w:rPrChange>
        </w:rPr>
      </w:pPr>
      <w:r w:rsidRPr="00BE71A6">
        <w:rPr>
          <w:rFonts w:ascii="思源黑体 CN Normal" w:eastAsia="思源黑体 CN Normal" w:hAnsi="思源黑体 CN Normal" w:hint="eastAsia"/>
          <w:b/>
          <w:bCs/>
          <w:rPrChange w:id="1581" w:author="MM" w:date="2022-07-15T13:50:00Z">
            <w:rPr>
              <w:rFonts w:hint="eastAsia"/>
              <w:b/>
              <w:bCs/>
            </w:rPr>
          </w:rPrChange>
        </w:rPr>
        <w:t>绝对路径：</w:t>
      </w:r>
      <w:r w:rsidRPr="00BE71A6">
        <w:rPr>
          <w:rFonts w:ascii="思源黑体 CN Normal" w:eastAsia="思源黑体 CN Normal" w:hAnsi="思源黑体 CN Normal" w:hint="eastAsia"/>
          <w:rPrChange w:id="1582" w:author="MM" w:date="2022-07-15T13:50:00Z">
            <w:rPr>
              <w:rFonts w:hint="eastAsia"/>
            </w:rPr>
          </w:rPrChange>
        </w:rPr>
        <w:t>是从盘符开始的路径。绝对路径从根目录开始写起，并且该文件的全名即为绝对路径+文件名。</w:t>
      </w:r>
    </w:p>
    <w:p w:rsidR="00DA1BA3" w:rsidRPr="00BE71A6" w:rsidRDefault="004A7DBC">
      <w:pPr>
        <w:jc w:val="both"/>
        <w:rPr>
          <w:rFonts w:ascii="思源黑体 CN Normal" w:eastAsia="思源黑体 CN Normal" w:hAnsi="思源黑体 CN Normal"/>
          <w:rPrChange w:id="1583" w:author="MM" w:date="2022-07-15T13:50:00Z">
            <w:rPr/>
          </w:rPrChange>
        </w:rPr>
      </w:pPr>
      <w:r w:rsidRPr="00BE71A6">
        <w:rPr>
          <w:rFonts w:ascii="思源黑体 CN Normal" w:eastAsia="思源黑体 CN Normal" w:hAnsi="思源黑体 CN Normal" w:hint="eastAsia"/>
          <w:b/>
          <w:bCs/>
          <w:rPrChange w:id="1584" w:author="MM" w:date="2022-07-15T13:50:00Z">
            <w:rPr>
              <w:rFonts w:hint="eastAsia"/>
              <w:b/>
              <w:bCs/>
            </w:rPr>
          </w:rPrChange>
        </w:rPr>
        <w:lastRenderedPageBreak/>
        <w:t>相对路径：</w:t>
      </w:r>
      <w:r w:rsidRPr="00BE71A6">
        <w:rPr>
          <w:rFonts w:ascii="思源黑体 CN Normal" w:eastAsia="思源黑体 CN Normal" w:hAnsi="思源黑体 CN Normal" w:hint="eastAsia"/>
          <w:rPrChange w:id="1585" w:author="MM" w:date="2022-07-15T13:50:00Z">
            <w:rPr>
              <w:rFonts w:hint="eastAsia"/>
            </w:rPr>
          </w:rPrChange>
        </w:rPr>
        <w:t>是从当前路径开始的路径。相对路径从当前位置下一级目录开始写起。</w:t>
      </w:r>
    </w:p>
    <w:p w:rsidR="00DA1BA3" w:rsidRPr="00BE71A6" w:rsidRDefault="004A7DBC">
      <w:pPr>
        <w:jc w:val="both"/>
        <w:rPr>
          <w:rFonts w:ascii="思源黑体 CN Normal" w:eastAsia="思源黑体 CN Normal" w:hAnsi="思源黑体 CN Normal"/>
          <w:rPrChange w:id="1586" w:author="MM" w:date="2022-07-15T13:50:00Z">
            <w:rPr/>
          </w:rPrChange>
        </w:rPr>
      </w:pPr>
      <w:r w:rsidRPr="00BE71A6">
        <w:rPr>
          <w:rFonts w:ascii="思源黑体 CN Normal" w:eastAsia="思源黑体 CN Normal" w:hAnsi="思源黑体 CN Normal" w:hint="eastAsia"/>
          <w:rPrChange w:id="1587" w:author="MM" w:date="2022-07-15T13:50:00Z">
            <w:rPr>
              <w:rFonts w:hint="eastAsia"/>
            </w:rPr>
          </w:rPrChange>
        </w:rPr>
        <w:t>若当前目前为：D1，要求F2路径，则：绝对路径：/D1/W2/F2，相对路径：W2/F2</w:t>
      </w:r>
    </w:p>
    <w:p w:rsidR="00DA1BA3" w:rsidRPr="00BE71A6" w:rsidRDefault="004A7DBC">
      <w:pPr>
        <w:pStyle w:val="2"/>
        <w:spacing w:beforeLines="50" w:before="156"/>
        <w:ind w:firstLine="0"/>
        <w:rPr>
          <w:rFonts w:ascii="思源黑体 CN Normal" w:eastAsia="思源黑体 CN Normal" w:hAnsi="思源黑体 CN Normal"/>
          <w:rPrChange w:id="1588"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1589"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1590" w:author="MM" w:date="2022-07-15T13:50:00Z">
            <w:rPr>
              <w:rFonts w:ascii="微软雅黑" w:eastAsia="微软雅黑" w:hAnsi="微软雅黑"/>
            </w:rPr>
          </w:rPrChange>
        </w:rPr>
        <w:t>2：I/O传输控制方式：程序查询方式，中断方式，DMA</w:t>
      </w:r>
    </w:p>
    <w:p w:rsidR="00DA1BA3" w:rsidRPr="00BE71A6" w:rsidRDefault="004A7DBC">
      <w:pPr>
        <w:jc w:val="both"/>
        <w:rPr>
          <w:rFonts w:ascii="思源黑体 CN Normal" w:eastAsia="思源黑体 CN Normal" w:hAnsi="思源黑体 CN Normal"/>
          <w:rPrChange w:id="1591" w:author="MM" w:date="2022-07-15T13:50:00Z">
            <w:rPr/>
          </w:rPrChange>
        </w:rPr>
      </w:pPr>
      <w:r w:rsidRPr="00BE71A6">
        <w:rPr>
          <w:rFonts w:ascii="思源黑体 CN Normal" w:eastAsia="思源黑体 CN Normal" w:hAnsi="思源黑体 CN Normal" w:hint="eastAsia"/>
          <w:b/>
          <w:bCs/>
          <w:rPrChange w:id="1592" w:author="MM" w:date="2022-07-15T13:50:00Z">
            <w:rPr>
              <w:rFonts w:hint="eastAsia"/>
              <w:b/>
              <w:bCs/>
            </w:rPr>
          </w:rPrChange>
        </w:rPr>
        <w:t>程序查询方式</w:t>
      </w:r>
      <w:r w:rsidRPr="00BE71A6">
        <w:rPr>
          <w:rFonts w:ascii="思源黑体 CN Normal" w:eastAsia="思源黑体 CN Normal" w:hAnsi="思源黑体 CN Normal" w:hint="eastAsia"/>
          <w:rPrChange w:id="1593" w:author="MM" w:date="2022-07-15T13:50:00Z">
            <w:rPr>
              <w:rFonts w:hint="eastAsia"/>
            </w:rPr>
          </w:rPrChange>
        </w:rPr>
        <w:t>（CPU一直处于询问、等待的过程，占用CPU时间最长，CPU利用率最低）分为无条件传送和程序查询方式两种。方法简单，硬件开销小，但I/O能力不高，严重影响CPU的利用率。</w:t>
      </w:r>
    </w:p>
    <w:p w:rsidR="00DA1BA3" w:rsidRPr="00BE71A6" w:rsidRDefault="004A7DBC">
      <w:pPr>
        <w:jc w:val="both"/>
        <w:rPr>
          <w:rFonts w:ascii="思源黑体 CN Normal" w:eastAsia="思源黑体 CN Normal" w:hAnsi="思源黑体 CN Normal"/>
          <w:rPrChange w:id="1594" w:author="MM" w:date="2022-07-15T13:50:00Z">
            <w:rPr/>
          </w:rPrChange>
        </w:rPr>
      </w:pPr>
      <w:r w:rsidRPr="00BE71A6">
        <w:rPr>
          <w:rFonts w:ascii="思源黑体 CN Normal" w:eastAsia="思源黑体 CN Normal" w:hAnsi="思源黑体 CN Normal" w:hint="eastAsia"/>
          <w:b/>
          <w:bCs/>
          <w:rPrChange w:id="1595" w:author="MM" w:date="2022-07-15T13:50:00Z">
            <w:rPr>
              <w:rFonts w:hint="eastAsia"/>
              <w:b/>
              <w:bCs/>
            </w:rPr>
          </w:rPrChange>
        </w:rPr>
        <w:t>中断方式</w:t>
      </w:r>
      <w:r w:rsidRPr="00BE71A6">
        <w:rPr>
          <w:rFonts w:ascii="思源黑体 CN Normal" w:eastAsia="思源黑体 CN Normal" w:hAnsi="思源黑体 CN Normal" w:hint="eastAsia"/>
          <w:rPrChange w:id="1596" w:author="MM" w:date="2022-07-15T13:50:00Z">
            <w:rPr>
              <w:rFonts w:hint="eastAsia"/>
            </w:rPr>
          </w:rPrChange>
        </w:rPr>
        <w:t>（I/O完成后向CPU发送中断请求信号，CPU和I/O可以并行）与程序控制方式相比，中断方式因为CPU无需等待而提高了传输请求的响应速度。</w:t>
      </w:r>
    </w:p>
    <w:p w:rsidR="00DA1BA3" w:rsidRPr="00BE71A6" w:rsidRDefault="004A7DBC">
      <w:pPr>
        <w:jc w:val="both"/>
        <w:rPr>
          <w:rFonts w:ascii="思源黑体 CN Normal" w:eastAsia="思源黑体 CN Normal" w:hAnsi="思源黑体 CN Normal"/>
          <w:rPrChange w:id="1597" w:author="MM" w:date="2022-07-15T13:50:00Z">
            <w:rPr/>
          </w:rPrChange>
        </w:rPr>
      </w:pPr>
      <w:r w:rsidRPr="00BE71A6">
        <w:rPr>
          <w:rFonts w:ascii="思源黑体 CN Normal" w:eastAsia="思源黑体 CN Normal" w:hAnsi="思源黑体 CN Normal"/>
          <w:b/>
          <w:bCs/>
          <w:rPrChange w:id="1598" w:author="MM" w:date="2022-07-15T13:50:00Z">
            <w:rPr>
              <w:b/>
              <w:bCs/>
            </w:rPr>
          </w:rPrChange>
        </w:rPr>
        <w:t>DMA</w:t>
      </w:r>
      <w:r w:rsidRPr="00BE71A6">
        <w:rPr>
          <w:rFonts w:ascii="思源黑体 CN Normal" w:eastAsia="思源黑体 CN Normal" w:hAnsi="思源黑体 CN Normal" w:hint="eastAsia"/>
          <w:rPrChange w:id="1599" w:author="MM" w:date="2022-07-15T13:50:00Z">
            <w:rPr>
              <w:rFonts w:hint="eastAsia"/>
            </w:rPr>
          </w:rPrChange>
        </w:rPr>
        <w:t>（CPU只做初始化，不参与具体数据传输过程）DMA方式是为了在主存与外设之间实现高速、批量数据交换而设置的。DMA方式比程序控制方式与中断方式都高效。</w:t>
      </w:r>
    </w:p>
    <w:p w:rsidR="00DA1BA3" w:rsidRPr="00BE71A6" w:rsidRDefault="004A7DBC">
      <w:pPr>
        <w:pStyle w:val="2"/>
        <w:spacing w:beforeLines="50" w:before="156"/>
        <w:ind w:firstLine="0"/>
        <w:rPr>
          <w:rFonts w:ascii="思源黑体 CN Normal" w:eastAsia="思源黑体 CN Normal" w:hAnsi="思源黑体 CN Normal"/>
          <w:rPrChange w:id="1600"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1601"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1602" w:author="MM" w:date="2022-07-15T13:50:00Z">
            <w:rPr>
              <w:rFonts w:ascii="微软雅黑" w:eastAsia="微软雅黑" w:hAnsi="微软雅黑"/>
            </w:rPr>
          </w:rPrChange>
        </w:rPr>
        <w:t>3：页式存储和段式存储</w:t>
      </w:r>
    </w:p>
    <w:p w:rsidR="00DA1BA3" w:rsidRPr="00BE71A6" w:rsidRDefault="004A7DBC">
      <w:pPr>
        <w:jc w:val="both"/>
        <w:rPr>
          <w:rFonts w:ascii="思源黑体 CN Normal" w:eastAsia="思源黑体 CN Normal" w:hAnsi="思源黑体 CN Normal"/>
          <w:rPrChange w:id="1603" w:author="MM" w:date="2022-07-15T13:50:00Z">
            <w:rPr>
              <w:rFonts w:ascii="微软雅黑" w:hAnsi="微软雅黑"/>
            </w:rPr>
          </w:rPrChange>
        </w:rPr>
      </w:pPr>
      <w:r w:rsidRPr="00BE71A6">
        <w:rPr>
          <w:rFonts w:ascii="思源黑体 CN Normal" w:eastAsia="思源黑体 CN Normal" w:hAnsi="思源黑体 CN Normal" w:hint="eastAsia"/>
          <w:b/>
          <w:bCs/>
          <w:rPrChange w:id="1604" w:author="MM" w:date="2022-07-15T13:50:00Z">
            <w:rPr>
              <w:rFonts w:hint="eastAsia"/>
              <w:b/>
              <w:bCs/>
            </w:rPr>
          </w:rPrChange>
        </w:rPr>
        <w:t>页式存储：</w:t>
      </w:r>
      <w:r w:rsidRPr="00BE71A6">
        <w:rPr>
          <w:rFonts w:ascii="思源黑体 CN Normal" w:eastAsia="思源黑体 CN Normal" w:hAnsi="思源黑体 CN Normal"/>
          <w:rPrChange w:id="1605" w:author="MM" w:date="2022-07-15T13:50:00Z">
            <w:rPr>
              <w:rFonts w:ascii="微软雅黑" w:hAnsi="微软雅黑"/>
            </w:rPr>
          </w:rPrChange>
        </w:rPr>
        <w:t>将程序与内存均划分为同样大小的块，以页为单位将程序调入内存。</w:t>
      </w:r>
    </w:p>
    <w:p w:rsidR="00DA1BA3" w:rsidRPr="00BE71A6" w:rsidRDefault="004A7DBC">
      <w:pPr>
        <w:jc w:val="both"/>
        <w:rPr>
          <w:rFonts w:ascii="思源黑体 CN Normal" w:eastAsia="思源黑体 CN Normal" w:hAnsi="思源黑体 CN Normal"/>
          <w:rPrChange w:id="1606" w:author="MM" w:date="2022-07-15T13:50:00Z">
            <w:rPr>
              <w:rFonts w:ascii="微软雅黑" w:hAnsi="微软雅黑"/>
            </w:rPr>
          </w:rPrChange>
        </w:rPr>
      </w:pPr>
      <w:r w:rsidRPr="00BE71A6">
        <w:rPr>
          <w:rFonts w:ascii="思源黑体 CN Normal" w:eastAsia="思源黑体 CN Normal" w:hAnsi="思源黑体 CN Normal" w:hint="eastAsia"/>
          <w:b/>
          <w:bCs/>
          <w:rPrChange w:id="1607" w:author="MM" w:date="2022-07-15T13:50:00Z">
            <w:rPr>
              <w:rFonts w:hint="eastAsia"/>
              <w:b/>
              <w:bCs/>
            </w:rPr>
          </w:rPrChange>
        </w:rPr>
        <w:t>段式存储：</w:t>
      </w:r>
      <w:r w:rsidRPr="00BE71A6">
        <w:rPr>
          <w:rFonts w:ascii="思源黑体 CN Normal" w:eastAsia="思源黑体 CN Normal" w:hAnsi="思源黑体 CN Normal"/>
          <w:rPrChange w:id="1608" w:author="MM" w:date="2022-07-15T13:50:00Z">
            <w:rPr>
              <w:rFonts w:ascii="微软雅黑" w:hAnsi="微软雅黑"/>
            </w:rPr>
          </w:rPrChange>
        </w:rPr>
        <w:t>按用户作业中的自然段来划分逻辑空间，然后调入内存，段的长度可以不一样。</w:t>
      </w:r>
    </w:p>
    <w:p w:rsidR="00DA1BA3" w:rsidRPr="00BE71A6" w:rsidRDefault="004A7DBC">
      <w:pPr>
        <w:jc w:val="both"/>
        <w:rPr>
          <w:ins w:id="1609" w:author="MM" w:date="2022-07-11T17:52:00Z"/>
          <w:rFonts w:ascii="思源黑体 CN Normal" w:eastAsia="思源黑体 CN Normal" w:hAnsi="思源黑体 CN Normal"/>
          <w:rPrChange w:id="1610" w:author="MM" w:date="2022-07-15T13:50:00Z">
            <w:rPr>
              <w:ins w:id="1611" w:author="MM" w:date="2022-07-11T17:52:00Z"/>
              <w:rFonts w:ascii="微软雅黑" w:hAnsi="微软雅黑"/>
            </w:rPr>
          </w:rPrChange>
        </w:rPr>
      </w:pPr>
      <w:r w:rsidRPr="00BE71A6">
        <w:rPr>
          <w:rFonts w:ascii="思源黑体 CN Normal" w:eastAsia="思源黑体 CN Normal" w:hAnsi="思源黑体 CN Normal" w:hint="eastAsia"/>
          <w:b/>
          <w:bCs/>
          <w:rPrChange w:id="1612" w:author="MM" w:date="2022-07-15T13:50:00Z">
            <w:rPr>
              <w:rFonts w:hint="eastAsia"/>
              <w:b/>
              <w:bCs/>
            </w:rPr>
          </w:rPrChange>
        </w:rPr>
        <w:t>段页式存储：</w:t>
      </w:r>
      <w:r w:rsidRPr="00BE71A6">
        <w:rPr>
          <w:rFonts w:ascii="思源黑体 CN Normal" w:eastAsia="思源黑体 CN Normal" w:hAnsi="思源黑体 CN Normal"/>
          <w:rPrChange w:id="1613" w:author="MM" w:date="2022-07-15T13:50:00Z">
            <w:rPr>
              <w:rFonts w:ascii="微软雅黑" w:hAnsi="微软雅黑"/>
            </w:rPr>
          </w:rPrChange>
        </w:rPr>
        <w:t>段式与页式的综合体。先分段，再分页。1个程序有若干个段，每个段中可以有若干页，每个页的大小相同，但每个段的大小不同。</w:t>
      </w:r>
    </w:p>
    <w:p w:rsidR="005B2F6D" w:rsidRPr="00BE71A6" w:rsidRDefault="005B2F6D">
      <w:pPr>
        <w:pStyle w:val="2"/>
        <w:spacing w:beforeLines="50" w:before="156"/>
        <w:ind w:firstLine="0"/>
        <w:rPr>
          <w:ins w:id="1614" w:author="MM" w:date="2022-07-11T17:52:00Z"/>
          <w:rFonts w:ascii="思源黑体 CN Normal" w:eastAsia="思源黑体 CN Normal" w:hAnsi="思源黑体 CN Normal"/>
          <w:b w:val="0"/>
          <w:rPrChange w:id="1615" w:author="MM" w:date="2022-07-15T13:50:00Z">
            <w:rPr>
              <w:ins w:id="1616" w:author="MM" w:date="2022-07-11T17:52:00Z"/>
              <w:rFonts w:ascii="微软雅黑" w:hAnsi="微软雅黑" w:cstheme="minorEastAsia"/>
              <w:b/>
              <w:sz w:val="24"/>
              <w:szCs w:val="24"/>
            </w:rPr>
          </w:rPrChange>
        </w:rPr>
        <w:pPrChange w:id="1617" w:author="MM" w:date="2022-07-11T17:52:00Z">
          <w:pPr>
            <w:jc w:val="both"/>
          </w:pPr>
        </w:pPrChange>
      </w:pPr>
      <w:ins w:id="1618" w:author="MM" w:date="2022-07-11T17:52:00Z">
        <w:r w:rsidRPr="00BE71A6">
          <w:rPr>
            <w:rFonts w:ascii="思源黑体 CN Normal" w:eastAsia="思源黑体 CN Normal" w:hAnsi="思源黑体 CN Normal" w:hint="eastAsia"/>
            <w:rPrChange w:id="1619" w:author="MM" w:date="2022-07-15T13:50:00Z">
              <w:rPr>
                <w:rFonts w:ascii="微软雅黑" w:hAnsi="微软雅黑" w:hint="eastAsia"/>
              </w:rPr>
            </w:rPrChange>
          </w:rPr>
          <w:t>易混淆点</w:t>
        </w:r>
        <w:r w:rsidRPr="00BE71A6">
          <w:rPr>
            <w:rFonts w:ascii="思源黑体 CN Normal" w:eastAsia="思源黑体 CN Normal" w:hAnsi="思源黑体 CN Normal"/>
            <w:rPrChange w:id="1620" w:author="MM" w:date="2022-07-15T13:50:00Z">
              <w:rPr>
                <w:rFonts w:ascii="微软雅黑" w:hAnsi="微软雅黑"/>
              </w:rPr>
            </w:rPrChange>
          </w:rPr>
          <w:t>4</w:t>
        </w:r>
        <w:r w:rsidRPr="00BE71A6">
          <w:rPr>
            <w:rFonts w:ascii="思源黑体 CN Normal" w:eastAsia="思源黑体 CN Normal" w:hAnsi="思源黑体 CN Normal" w:hint="eastAsia"/>
            <w:rPrChange w:id="1621" w:author="MM" w:date="2022-07-15T13:50:00Z">
              <w:rPr>
                <w:rFonts w:ascii="微软雅黑" w:hAnsi="微软雅黑" w:hint="eastAsia"/>
              </w:rPr>
            </w:rPrChange>
          </w:rPr>
          <w:t>：互斥信号量和同步信号量的</w:t>
        </w:r>
        <w:r w:rsidRPr="00BE71A6">
          <w:rPr>
            <w:rFonts w:ascii="思源黑体 CN Normal" w:eastAsia="思源黑体 CN Normal" w:hAnsi="思源黑体 CN Normal"/>
            <w:rPrChange w:id="1622" w:author="MM" w:date="2022-07-15T13:50:00Z">
              <w:rPr>
                <w:rFonts w:ascii="微软雅黑" w:hAnsi="微软雅黑"/>
              </w:rPr>
            </w:rPrChange>
          </w:rPr>
          <w:t>区分</w:t>
        </w:r>
      </w:ins>
    </w:p>
    <w:p w:rsidR="005B2F6D" w:rsidRPr="00BE71A6" w:rsidRDefault="005B2F6D">
      <w:pPr>
        <w:jc w:val="both"/>
        <w:rPr>
          <w:rFonts w:ascii="思源黑体 CN Normal" w:eastAsia="思源黑体 CN Normal" w:hAnsi="思源黑体 CN Normal"/>
          <w:rPrChange w:id="1623" w:author="MM" w:date="2022-07-15T13:50:00Z">
            <w:rPr>
              <w:rFonts w:ascii="微软雅黑" w:hAnsi="微软雅黑"/>
            </w:rPr>
          </w:rPrChange>
        </w:rPr>
      </w:pPr>
      <w:ins w:id="1624" w:author="MM" w:date="2022-07-11T17:52:00Z">
        <w:r w:rsidRPr="00BE71A6">
          <w:rPr>
            <w:rFonts w:ascii="思源黑体 CN Normal" w:eastAsia="思源黑体 CN Normal" w:hAnsi="思源黑体 CN Normal" w:hint="eastAsia"/>
            <w:rPrChange w:id="1625" w:author="MM" w:date="2022-07-15T13:50:00Z">
              <w:rPr>
                <w:rFonts w:ascii="微软雅黑" w:hAnsi="微软雅黑" w:hint="eastAsia"/>
              </w:rPr>
            </w:rPrChange>
          </w:rPr>
          <w:t>信号量一般与</w:t>
        </w:r>
        <w:r w:rsidRPr="00BE71A6">
          <w:rPr>
            <w:rFonts w:ascii="思源黑体 CN Normal" w:eastAsia="思源黑体 CN Normal" w:hAnsi="思源黑体 CN Normal"/>
            <w:rPrChange w:id="1626" w:author="MM" w:date="2022-07-15T13:50:00Z">
              <w:rPr>
                <w:rFonts w:ascii="微软雅黑" w:hAnsi="微软雅黑"/>
              </w:rPr>
            </w:rPrChange>
          </w:rPr>
          <w:t>PV</w:t>
        </w:r>
        <w:r w:rsidRPr="00BE71A6">
          <w:rPr>
            <w:rFonts w:ascii="思源黑体 CN Normal" w:eastAsia="思源黑体 CN Normal" w:hAnsi="思源黑体 CN Normal" w:hint="eastAsia"/>
            <w:rPrChange w:id="1627" w:author="MM" w:date="2022-07-15T13:50:00Z">
              <w:rPr>
                <w:rFonts w:ascii="微软雅黑" w:hAnsi="微软雅黑" w:hint="eastAsia"/>
              </w:rPr>
            </w:rPrChange>
          </w:rPr>
          <w:t>操作结合在一起，对于同步模型的描述中，涉及的就是同步信号量，一般同步是多个进程之间通过</w:t>
        </w:r>
        <w:r w:rsidRPr="00BE71A6">
          <w:rPr>
            <w:rFonts w:ascii="思源黑体 CN Normal" w:eastAsia="思源黑体 CN Normal" w:hAnsi="思源黑体 CN Normal"/>
            <w:rPrChange w:id="1628" w:author="MM" w:date="2022-07-15T13:50:00Z">
              <w:rPr>
                <w:rFonts w:ascii="微软雅黑" w:hAnsi="微软雅黑"/>
              </w:rPr>
            </w:rPrChange>
          </w:rPr>
          <w:t>PV</w:t>
        </w:r>
        <w:r w:rsidRPr="00BE71A6">
          <w:rPr>
            <w:rFonts w:ascii="思源黑体 CN Normal" w:eastAsia="思源黑体 CN Normal" w:hAnsi="思源黑体 CN Normal" w:hint="eastAsia"/>
            <w:rPrChange w:id="1629" w:author="MM" w:date="2022-07-15T13:50:00Z">
              <w:rPr>
                <w:rFonts w:ascii="微软雅黑" w:hAnsi="微软雅黑" w:hint="eastAsia"/>
              </w:rPr>
            </w:rPrChange>
          </w:rPr>
          <w:t>操作进行制约，此时</w:t>
        </w:r>
        <w:r w:rsidRPr="00BE71A6">
          <w:rPr>
            <w:rFonts w:ascii="思源黑体 CN Normal" w:eastAsia="思源黑体 CN Normal" w:hAnsi="思源黑体 CN Normal"/>
            <w:rPrChange w:id="1630" w:author="MM" w:date="2022-07-15T13:50:00Z">
              <w:rPr>
                <w:rFonts w:ascii="微软雅黑" w:hAnsi="微软雅黑"/>
              </w:rPr>
            </w:rPrChange>
          </w:rPr>
          <w:t>P操作和成对的V操作一般是位于不同的进程中的，而互斥模型中PV</w:t>
        </w:r>
        <w:r w:rsidRPr="00BE71A6">
          <w:rPr>
            <w:rFonts w:ascii="思源黑体 CN Normal" w:eastAsia="思源黑体 CN Normal" w:hAnsi="思源黑体 CN Normal" w:hint="eastAsia"/>
            <w:rPrChange w:id="1631" w:author="MM" w:date="2022-07-15T13:50:00Z">
              <w:rPr>
                <w:rFonts w:ascii="微软雅黑" w:hAnsi="微软雅黑" w:hint="eastAsia"/>
              </w:rPr>
            </w:rPrChange>
          </w:rPr>
          <w:t>操作控制的是对资源的访问限制，此时</w:t>
        </w:r>
        <w:r w:rsidRPr="00BE71A6">
          <w:rPr>
            <w:rFonts w:ascii="思源黑体 CN Normal" w:eastAsia="思源黑体 CN Normal" w:hAnsi="思源黑体 CN Normal"/>
            <w:rPrChange w:id="1632" w:author="MM" w:date="2022-07-15T13:50:00Z">
              <w:rPr>
                <w:rFonts w:ascii="微软雅黑" w:hAnsi="微软雅黑"/>
              </w:rPr>
            </w:rPrChange>
          </w:rPr>
          <w:t>P操作和成对的V操作一般出现在资源使用前和适用后，一般位于同一个进程中。</w:t>
        </w:r>
      </w:ins>
    </w:p>
    <w:p w:rsidR="00DA1BA3" w:rsidRPr="00BE71A6" w:rsidRDefault="004A7DBC">
      <w:pPr>
        <w:pStyle w:val="1"/>
        <w:spacing w:beforeLines="100" w:before="312" w:afterLines="100" w:after="312"/>
        <w:jc w:val="center"/>
        <w:rPr>
          <w:rFonts w:ascii="思源黑体 CN Normal" w:eastAsia="思源黑体 CN Normal" w:hAnsi="思源黑体 CN Normal"/>
          <w:sz w:val="36"/>
          <w:rPrChange w:id="1633" w:author="MM" w:date="2022-07-15T13:50:00Z">
            <w:rPr>
              <w:rFonts w:ascii="微软雅黑" w:hAnsi="微软雅黑"/>
              <w:sz w:val="36"/>
            </w:rPr>
          </w:rPrChange>
        </w:rPr>
      </w:pPr>
      <w:del w:id="1634" w:author="MM" w:date="2022-07-11T17:53:00Z">
        <w:r w:rsidRPr="00BE71A6" w:rsidDel="005B2F6D">
          <w:rPr>
            <w:rFonts w:ascii="思源黑体 CN Normal" w:eastAsia="思源黑体 CN Normal" w:hAnsi="思源黑体 CN Normal" w:hint="eastAsia"/>
            <w:sz w:val="36"/>
            <w:rPrChange w:id="1635" w:author="MM" w:date="2022-07-15T13:50:00Z">
              <w:rPr>
                <w:rFonts w:ascii="微软雅黑" w:hAnsi="微软雅黑" w:hint="eastAsia"/>
                <w:sz w:val="36"/>
              </w:rPr>
            </w:rPrChange>
          </w:rPr>
          <w:delText>第</w:delText>
        </w:r>
        <w:r w:rsidRPr="00BE71A6" w:rsidDel="005B2F6D">
          <w:rPr>
            <w:rFonts w:ascii="思源黑体 CN Normal" w:eastAsia="思源黑体 CN Normal" w:hAnsi="思源黑体 CN Normal"/>
            <w:sz w:val="36"/>
            <w:rPrChange w:id="1636" w:author="MM" w:date="2022-07-15T13:50:00Z">
              <w:rPr>
                <w:rFonts w:ascii="微软雅黑" w:hAnsi="微软雅黑"/>
                <w:sz w:val="36"/>
              </w:rPr>
            </w:rPrChange>
          </w:rPr>
          <w:delText>10</w:delText>
        </w:r>
      </w:del>
      <w:ins w:id="1637" w:author="MM" w:date="2022-07-11T17:53:00Z">
        <w:r w:rsidR="005B2F6D" w:rsidRPr="00BE71A6">
          <w:rPr>
            <w:rFonts w:ascii="思源黑体 CN Normal" w:eastAsia="思源黑体 CN Normal" w:hAnsi="思源黑体 CN Normal" w:hint="eastAsia"/>
            <w:sz w:val="36"/>
            <w:rPrChange w:id="1638" w:author="MM" w:date="2022-07-15T13:50:00Z">
              <w:rPr>
                <w:rFonts w:ascii="微软雅黑" w:hAnsi="微软雅黑" w:hint="eastAsia"/>
                <w:sz w:val="36"/>
              </w:rPr>
            </w:rPrChange>
          </w:rPr>
          <w:t>第</w:t>
        </w:r>
        <w:r w:rsidR="005B2F6D" w:rsidRPr="00BE71A6">
          <w:rPr>
            <w:rFonts w:ascii="思源黑体 CN Normal" w:eastAsia="思源黑体 CN Normal" w:hAnsi="思源黑体 CN Normal"/>
            <w:sz w:val="36"/>
            <w:rPrChange w:id="1639" w:author="MM" w:date="2022-07-15T13:50:00Z">
              <w:rPr>
                <w:rFonts w:ascii="微软雅黑" w:hAnsi="微软雅黑"/>
                <w:sz w:val="36"/>
              </w:rPr>
            </w:rPrChange>
          </w:rPr>
          <w:t>11</w:t>
        </w:r>
      </w:ins>
      <w:r w:rsidRPr="00BE71A6">
        <w:rPr>
          <w:rFonts w:ascii="思源黑体 CN Normal" w:eastAsia="思源黑体 CN Normal" w:hAnsi="思源黑体 CN Normal" w:hint="eastAsia"/>
          <w:sz w:val="36"/>
          <w:rPrChange w:id="1640" w:author="MM" w:date="2022-07-15T13:50:00Z">
            <w:rPr>
              <w:rFonts w:ascii="微软雅黑" w:hAnsi="微软雅黑" w:hint="eastAsia"/>
              <w:sz w:val="36"/>
            </w:rPr>
          </w:rPrChange>
        </w:rPr>
        <w:t>章</w:t>
      </w:r>
      <w:r w:rsidRPr="00BE71A6">
        <w:rPr>
          <w:rFonts w:ascii="思源黑体 CN Normal" w:eastAsia="思源黑体 CN Normal" w:hAnsi="思源黑体 CN Normal"/>
          <w:sz w:val="36"/>
          <w:rPrChange w:id="1641" w:author="MM" w:date="2022-07-15T13:50:00Z">
            <w:rPr>
              <w:rFonts w:ascii="微软雅黑" w:hAnsi="微软雅黑"/>
              <w:sz w:val="36"/>
            </w:rPr>
          </w:rPrChange>
        </w:rPr>
        <w:t xml:space="preserve"> </w:t>
      </w:r>
      <w:r w:rsidRPr="00BE71A6">
        <w:rPr>
          <w:rFonts w:ascii="思源黑体 CN Normal" w:eastAsia="思源黑体 CN Normal" w:hAnsi="思源黑体 CN Normal" w:hint="eastAsia"/>
          <w:sz w:val="36"/>
          <w:rPrChange w:id="1642" w:author="MM" w:date="2022-07-15T13:50:00Z">
            <w:rPr>
              <w:rFonts w:ascii="微软雅黑" w:hAnsi="微软雅黑" w:hint="eastAsia"/>
              <w:sz w:val="36"/>
            </w:rPr>
          </w:rPrChange>
        </w:rPr>
        <w:t>计算机网络</w:t>
      </w:r>
    </w:p>
    <w:p w:rsidR="00DA1BA3" w:rsidRPr="00BE71A6" w:rsidRDefault="004A7DBC">
      <w:pPr>
        <w:pStyle w:val="2"/>
        <w:spacing w:beforeLines="50" w:before="156"/>
        <w:ind w:firstLine="0"/>
        <w:rPr>
          <w:rFonts w:ascii="思源黑体 CN Normal" w:eastAsia="思源黑体 CN Normal" w:hAnsi="思源黑体 CN Normal"/>
          <w:rPrChange w:id="1643"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1644"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1645" w:author="MM" w:date="2022-07-15T13:50:00Z">
            <w:rPr>
              <w:rFonts w:ascii="微软雅黑" w:eastAsia="微软雅黑" w:hAnsi="微软雅黑"/>
            </w:rPr>
          </w:rPrChange>
        </w:rPr>
        <w:t>1：递归查询和迭代查询</w:t>
      </w:r>
    </w:p>
    <w:p w:rsidR="00DA1BA3" w:rsidRPr="00BE71A6" w:rsidRDefault="004A7DBC">
      <w:pPr>
        <w:jc w:val="both"/>
        <w:rPr>
          <w:rFonts w:ascii="思源黑体 CN Normal" w:eastAsia="思源黑体 CN Normal" w:hAnsi="思源黑体 CN Normal"/>
          <w:rPrChange w:id="1646" w:author="MM" w:date="2022-07-15T13:50:00Z">
            <w:rPr/>
          </w:rPrChange>
        </w:rPr>
      </w:pPr>
      <w:r w:rsidRPr="00BE71A6">
        <w:rPr>
          <w:rFonts w:ascii="思源黑体 CN Normal" w:eastAsia="思源黑体 CN Normal" w:hAnsi="思源黑体 CN Normal" w:hint="eastAsia"/>
          <w:b/>
          <w:bCs/>
          <w:rPrChange w:id="1647" w:author="MM" w:date="2022-07-15T13:50:00Z">
            <w:rPr>
              <w:rFonts w:hint="eastAsia"/>
              <w:b/>
              <w:bCs/>
            </w:rPr>
          </w:rPrChange>
        </w:rPr>
        <w:t>递归查询：</w:t>
      </w:r>
      <w:r w:rsidRPr="00BE71A6">
        <w:rPr>
          <w:rFonts w:ascii="思源黑体 CN Normal" w:eastAsia="思源黑体 CN Normal" w:hAnsi="思源黑体 CN Normal" w:hint="eastAsia"/>
          <w:rPrChange w:id="1648" w:author="MM" w:date="2022-07-15T13:50:00Z">
            <w:rPr>
              <w:rFonts w:hint="eastAsia"/>
            </w:rPr>
          </w:rPrChange>
        </w:rPr>
        <w:t>服务器必需回答目标IP与域名的映射关系。</w:t>
      </w:r>
    </w:p>
    <w:p w:rsidR="00DA1BA3" w:rsidRPr="00BE71A6" w:rsidRDefault="004A7DBC">
      <w:pPr>
        <w:jc w:val="both"/>
        <w:rPr>
          <w:rFonts w:ascii="思源黑体 CN Normal" w:eastAsia="思源黑体 CN Normal" w:hAnsi="思源黑体 CN Normal"/>
          <w:rPrChange w:id="1649" w:author="MM" w:date="2022-07-15T13:50:00Z">
            <w:rPr/>
          </w:rPrChange>
        </w:rPr>
      </w:pPr>
      <w:r w:rsidRPr="00BE71A6">
        <w:rPr>
          <w:rFonts w:ascii="思源黑体 CN Normal" w:eastAsia="思源黑体 CN Normal" w:hAnsi="思源黑体 CN Normal" w:hint="eastAsia"/>
          <w:b/>
          <w:bCs/>
          <w:rPrChange w:id="1650" w:author="MM" w:date="2022-07-15T13:50:00Z">
            <w:rPr>
              <w:rFonts w:hint="eastAsia"/>
              <w:b/>
              <w:bCs/>
            </w:rPr>
          </w:rPrChange>
        </w:rPr>
        <w:t>迭代查询：</w:t>
      </w:r>
      <w:r w:rsidRPr="00BE71A6">
        <w:rPr>
          <w:rFonts w:ascii="思源黑体 CN Normal" w:eastAsia="思源黑体 CN Normal" w:hAnsi="思源黑体 CN Normal" w:hint="eastAsia"/>
          <w:rPrChange w:id="1651" w:author="MM" w:date="2022-07-15T13:50:00Z">
            <w:rPr>
              <w:rFonts w:hint="eastAsia"/>
            </w:rPr>
          </w:rPrChange>
        </w:rPr>
        <w:t>服务器收到一次迭代查询回复一次结果，这个结果不一定是目标IP与域名的映射关系，也可以是其它DNS服务器的地址。</w:t>
      </w:r>
    </w:p>
    <w:p w:rsidR="00DA1BA3" w:rsidRPr="00BE71A6" w:rsidRDefault="004A7DBC">
      <w:pPr>
        <w:jc w:val="both"/>
        <w:rPr>
          <w:rFonts w:ascii="思源黑体 CN Normal" w:eastAsia="思源黑体 CN Normal" w:hAnsi="思源黑体 CN Normal"/>
          <w:rPrChange w:id="1652" w:author="MM" w:date="2022-07-15T13:50:00Z">
            <w:rPr/>
          </w:rPrChange>
        </w:rPr>
      </w:pPr>
      <w:r w:rsidRPr="00BE71A6">
        <w:rPr>
          <w:rFonts w:ascii="思源黑体 CN Normal" w:eastAsia="思源黑体 CN Normal" w:hAnsi="思源黑体 CN Normal" w:hint="eastAsia"/>
          <w:rPrChange w:id="1653" w:author="MM" w:date="2022-07-15T13:50:00Z">
            <w:rPr>
              <w:rFonts w:hint="eastAsia"/>
            </w:rPr>
          </w:rPrChange>
        </w:rPr>
        <w:t>查询过程：</w:t>
      </w:r>
    </w:p>
    <w:p w:rsidR="00DA1BA3" w:rsidRPr="00BE71A6" w:rsidRDefault="004A7DBC">
      <w:pPr>
        <w:jc w:val="both"/>
        <w:rPr>
          <w:rFonts w:ascii="思源黑体 CN Normal" w:eastAsia="思源黑体 CN Normal" w:hAnsi="思源黑体 CN Normal"/>
          <w:b/>
          <w:bCs/>
          <w:rPrChange w:id="1654" w:author="MM" w:date="2022-07-15T13:50:00Z">
            <w:rPr>
              <w:b/>
              <w:bCs/>
            </w:rPr>
          </w:rPrChange>
        </w:rPr>
      </w:pPr>
      <w:r w:rsidRPr="00BE71A6">
        <w:rPr>
          <w:rFonts w:ascii="思源黑体 CN Normal" w:eastAsia="思源黑体 CN Normal" w:hAnsi="思源黑体 CN Normal" w:hint="eastAsia"/>
          <w:b/>
          <w:bCs/>
          <w:rPrChange w:id="1655" w:author="MM" w:date="2022-07-15T13:50:00Z">
            <w:rPr>
              <w:rFonts w:hint="eastAsia"/>
              <w:b/>
              <w:bCs/>
            </w:rPr>
          </w:rPrChange>
        </w:rPr>
        <w:t>主机向本地域名服务器的查询一般采用的都是递归查询：</w:t>
      </w:r>
    </w:p>
    <w:p w:rsidR="00DA1BA3" w:rsidRPr="00BE71A6" w:rsidRDefault="004A7DBC">
      <w:pPr>
        <w:jc w:val="both"/>
        <w:rPr>
          <w:rFonts w:ascii="思源黑体 CN Normal" w:eastAsia="思源黑体 CN Normal" w:hAnsi="思源黑体 CN Normal"/>
          <w:rPrChange w:id="1656" w:author="MM" w:date="2022-07-15T13:50:00Z">
            <w:rPr/>
          </w:rPrChange>
        </w:rPr>
      </w:pPr>
      <w:r w:rsidRPr="00BE71A6">
        <w:rPr>
          <w:rFonts w:ascii="思源黑体 CN Normal" w:eastAsia="思源黑体 CN Normal" w:hAnsi="思源黑体 CN Normal" w:hint="eastAsia"/>
          <w:rPrChange w:id="1657" w:author="MM" w:date="2022-07-15T13:50:00Z">
            <w:rPr>
              <w:rFonts w:hint="eastAsia"/>
            </w:rPr>
          </w:rPrChange>
        </w:rPr>
        <w:t>如果主机所询问的本地域名服务器不知道被查询域名的</w:t>
      </w:r>
      <w:r w:rsidRPr="00BE71A6">
        <w:rPr>
          <w:rFonts w:ascii="思源黑体 CN Normal" w:eastAsia="思源黑体 CN Normal" w:hAnsi="思源黑体 CN Normal"/>
          <w:rPrChange w:id="1658" w:author="MM" w:date="2022-07-15T13:50:00Z">
            <w:rPr/>
          </w:rPrChange>
        </w:rPr>
        <w:t xml:space="preserve"> IP </w:t>
      </w:r>
      <w:r w:rsidRPr="00BE71A6">
        <w:rPr>
          <w:rFonts w:ascii="思源黑体 CN Normal" w:eastAsia="思源黑体 CN Normal" w:hAnsi="思源黑体 CN Normal" w:hint="eastAsia"/>
          <w:rPrChange w:id="1659" w:author="MM" w:date="2022-07-15T13:50:00Z">
            <w:rPr>
              <w:rFonts w:hint="eastAsia"/>
            </w:rPr>
          </w:rPrChange>
        </w:rPr>
        <w:t>地址，那么本地域名服务器就以</w:t>
      </w:r>
      <w:r w:rsidRPr="00BE71A6">
        <w:rPr>
          <w:rFonts w:ascii="思源黑体 CN Normal" w:eastAsia="思源黑体 CN Normal" w:hAnsi="思源黑体 CN Normal"/>
          <w:rPrChange w:id="1660" w:author="MM" w:date="2022-07-15T13:50:00Z">
            <w:rPr/>
          </w:rPrChange>
        </w:rPr>
        <w:t xml:space="preserve"> DNS </w:t>
      </w:r>
      <w:r w:rsidRPr="00BE71A6">
        <w:rPr>
          <w:rFonts w:ascii="思源黑体 CN Normal" w:eastAsia="思源黑体 CN Normal" w:hAnsi="思源黑体 CN Normal" w:hint="eastAsia"/>
          <w:rPrChange w:id="1661" w:author="MM" w:date="2022-07-15T13:50:00Z">
            <w:rPr>
              <w:rFonts w:hint="eastAsia"/>
            </w:rPr>
          </w:rPrChange>
        </w:rPr>
        <w:t>客户的身份，向其他根域名服务器继续发出查询请求报文。</w:t>
      </w:r>
      <w:r w:rsidRPr="00BE71A6">
        <w:rPr>
          <w:rFonts w:ascii="思源黑体 CN Normal" w:eastAsia="思源黑体 CN Normal" w:hAnsi="思源黑体 CN Normal"/>
          <w:rPrChange w:id="1662" w:author="MM" w:date="2022-07-15T13:50:00Z">
            <w:rPr/>
          </w:rPrChange>
        </w:rPr>
        <w:t xml:space="preserve"> </w:t>
      </w:r>
    </w:p>
    <w:p w:rsidR="00DA1BA3" w:rsidRPr="00BE71A6" w:rsidRDefault="004A7DBC">
      <w:pPr>
        <w:jc w:val="both"/>
        <w:rPr>
          <w:rFonts w:ascii="思源黑体 CN Normal" w:eastAsia="思源黑体 CN Normal" w:hAnsi="思源黑体 CN Normal"/>
          <w:b/>
          <w:bCs/>
          <w:rPrChange w:id="1663" w:author="MM" w:date="2022-07-15T13:50:00Z">
            <w:rPr>
              <w:b/>
              <w:bCs/>
            </w:rPr>
          </w:rPrChange>
        </w:rPr>
      </w:pPr>
      <w:r w:rsidRPr="00BE71A6">
        <w:rPr>
          <w:rFonts w:ascii="思源黑体 CN Normal" w:eastAsia="思源黑体 CN Normal" w:hAnsi="思源黑体 CN Normal" w:hint="eastAsia"/>
          <w:b/>
          <w:bCs/>
          <w:rPrChange w:id="1664" w:author="MM" w:date="2022-07-15T13:50:00Z">
            <w:rPr>
              <w:rFonts w:hint="eastAsia"/>
              <w:b/>
              <w:bCs/>
            </w:rPr>
          </w:rPrChange>
        </w:rPr>
        <w:t>本地域名服务器向根域名服务器的查询通常采用迭代查询：</w:t>
      </w:r>
    </w:p>
    <w:p w:rsidR="00DA1BA3" w:rsidRPr="00BE71A6" w:rsidRDefault="004A7DBC">
      <w:pPr>
        <w:jc w:val="both"/>
        <w:rPr>
          <w:rFonts w:ascii="思源黑体 CN Normal" w:eastAsia="思源黑体 CN Normal" w:hAnsi="思源黑体 CN Normal"/>
          <w:rPrChange w:id="1665" w:author="MM" w:date="2022-07-15T13:50:00Z">
            <w:rPr/>
          </w:rPrChange>
        </w:rPr>
      </w:pPr>
      <w:r w:rsidRPr="00BE71A6">
        <w:rPr>
          <w:rFonts w:ascii="思源黑体 CN Normal" w:eastAsia="思源黑体 CN Normal" w:hAnsi="思源黑体 CN Normal" w:hint="eastAsia"/>
          <w:rPrChange w:id="1666" w:author="MM" w:date="2022-07-15T13:50:00Z">
            <w:rPr>
              <w:rFonts w:hint="eastAsia"/>
            </w:rPr>
          </w:rPrChange>
        </w:rPr>
        <w:t>本地域名服务器向根域名服务器的查询通常是采用迭代查询。当根域名服务器收到本地域名服务器的迭代查询请求报文时，要么给出所要查询的</w:t>
      </w:r>
      <w:r w:rsidRPr="00BE71A6">
        <w:rPr>
          <w:rFonts w:ascii="思源黑体 CN Normal" w:eastAsia="思源黑体 CN Normal" w:hAnsi="思源黑体 CN Normal"/>
          <w:rPrChange w:id="1667" w:author="MM" w:date="2022-07-15T13:50:00Z">
            <w:rPr/>
          </w:rPrChange>
        </w:rPr>
        <w:t xml:space="preserve"> IP </w:t>
      </w:r>
      <w:r w:rsidRPr="00BE71A6">
        <w:rPr>
          <w:rFonts w:ascii="思源黑体 CN Normal" w:eastAsia="思源黑体 CN Normal" w:hAnsi="思源黑体 CN Normal" w:hint="eastAsia"/>
          <w:rPrChange w:id="1668" w:author="MM" w:date="2022-07-15T13:50:00Z">
            <w:rPr>
              <w:rFonts w:hint="eastAsia"/>
            </w:rPr>
          </w:rPrChange>
        </w:rPr>
        <w:t>地址，要么告诉本地域名服务器：</w:t>
      </w:r>
      <w:r w:rsidRPr="00BE71A6">
        <w:rPr>
          <w:rFonts w:ascii="思源黑体 CN Normal" w:eastAsia="思源黑体 CN Normal" w:hAnsi="思源黑体 CN Normal" w:hint="eastAsia"/>
          <w:rPrChange w:id="1669" w:author="MM" w:date="2022-07-15T13:50:00Z">
            <w:rPr>
              <w:rFonts w:hint="eastAsia"/>
            </w:rPr>
          </w:rPrChange>
        </w:rPr>
        <w:lastRenderedPageBreak/>
        <w:t>“你下一步应当向哪一个域名服务器进行查询”。然后让本地域名服务器进行后续的查询。</w:t>
      </w:r>
    </w:p>
    <w:p w:rsidR="00DA1BA3" w:rsidRPr="00BE71A6" w:rsidRDefault="004A7DBC">
      <w:pPr>
        <w:jc w:val="both"/>
        <w:rPr>
          <w:rFonts w:ascii="思源黑体 CN Normal" w:eastAsia="思源黑体 CN Normal" w:hAnsi="思源黑体 CN Normal"/>
          <w:rPrChange w:id="1670" w:author="MM" w:date="2022-07-15T13:50:00Z">
            <w:rPr/>
          </w:rPrChange>
        </w:rPr>
      </w:pPr>
      <w:r w:rsidRPr="00BE71A6">
        <w:rPr>
          <w:rFonts w:ascii="思源黑体 CN Normal" w:eastAsia="思源黑体 CN Normal" w:hAnsi="思源黑体 CN Normal" w:hint="eastAsia"/>
          <w:rPrChange w:id="1671" w:author="MM" w:date="2022-07-15T13:50:00Z">
            <w:rPr>
              <w:rFonts w:hint="eastAsia"/>
            </w:rPr>
          </w:rPrChange>
        </w:rPr>
        <w:t>根服务器或者流量较大的域名服务器都不使用递归查询，其原因也很简单，大量的递归查询会导致服务器过载。</w:t>
      </w:r>
    </w:p>
    <w:p w:rsidR="00DA1BA3" w:rsidRPr="00BE71A6" w:rsidRDefault="004A7DBC">
      <w:pPr>
        <w:pStyle w:val="2"/>
        <w:spacing w:beforeLines="50" w:before="156"/>
        <w:ind w:firstLine="0"/>
        <w:rPr>
          <w:rFonts w:ascii="思源黑体 CN Normal" w:eastAsia="思源黑体 CN Normal" w:hAnsi="思源黑体 CN Normal"/>
          <w:rPrChange w:id="1672"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1673"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1674" w:author="MM" w:date="2022-07-15T13:50:00Z">
            <w:rPr>
              <w:rFonts w:ascii="微软雅黑" w:eastAsia="微软雅黑" w:hAnsi="微软雅黑"/>
            </w:rPr>
          </w:rPrChange>
        </w:rPr>
        <w:t>2：工作区子系统，水平子系统，管理子系统，垂直干线子系统</w:t>
      </w:r>
    </w:p>
    <w:p w:rsidR="00DA1BA3" w:rsidRPr="00BE71A6" w:rsidRDefault="004A7DBC">
      <w:pPr>
        <w:jc w:val="both"/>
        <w:rPr>
          <w:rFonts w:ascii="思源黑体 CN Normal" w:eastAsia="思源黑体 CN Normal" w:hAnsi="思源黑体 CN Normal"/>
          <w:b/>
          <w:bCs/>
          <w:rPrChange w:id="1675" w:author="MM" w:date="2022-07-15T13:50:00Z">
            <w:rPr>
              <w:b/>
              <w:bCs/>
            </w:rPr>
          </w:rPrChange>
        </w:rPr>
      </w:pPr>
      <w:r w:rsidRPr="00BE71A6">
        <w:rPr>
          <w:rFonts w:ascii="思源黑体 CN Normal" w:eastAsia="思源黑体 CN Normal" w:hAnsi="思源黑体 CN Normal" w:hint="eastAsia"/>
          <w:rPrChange w:id="1676" w:author="MM" w:date="2022-07-15T13:50:00Z">
            <w:rPr>
              <w:rFonts w:hint="eastAsia"/>
            </w:rPr>
          </w:rPrChange>
        </w:rPr>
        <w:t>（1）</w:t>
      </w:r>
      <w:r w:rsidRPr="00BE71A6">
        <w:rPr>
          <w:rFonts w:ascii="思源黑体 CN Normal" w:eastAsia="思源黑体 CN Normal" w:hAnsi="思源黑体 CN Normal" w:hint="eastAsia"/>
          <w:b/>
          <w:bCs/>
          <w:rPrChange w:id="1677" w:author="MM" w:date="2022-07-15T13:50:00Z">
            <w:rPr>
              <w:rFonts w:hint="eastAsia"/>
              <w:b/>
              <w:bCs/>
            </w:rPr>
          </w:rPrChange>
        </w:rPr>
        <w:t>工作区子系统</w:t>
      </w:r>
      <w:r w:rsidRPr="00BE71A6">
        <w:rPr>
          <w:rFonts w:ascii="思源黑体 CN Normal" w:eastAsia="思源黑体 CN Normal" w:hAnsi="思源黑体 CN Normal" w:hint="eastAsia"/>
          <w:rPrChange w:id="1678" w:author="MM" w:date="2022-07-15T13:50:00Z">
            <w:rPr>
              <w:rFonts w:hint="eastAsia"/>
            </w:rPr>
          </w:rPrChange>
        </w:rPr>
        <w:t>由信息插座、插座盒、连接跳线和适配器组成。</w:t>
      </w:r>
    </w:p>
    <w:p w:rsidR="00DA1BA3" w:rsidRPr="00BE71A6" w:rsidRDefault="004A7DBC">
      <w:pPr>
        <w:jc w:val="both"/>
        <w:rPr>
          <w:rFonts w:ascii="思源黑体 CN Normal" w:eastAsia="思源黑体 CN Normal" w:hAnsi="思源黑体 CN Normal"/>
          <w:rPrChange w:id="1679" w:author="MM" w:date="2022-07-15T13:50:00Z">
            <w:rPr/>
          </w:rPrChange>
        </w:rPr>
      </w:pPr>
      <w:r w:rsidRPr="00BE71A6">
        <w:rPr>
          <w:rFonts w:ascii="思源黑体 CN Normal" w:eastAsia="思源黑体 CN Normal" w:hAnsi="思源黑体 CN Normal" w:hint="eastAsia"/>
          <w:rPrChange w:id="1680" w:author="MM" w:date="2022-07-15T13:50:00Z">
            <w:rPr>
              <w:rFonts w:hint="eastAsia"/>
            </w:rPr>
          </w:rPrChange>
        </w:rPr>
        <w:t>（2）</w:t>
      </w:r>
      <w:r w:rsidRPr="00BE71A6">
        <w:rPr>
          <w:rFonts w:ascii="思源黑体 CN Normal" w:eastAsia="思源黑体 CN Normal" w:hAnsi="思源黑体 CN Normal" w:hint="eastAsia"/>
          <w:b/>
          <w:bCs/>
          <w:rPrChange w:id="1681" w:author="MM" w:date="2022-07-15T13:50:00Z">
            <w:rPr>
              <w:rFonts w:hint="eastAsia"/>
              <w:b/>
              <w:bCs/>
            </w:rPr>
          </w:rPrChange>
        </w:rPr>
        <w:t>水平子系统</w:t>
      </w:r>
      <w:r w:rsidRPr="00BE71A6">
        <w:rPr>
          <w:rFonts w:ascii="思源黑体 CN Normal" w:eastAsia="思源黑体 CN Normal" w:hAnsi="思源黑体 CN Normal" w:hint="eastAsia"/>
          <w:rPrChange w:id="1682" w:author="MM" w:date="2022-07-15T13:50:00Z">
            <w:rPr>
              <w:rFonts w:hint="eastAsia"/>
            </w:rPr>
          </w:rPrChange>
        </w:rPr>
        <w:t>由一个工作区的信息插座开始，经水平布置到管理区的内侧配线架的线缆所组成。</w:t>
      </w:r>
    </w:p>
    <w:p w:rsidR="00DA1BA3" w:rsidRPr="00BE71A6" w:rsidRDefault="004A7DBC">
      <w:pPr>
        <w:jc w:val="both"/>
        <w:rPr>
          <w:rFonts w:ascii="思源黑体 CN Normal" w:eastAsia="思源黑体 CN Normal" w:hAnsi="思源黑体 CN Normal"/>
          <w:rPrChange w:id="1683" w:author="MM" w:date="2022-07-15T13:50:00Z">
            <w:rPr/>
          </w:rPrChange>
        </w:rPr>
      </w:pPr>
      <w:r w:rsidRPr="00BE71A6">
        <w:rPr>
          <w:rFonts w:ascii="思源黑体 CN Normal" w:eastAsia="思源黑体 CN Normal" w:hAnsi="思源黑体 CN Normal" w:hint="eastAsia"/>
          <w:rPrChange w:id="1684" w:author="MM" w:date="2022-07-15T13:50:00Z">
            <w:rPr>
              <w:rFonts w:hint="eastAsia"/>
            </w:rPr>
          </w:rPrChange>
        </w:rPr>
        <w:t>（3）</w:t>
      </w:r>
      <w:r w:rsidRPr="00BE71A6">
        <w:rPr>
          <w:rFonts w:ascii="思源黑体 CN Normal" w:eastAsia="思源黑体 CN Normal" w:hAnsi="思源黑体 CN Normal" w:hint="eastAsia"/>
          <w:b/>
          <w:bCs/>
          <w:rPrChange w:id="1685" w:author="MM" w:date="2022-07-15T13:50:00Z">
            <w:rPr>
              <w:rFonts w:hint="eastAsia"/>
              <w:b/>
              <w:bCs/>
            </w:rPr>
          </w:rPrChange>
        </w:rPr>
        <w:t>管理子系统</w:t>
      </w:r>
      <w:r w:rsidRPr="00BE71A6">
        <w:rPr>
          <w:rFonts w:ascii="思源黑体 CN Normal" w:eastAsia="思源黑体 CN Normal" w:hAnsi="思源黑体 CN Normal" w:hint="eastAsia"/>
          <w:rPrChange w:id="1686" w:author="MM" w:date="2022-07-15T13:50:00Z">
            <w:rPr>
              <w:rFonts w:hint="eastAsia"/>
            </w:rPr>
          </w:rPrChange>
        </w:rPr>
        <w:t>由交连、互连配线架组成。管理子系统为连接其它子系统提供连接手段。</w:t>
      </w:r>
    </w:p>
    <w:p w:rsidR="00DA1BA3" w:rsidRPr="00BE71A6" w:rsidRDefault="004A7DBC">
      <w:pPr>
        <w:jc w:val="both"/>
        <w:rPr>
          <w:rFonts w:ascii="思源黑体 CN Normal" w:eastAsia="思源黑体 CN Normal" w:hAnsi="思源黑体 CN Normal"/>
          <w:rPrChange w:id="1687" w:author="MM" w:date="2022-07-15T13:50:00Z">
            <w:rPr/>
          </w:rPrChange>
        </w:rPr>
      </w:pPr>
      <w:r w:rsidRPr="00BE71A6">
        <w:rPr>
          <w:rFonts w:ascii="思源黑体 CN Normal" w:eastAsia="思源黑体 CN Normal" w:hAnsi="思源黑体 CN Normal" w:hint="eastAsia"/>
          <w:rPrChange w:id="1688" w:author="MM" w:date="2022-07-15T13:50:00Z">
            <w:rPr>
              <w:rFonts w:hint="eastAsia"/>
            </w:rPr>
          </w:rPrChange>
        </w:rPr>
        <w:t>（4）</w:t>
      </w:r>
      <w:bookmarkStart w:id="1689" w:name="OLE_LINK1"/>
      <w:r w:rsidRPr="00BE71A6">
        <w:rPr>
          <w:rFonts w:ascii="思源黑体 CN Normal" w:eastAsia="思源黑体 CN Normal" w:hAnsi="思源黑体 CN Normal" w:hint="eastAsia"/>
          <w:b/>
          <w:bCs/>
          <w:rPrChange w:id="1690" w:author="MM" w:date="2022-07-15T13:50:00Z">
            <w:rPr>
              <w:rFonts w:hint="eastAsia"/>
              <w:b/>
              <w:bCs/>
            </w:rPr>
          </w:rPrChange>
        </w:rPr>
        <w:t>垂直干线子系统</w:t>
      </w:r>
      <w:bookmarkEnd w:id="1689"/>
      <w:r w:rsidRPr="00BE71A6">
        <w:rPr>
          <w:rFonts w:ascii="思源黑体 CN Normal" w:eastAsia="思源黑体 CN Normal" w:hAnsi="思源黑体 CN Normal" w:hint="eastAsia"/>
          <w:rPrChange w:id="1691" w:author="MM" w:date="2022-07-15T13:50:00Z">
            <w:rPr>
              <w:rFonts w:hint="eastAsia"/>
            </w:rPr>
          </w:rPrChange>
        </w:rPr>
        <w:t>由建筑物内所有的垂直干线多对数电缆及相关支撑硬件组成，以提供设备间总配线架与干线接线间楼层配线架之间的干线路由</w:t>
      </w:r>
    </w:p>
    <w:p w:rsidR="00DA1BA3" w:rsidRPr="00BE71A6" w:rsidRDefault="004A7DBC">
      <w:pPr>
        <w:jc w:val="both"/>
        <w:rPr>
          <w:rFonts w:ascii="思源黑体 CN Normal" w:eastAsia="思源黑体 CN Normal" w:hAnsi="思源黑体 CN Normal"/>
          <w:rPrChange w:id="1692" w:author="MM" w:date="2022-07-15T13:50:00Z">
            <w:rPr/>
          </w:rPrChange>
        </w:rPr>
      </w:pPr>
      <w:r w:rsidRPr="00BE71A6">
        <w:rPr>
          <w:rFonts w:ascii="思源黑体 CN Normal" w:eastAsia="思源黑体 CN Normal" w:hAnsi="思源黑体 CN Normal" w:hint="eastAsia"/>
          <w:rPrChange w:id="1693" w:author="MM" w:date="2022-07-15T13:50:00Z">
            <w:rPr>
              <w:rFonts w:hint="eastAsia"/>
            </w:rPr>
          </w:rPrChange>
        </w:rPr>
        <w:t>（5）</w:t>
      </w:r>
      <w:r w:rsidRPr="00BE71A6">
        <w:rPr>
          <w:rFonts w:ascii="思源黑体 CN Normal" w:eastAsia="思源黑体 CN Normal" w:hAnsi="思源黑体 CN Normal" w:hint="eastAsia"/>
          <w:b/>
          <w:bCs/>
          <w:rPrChange w:id="1694" w:author="MM" w:date="2022-07-15T13:50:00Z">
            <w:rPr>
              <w:rFonts w:hint="eastAsia"/>
              <w:b/>
              <w:bCs/>
            </w:rPr>
          </w:rPrChange>
        </w:rPr>
        <w:t>设备间子系统</w:t>
      </w:r>
      <w:r w:rsidRPr="00BE71A6">
        <w:rPr>
          <w:rFonts w:ascii="思源黑体 CN Normal" w:eastAsia="思源黑体 CN Normal" w:hAnsi="思源黑体 CN Normal" w:hint="eastAsia"/>
          <w:rPrChange w:id="1695" w:author="MM" w:date="2022-07-15T13:50:00Z">
            <w:rPr>
              <w:rFonts w:hint="eastAsia"/>
            </w:rPr>
          </w:rPrChange>
        </w:rPr>
        <w:t>是由设备间中的电缆、连接器和有关的支撑硬件组成，作用是将计算机、PBX、摄像头、监视器等弱电设备互连起来并连接到主配线架上。</w:t>
      </w:r>
    </w:p>
    <w:p w:rsidR="00DA1BA3" w:rsidRPr="00BE71A6" w:rsidRDefault="004A7DBC">
      <w:pPr>
        <w:jc w:val="both"/>
        <w:rPr>
          <w:ins w:id="1696" w:author="MM" w:date="2022-07-11T17:55:00Z"/>
          <w:rFonts w:ascii="思源黑体 CN Normal" w:eastAsia="思源黑体 CN Normal" w:hAnsi="思源黑体 CN Normal"/>
          <w:rPrChange w:id="1697" w:author="MM" w:date="2022-07-15T13:50:00Z">
            <w:rPr>
              <w:ins w:id="1698" w:author="MM" w:date="2022-07-11T17:55:00Z"/>
            </w:rPr>
          </w:rPrChange>
        </w:rPr>
      </w:pPr>
      <w:r w:rsidRPr="00BE71A6">
        <w:rPr>
          <w:rFonts w:ascii="思源黑体 CN Normal" w:eastAsia="思源黑体 CN Normal" w:hAnsi="思源黑体 CN Normal" w:hint="eastAsia"/>
          <w:rPrChange w:id="1699" w:author="MM" w:date="2022-07-15T13:50:00Z">
            <w:rPr>
              <w:rFonts w:hint="eastAsia"/>
            </w:rPr>
          </w:rPrChange>
        </w:rPr>
        <w:t>（6）</w:t>
      </w:r>
      <w:r w:rsidRPr="00BE71A6">
        <w:rPr>
          <w:rFonts w:ascii="思源黑体 CN Normal" w:eastAsia="思源黑体 CN Normal" w:hAnsi="思源黑体 CN Normal" w:hint="eastAsia"/>
          <w:b/>
          <w:bCs/>
          <w:rPrChange w:id="1700" w:author="MM" w:date="2022-07-15T13:50:00Z">
            <w:rPr>
              <w:rFonts w:hint="eastAsia"/>
              <w:b/>
              <w:bCs/>
            </w:rPr>
          </w:rPrChange>
        </w:rPr>
        <w:t>建筑群子系统</w:t>
      </w:r>
      <w:r w:rsidRPr="00BE71A6">
        <w:rPr>
          <w:rFonts w:ascii="思源黑体 CN Normal" w:eastAsia="思源黑体 CN Normal" w:hAnsi="思源黑体 CN Normal" w:hint="eastAsia"/>
          <w:rPrChange w:id="1701" w:author="MM" w:date="2022-07-15T13:50:00Z">
            <w:rPr>
              <w:rFonts w:hint="eastAsia"/>
            </w:rPr>
          </w:rPrChange>
        </w:rPr>
        <w:t>将一个建筑物的电缆延伸到建筑群的另外一些建筑物中的通信设备和装置上，是结构化布线系统的一部分，支持提供楼群之间通信所需的硬件。它由电缆、光缆和入楼处的过流过压电气保护设备等相关硬件组成，常用介质是光缆。</w:t>
      </w:r>
    </w:p>
    <w:p w:rsidR="005B2F6D" w:rsidRPr="00BE71A6" w:rsidRDefault="005B2F6D">
      <w:pPr>
        <w:pStyle w:val="2"/>
        <w:spacing w:beforeLines="50" w:before="156"/>
        <w:ind w:firstLine="0"/>
        <w:rPr>
          <w:ins w:id="1702" w:author="MM" w:date="2022-07-11T17:55:00Z"/>
          <w:rFonts w:ascii="思源黑体 CN Normal" w:eastAsia="思源黑体 CN Normal" w:hAnsi="思源黑体 CN Normal"/>
          <w:rPrChange w:id="1703" w:author="MM" w:date="2022-07-15T13:50:00Z">
            <w:rPr>
              <w:ins w:id="1704" w:author="MM" w:date="2022-07-11T17:55:00Z"/>
            </w:rPr>
          </w:rPrChange>
        </w:rPr>
        <w:pPrChange w:id="1705" w:author="MM" w:date="2022-07-11T17:55:00Z">
          <w:pPr>
            <w:jc w:val="both"/>
          </w:pPr>
        </w:pPrChange>
      </w:pPr>
      <w:ins w:id="1706" w:author="MM" w:date="2022-07-11T17:55:00Z">
        <w:r w:rsidRPr="00BE71A6">
          <w:rPr>
            <w:rFonts w:ascii="思源黑体 CN Normal" w:eastAsia="思源黑体 CN Normal" w:hAnsi="思源黑体 CN Normal" w:hint="eastAsia"/>
            <w:rPrChange w:id="1707" w:author="MM" w:date="2022-07-15T13:50:00Z">
              <w:rPr>
                <w:rFonts w:ascii="微软雅黑" w:hAnsi="微软雅黑" w:hint="eastAsia"/>
              </w:rPr>
            </w:rPrChange>
          </w:rPr>
          <w:t>易混淆点</w:t>
        </w:r>
        <w:r w:rsidRPr="00BE71A6">
          <w:rPr>
            <w:rFonts w:ascii="思源黑体 CN Normal" w:eastAsia="思源黑体 CN Normal" w:hAnsi="思源黑体 CN Normal"/>
            <w:rPrChange w:id="1708" w:author="MM" w:date="2022-07-15T13:50:00Z">
              <w:rPr>
                <w:rFonts w:ascii="微软雅黑" w:hAnsi="微软雅黑"/>
              </w:rPr>
            </w:rPrChange>
          </w:rPr>
          <w:t>3</w:t>
        </w:r>
        <w:r w:rsidRPr="00BE71A6">
          <w:rPr>
            <w:rFonts w:ascii="思源黑体 CN Normal" w:eastAsia="思源黑体 CN Normal" w:hAnsi="思源黑体 CN Normal" w:hint="eastAsia"/>
            <w:rPrChange w:id="1709" w:author="MM" w:date="2022-07-15T13:50:00Z">
              <w:rPr>
                <w:rFonts w:ascii="微软雅黑" w:hAnsi="微软雅黑" w:hint="eastAsia"/>
              </w:rPr>
            </w:rPrChange>
          </w:rPr>
          <w:t>：逻辑网络设计和物理网络设计的产出</w:t>
        </w:r>
      </w:ins>
    </w:p>
    <w:p w:rsidR="005B2F6D" w:rsidRPr="00BE71A6" w:rsidRDefault="005B2F6D" w:rsidP="005B2F6D">
      <w:pPr>
        <w:jc w:val="both"/>
        <w:rPr>
          <w:ins w:id="1710" w:author="MM" w:date="2022-07-11T17:55:00Z"/>
          <w:rFonts w:ascii="思源黑体 CN Normal" w:eastAsia="思源黑体 CN Normal" w:hAnsi="思源黑体 CN Normal"/>
          <w:rPrChange w:id="1711" w:author="MM" w:date="2022-07-15T13:50:00Z">
            <w:rPr>
              <w:ins w:id="1712" w:author="MM" w:date="2022-07-11T17:55:00Z"/>
            </w:rPr>
          </w:rPrChange>
        </w:rPr>
      </w:pPr>
      <w:ins w:id="1713" w:author="MM" w:date="2022-07-11T17:55:00Z">
        <w:r w:rsidRPr="00BE71A6">
          <w:rPr>
            <w:rFonts w:ascii="思源黑体 CN Normal" w:eastAsia="思源黑体 CN Normal" w:hAnsi="思源黑体 CN Normal" w:hint="eastAsia"/>
            <w:rPrChange w:id="1714" w:author="MM" w:date="2022-07-15T13:50:00Z">
              <w:rPr>
                <w:rFonts w:hint="eastAsia"/>
              </w:rPr>
            </w:rPrChange>
          </w:rPr>
          <w:t>（</w:t>
        </w:r>
        <w:r w:rsidRPr="00BE71A6">
          <w:rPr>
            <w:rFonts w:ascii="思源黑体 CN Normal" w:eastAsia="思源黑体 CN Normal" w:hAnsi="思源黑体 CN Normal"/>
            <w:rPrChange w:id="1715" w:author="MM" w:date="2022-07-15T13:50:00Z">
              <w:rPr/>
            </w:rPrChange>
          </w:rPr>
          <w:t>1</w:t>
        </w:r>
        <w:r w:rsidRPr="00BE71A6">
          <w:rPr>
            <w:rFonts w:ascii="思源黑体 CN Normal" w:eastAsia="思源黑体 CN Normal" w:hAnsi="思源黑体 CN Normal" w:hint="eastAsia"/>
            <w:rPrChange w:id="1716" w:author="MM" w:date="2022-07-15T13:50:00Z">
              <w:rPr>
                <w:rFonts w:hint="eastAsia"/>
              </w:rPr>
            </w:rPrChange>
          </w:rPr>
          <w:t>）逻辑网络设计</w:t>
        </w:r>
      </w:ins>
    </w:p>
    <w:p w:rsidR="005B2F6D" w:rsidRPr="00BE71A6" w:rsidRDefault="005B2F6D" w:rsidP="005B2F6D">
      <w:pPr>
        <w:jc w:val="both"/>
        <w:rPr>
          <w:ins w:id="1717" w:author="MM" w:date="2022-07-11T17:55:00Z"/>
          <w:rFonts w:ascii="思源黑体 CN Normal" w:eastAsia="思源黑体 CN Normal" w:hAnsi="思源黑体 CN Normal"/>
          <w:rPrChange w:id="1718" w:author="MM" w:date="2022-07-15T13:50:00Z">
            <w:rPr>
              <w:ins w:id="1719" w:author="MM" w:date="2022-07-11T17:55:00Z"/>
            </w:rPr>
          </w:rPrChange>
        </w:rPr>
      </w:pPr>
      <w:ins w:id="1720" w:author="MM" w:date="2022-07-11T17:55:00Z">
        <w:r w:rsidRPr="00BE71A6">
          <w:rPr>
            <w:rFonts w:ascii="思源黑体 CN Normal" w:eastAsia="思源黑体 CN Normal" w:hAnsi="思源黑体 CN Normal" w:hint="eastAsia"/>
            <w:rPrChange w:id="1721" w:author="MM" w:date="2022-07-15T13:50:00Z">
              <w:rPr>
                <w:rFonts w:hint="eastAsia"/>
              </w:rPr>
            </w:rPrChange>
          </w:rPr>
          <w:t>（拓扑结构、网络地址分配、安全规划、网络管理、选择路由协议、设备命名规则。）</w:t>
        </w:r>
      </w:ins>
    </w:p>
    <w:p w:rsidR="005B2F6D" w:rsidRPr="00BE71A6" w:rsidRDefault="005B2F6D" w:rsidP="005B2F6D">
      <w:pPr>
        <w:jc w:val="both"/>
        <w:rPr>
          <w:ins w:id="1722" w:author="MM" w:date="2022-07-11T17:55:00Z"/>
          <w:rFonts w:ascii="思源黑体 CN Normal" w:eastAsia="思源黑体 CN Normal" w:hAnsi="思源黑体 CN Normal"/>
          <w:rPrChange w:id="1723" w:author="MM" w:date="2022-07-15T13:50:00Z">
            <w:rPr>
              <w:ins w:id="1724" w:author="MM" w:date="2022-07-11T17:55:00Z"/>
            </w:rPr>
          </w:rPrChange>
        </w:rPr>
      </w:pPr>
      <w:ins w:id="1725" w:author="MM" w:date="2022-07-11T17:55:00Z">
        <w:r w:rsidRPr="00BE71A6">
          <w:rPr>
            <w:rFonts w:ascii="思源黑体 CN Normal" w:eastAsia="思源黑体 CN Normal" w:hAnsi="思源黑体 CN Normal" w:hint="eastAsia"/>
            <w:rPrChange w:id="1726" w:author="MM" w:date="2022-07-15T13:50:00Z">
              <w:rPr>
                <w:rFonts w:hint="eastAsia"/>
              </w:rPr>
            </w:rPrChange>
          </w:rPr>
          <w:t>逻辑网络设计利用需求分析和现有网络体系分析的结果来设计逻辑网络结构，最后得到一份逻辑网络设计文档，输出内容包括以下几点：</w:t>
        </w:r>
      </w:ins>
    </w:p>
    <w:p w:rsidR="005B2F6D" w:rsidRPr="00BE71A6" w:rsidRDefault="005B2F6D" w:rsidP="005B2F6D">
      <w:pPr>
        <w:jc w:val="both"/>
        <w:rPr>
          <w:ins w:id="1727" w:author="MM" w:date="2022-07-11T17:55:00Z"/>
          <w:rFonts w:ascii="思源黑体 CN Normal" w:eastAsia="思源黑体 CN Normal" w:hAnsi="思源黑体 CN Normal"/>
          <w:rPrChange w:id="1728" w:author="MM" w:date="2022-07-15T13:50:00Z">
            <w:rPr>
              <w:ins w:id="1729" w:author="MM" w:date="2022-07-11T17:55:00Z"/>
            </w:rPr>
          </w:rPrChange>
        </w:rPr>
      </w:pPr>
      <w:ins w:id="1730" w:author="MM" w:date="2022-07-11T17:55:00Z">
        <w:r w:rsidRPr="00BE71A6">
          <w:rPr>
            <w:rFonts w:ascii="思源黑体 CN Normal" w:eastAsia="思源黑体 CN Normal" w:hAnsi="思源黑体 CN Normal" w:hint="eastAsia"/>
            <w:rPrChange w:id="1731" w:author="MM" w:date="2022-07-15T13:50:00Z">
              <w:rPr>
                <w:rFonts w:hint="eastAsia"/>
              </w:rPr>
            </w:rPrChange>
          </w:rPr>
          <w:t>逻辑网络设计图、IP地址方案、安全方案、招聘和培训网络员工的具体说明、对软硬件、服务、员工和培训的费用初步估计。</w:t>
        </w:r>
      </w:ins>
    </w:p>
    <w:p w:rsidR="005B2F6D" w:rsidRPr="00BE71A6" w:rsidRDefault="005B2F6D" w:rsidP="005B2F6D">
      <w:pPr>
        <w:jc w:val="both"/>
        <w:rPr>
          <w:ins w:id="1732" w:author="MM" w:date="2022-07-11T17:55:00Z"/>
          <w:rFonts w:ascii="思源黑体 CN Normal" w:eastAsia="思源黑体 CN Normal" w:hAnsi="思源黑体 CN Normal"/>
          <w:rPrChange w:id="1733" w:author="MM" w:date="2022-07-15T13:50:00Z">
            <w:rPr>
              <w:ins w:id="1734" w:author="MM" w:date="2022-07-11T17:55:00Z"/>
            </w:rPr>
          </w:rPrChange>
        </w:rPr>
      </w:pPr>
      <w:ins w:id="1735" w:author="MM" w:date="2022-07-11T17:55:00Z">
        <w:r w:rsidRPr="00BE71A6">
          <w:rPr>
            <w:rFonts w:ascii="思源黑体 CN Normal" w:eastAsia="思源黑体 CN Normal" w:hAnsi="思源黑体 CN Normal" w:hint="eastAsia"/>
            <w:rPrChange w:id="1736" w:author="MM" w:date="2022-07-15T13:50:00Z">
              <w:rPr>
                <w:rFonts w:hint="eastAsia"/>
              </w:rPr>
            </w:rPrChange>
          </w:rPr>
          <w:t>（</w:t>
        </w:r>
        <w:r w:rsidRPr="00BE71A6">
          <w:rPr>
            <w:rFonts w:ascii="思源黑体 CN Normal" w:eastAsia="思源黑体 CN Normal" w:hAnsi="思源黑体 CN Normal"/>
            <w:rPrChange w:id="1737" w:author="MM" w:date="2022-07-15T13:50:00Z">
              <w:rPr/>
            </w:rPrChange>
          </w:rPr>
          <w:t>2</w:t>
        </w:r>
        <w:r w:rsidRPr="00BE71A6">
          <w:rPr>
            <w:rFonts w:ascii="思源黑体 CN Normal" w:eastAsia="思源黑体 CN Normal" w:hAnsi="思源黑体 CN Normal" w:hint="eastAsia"/>
            <w:rPrChange w:id="1738" w:author="MM" w:date="2022-07-15T13:50:00Z">
              <w:rPr>
                <w:rFonts w:hint="eastAsia"/>
              </w:rPr>
            </w:rPrChange>
          </w:rPr>
          <w:t>）物理网络设计</w:t>
        </w:r>
      </w:ins>
    </w:p>
    <w:p w:rsidR="005B2F6D" w:rsidRPr="00BE71A6" w:rsidRDefault="005B2F6D" w:rsidP="005B2F6D">
      <w:pPr>
        <w:jc w:val="both"/>
        <w:rPr>
          <w:ins w:id="1739" w:author="MM" w:date="2022-07-11T17:55:00Z"/>
          <w:rFonts w:ascii="思源黑体 CN Normal" w:eastAsia="思源黑体 CN Normal" w:hAnsi="思源黑体 CN Normal"/>
          <w:rPrChange w:id="1740" w:author="MM" w:date="2022-07-15T13:50:00Z">
            <w:rPr>
              <w:ins w:id="1741" w:author="MM" w:date="2022-07-11T17:55:00Z"/>
            </w:rPr>
          </w:rPrChange>
        </w:rPr>
      </w:pPr>
      <w:ins w:id="1742" w:author="MM" w:date="2022-07-11T17:55:00Z">
        <w:r w:rsidRPr="00BE71A6">
          <w:rPr>
            <w:rFonts w:ascii="思源黑体 CN Normal" w:eastAsia="思源黑体 CN Normal" w:hAnsi="思源黑体 CN Normal" w:hint="eastAsia"/>
            <w:rPrChange w:id="1743" w:author="MM" w:date="2022-07-15T13:50:00Z">
              <w:rPr>
                <w:rFonts w:hint="eastAsia"/>
              </w:rPr>
            </w:rPrChange>
          </w:rPr>
          <w:t>（设备的具体物理分布、运行环境等确定，设备选型、结构化布线、机房设计）</w:t>
        </w:r>
      </w:ins>
    </w:p>
    <w:p w:rsidR="005B2F6D" w:rsidRPr="00BE71A6" w:rsidRDefault="005B2F6D" w:rsidP="005B2F6D">
      <w:pPr>
        <w:jc w:val="both"/>
        <w:rPr>
          <w:ins w:id="1744" w:author="MM" w:date="2022-07-11T17:55:00Z"/>
          <w:rFonts w:ascii="思源黑体 CN Normal" w:eastAsia="思源黑体 CN Normal" w:hAnsi="思源黑体 CN Normal"/>
          <w:rPrChange w:id="1745" w:author="MM" w:date="2022-07-15T13:50:00Z">
            <w:rPr>
              <w:ins w:id="1746" w:author="MM" w:date="2022-07-11T17:55:00Z"/>
            </w:rPr>
          </w:rPrChange>
        </w:rPr>
      </w:pPr>
      <w:ins w:id="1747" w:author="MM" w:date="2022-07-11T17:55:00Z">
        <w:r w:rsidRPr="00BE71A6">
          <w:rPr>
            <w:rFonts w:ascii="思源黑体 CN Normal" w:eastAsia="思源黑体 CN Normal" w:hAnsi="思源黑体 CN Normal" w:hint="eastAsia"/>
            <w:rPrChange w:id="1748" w:author="MM" w:date="2022-07-15T13:50:00Z">
              <w:rPr>
                <w:rFonts w:hint="eastAsia"/>
              </w:rPr>
            </w:rPrChange>
          </w:rPr>
          <w:t>物理网络设计是对逻辑网络设计的物理实现，通过对设备的具体物理分布、运行环境等确定，确保网络的物理连接符合逻辑连接的要求。输出内容如下：</w:t>
        </w:r>
      </w:ins>
    </w:p>
    <w:p w:rsidR="005B2F6D" w:rsidRPr="00BE71A6" w:rsidRDefault="005B2F6D" w:rsidP="005B2F6D">
      <w:pPr>
        <w:jc w:val="both"/>
        <w:rPr>
          <w:rFonts w:ascii="思源黑体 CN Normal" w:eastAsia="思源黑体 CN Normal" w:hAnsi="思源黑体 CN Normal"/>
          <w:rPrChange w:id="1749" w:author="MM" w:date="2022-07-15T13:50:00Z">
            <w:rPr/>
          </w:rPrChange>
        </w:rPr>
      </w:pPr>
      <w:ins w:id="1750" w:author="MM" w:date="2022-07-11T17:55:00Z">
        <w:r w:rsidRPr="00BE71A6">
          <w:rPr>
            <w:rFonts w:ascii="思源黑体 CN Normal" w:eastAsia="思源黑体 CN Normal" w:hAnsi="思源黑体 CN Normal" w:hint="eastAsia"/>
            <w:rPrChange w:id="1751" w:author="MM" w:date="2022-07-15T13:50:00Z">
              <w:rPr>
                <w:rFonts w:hint="eastAsia"/>
              </w:rPr>
            </w:rPrChange>
          </w:rPr>
          <w:t>网络物理结构图和布线方案、设备和部件的详细列表清单、软硬件和安装费用的估算、安装日程表，详细说明服务的时间以及期限、安装后的测试计划、用户的培训计划</w:t>
        </w:r>
      </w:ins>
    </w:p>
    <w:p w:rsidR="00DA1BA3" w:rsidRPr="00BE71A6" w:rsidRDefault="00DA1BA3">
      <w:pPr>
        <w:jc w:val="both"/>
        <w:rPr>
          <w:rFonts w:ascii="思源黑体 CN Normal" w:eastAsia="思源黑体 CN Normal" w:hAnsi="思源黑体 CN Normal"/>
          <w:rPrChange w:id="1752" w:author="MM" w:date="2022-07-15T13:50:00Z">
            <w:rPr/>
          </w:rPrChange>
        </w:rPr>
      </w:pPr>
    </w:p>
    <w:p w:rsidR="00DA1BA3" w:rsidRPr="00BE71A6" w:rsidRDefault="004A7DBC">
      <w:pPr>
        <w:pStyle w:val="1"/>
        <w:jc w:val="center"/>
        <w:rPr>
          <w:rFonts w:ascii="思源黑体 CN Normal" w:eastAsia="思源黑体 CN Normal" w:hAnsi="思源黑体 CN Normal"/>
          <w:rPrChange w:id="1753" w:author="MM" w:date="2022-07-15T13:50:00Z">
            <w:rPr/>
          </w:rPrChange>
        </w:rPr>
      </w:pPr>
      <w:r w:rsidRPr="00BE71A6">
        <w:rPr>
          <w:rFonts w:ascii="思源黑体 CN Normal" w:eastAsia="思源黑体 CN Normal" w:hAnsi="思源黑体 CN Normal" w:hint="eastAsia"/>
          <w:sz w:val="36"/>
          <w:rPrChange w:id="1754" w:author="MM" w:date="2022-07-15T13:50:00Z">
            <w:rPr>
              <w:rFonts w:ascii="微软雅黑" w:hAnsi="微软雅黑" w:hint="eastAsia"/>
              <w:sz w:val="36"/>
            </w:rPr>
          </w:rPrChange>
        </w:rPr>
        <w:t>第</w:t>
      </w:r>
      <w:del w:id="1755" w:author="MM" w:date="2022-07-11T17:56:00Z">
        <w:r w:rsidRPr="00BE71A6" w:rsidDel="005B2F6D">
          <w:rPr>
            <w:rFonts w:ascii="思源黑体 CN Normal" w:eastAsia="思源黑体 CN Normal" w:hAnsi="思源黑体 CN Normal"/>
            <w:sz w:val="36"/>
            <w:rPrChange w:id="1756" w:author="MM" w:date="2022-07-15T13:50:00Z">
              <w:rPr>
                <w:rFonts w:ascii="微软雅黑" w:hAnsi="微软雅黑"/>
                <w:sz w:val="36"/>
              </w:rPr>
            </w:rPrChange>
          </w:rPr>
          <w:delText>11</w:delText>
        </w:r>
      </w:del>
      <w:ins w:id="1757" w:author="MM" w:date="2022-07-11T17:56:00Z">
        <w:r w:rsidR="005B2F6D" w:rsidRPr="00BE71A6">
          <w:rPr>
            <w:rFonts w:ascii="思源黑体 CN Normal" w:eastAsia="思源黑体 CN Normal" w:hAnsi="思源黑体 CN Normal"/>
            <w:sz w:val="36"/>
            <w:rPrChange w:id="1758" w:author="MM" w:date="2022-07-15T13:50:00Z">
              <w:rPr>
                <w:rFonts w:ascii="微软雅黑" w:hAnsi="微软雅黑"/>
                <w:sz w:val="36"/>
              </w:rPr>
            </w:rPrChange>
          </w:rPr>
          <w:t>12</w:t>
        </w:r>
      </w:ins>
      <w:r w:rsidRPr="00BE71A6">
        <w:rPr>
          <w:rFonts w:ascii="思源黑体 CN Normal" w:eastAsia="思源黑体 CN Normal" w:hAnsi="思源黑体 CN Normal" w:hint="eastAsia"/>
          <w:sz w:val="36"/>
          <w:rPrChange w:id="1759" w:author="MM" w:date="2022-07-15T13:50:00Z">
            <w:rPr>
              <w:rFonts w:ascii="微软雅黑" w:hAnsi="微软雅黑" w:hint="eastAsia"/>
              <w:sz w:val="36"/>
            </w:rPr>
          </w:rPrChange>
        </w:rPr>
        <w:t>章</w:t>
      </w:r>
      <w:r w:rsidRPr="00BE71A6">
        <w:rPr>
          <w:rFonts w:ascii="思源黑体 CN Normal" w:eastAsia="思源黑体 CN Normal" w:hAnsi="思源黑体 CN Normal"/>
          <w:sz w:val="36"/>
          <w:rPrChange w:id="1760" w:author="MM" w:date="2022-07-15T13:50:00Z">
            <w:rPr>
              <w:rFonts w:ascii="微软雅黑" w:hAnsi="微软雅黑"/>
              <w:sz w:val="36"/>
            </w:rPr>
          </w:rPrChange>
        </w:rPr>
        <w:t xml:space="preserve"> </w:t>
      </w:r>
      <w:r w:rsidRPr="00BE71A6">
        <w:rPr>
          <w:rFonts w:ascii="思源黑体 CN Normal" w:eastAsia="思源黑体 CN Normal" w:hAnsi="思源黑体 CN Normal" w:hint="eastAsia"/>
          <w:sz w:val="36"/>
          <w:rPrChange w:id="1761" w:author="MM" w:date="2022-07-15T13:50:00Z">
            <w:rPr>
              <w:rFonts w:ascii="微软雅黑" w:hAnsi="微软雅黑" w:hint="eastAsia"/>
              <w:sz w:val="36"/>
            </w:rPr>
          </w:rPrChange>
        </w:rPr>
        <w:t>数据库系统</w:t>
      </w:r>
    </w:p>
    <w:p w:rsidR="00DA1BA3" w:rsidRPr="00BE71A6" w:rsidRDefault="004A7DBC">
      <w:pPr>
        <w:pStyle w:val="2"/>
        <w:spacing w:beforeLines="50" w:before="156"/>
        <w:ind w:firstLine="0"/>
        <w:rPr>
          <w:rFonts w:ascii="思源黑体 CN Normal" w:eastAsia="思源黑体 CN Normal" w:hAnsi="思源黑体 CN Normal"/>
          <w:rPrChange w:id="1762"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1763"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1764" w:author="MM" w:date="2022-07-15T13:50:00Z">
            <w:rPr>
              <w:rFonts w:ascii="微软雅黑" w:eastAsia="微软雅黑" w:hAnsi="微软雅黑"/>
            </w:rPr>
          </w:rPrChange>
        </w:rPr>
        <w:t>1：外模式，模式和内模式</w:t>
      </w:r>
    </w:p>
    <w:p w:rsidR="00DA1BA3" w:rsidRPr="00BE71A6" w:rsidRDefault="004A7DBC">
      <w:pPr>
        <w:rPr>
          <w:rFonts w:ascii="思源黑体 CN Normal" w:eastAsia="思源黑体 CN Normal" w:hAnsi="思源黑体 CN Normal"/>
          <w:rPrChange w:id="1765" w:author="MM" w:date="2022-07-15T13:50:00Z">
            <w:rPr>
              <w:rFonts w:ascii="微软雅黑" w:hAnsi="微软雅黑"/>
            </w:rPr>
          </w:rPrChange>
        </w:rPr>
      </w:pPr>
      <w:r w:rsidRPr="00BE71A6">
        <w:rPr>
          <w:rFonts w:ascii="思源黑体 CN Normal" w:eastAsia="思源黑体 CN Normal" w:hAnsi="思源黑体 CN Normal" w:hint="eastAsia"/>
          <w:b/>
          <w:bCs/>
          <w:rPrChange w:id="1766" w:author="MM" w:date="2022-07-15T13:50:00Z">
            <w:rPr>
              <w:rFonts w:hint="eastAsia"/>
              <w:b/>
              <w:bCs/>
            </w:rPr>
          </w:rPrChange>
        </w:rPr>
        <w:t>三级模式：外模式</w:t>
      </w:r>
      <w:r w:rsidRPr="00BE71A6">
        <w:rPr>
          <w:rFonts w:ascii="思源黑体 CN Normal" w:eastAsia="思源黑体 CN Normal" w:hAnsi="思源黑体 CN Normal" w:hint="eastAsia"/>
          <w:rPrChange w:id="1767" w:author="MM" w:date="2022-07-15T13:50:00Z">
            <w:rPr>
              <w:rFonts w:ascii="微软雅黑" w:hAnsi="微软雅黑" w:hint="eastAsia"/>
            </w:rPr>
          </w:rPrChange>
        </w:rPr>
        <w:t>对应视图，</w:t>
      </w:r>
      <w:r w:rsidRPr="00BE71A6">
        <w:rPr>
          <w:rFonts w:ascii="思源黑体 CN Normal" w:eastAsia="思源黑体 CN Normal" w:hAnsi="思源黑体 CN Normal" w:hint="eastAsia"/>
          <w:b/>
          <w:bCs/>
          <w:rPrChange w:id="1768" w:author="MM" w:date="2022-07-15T13:50:00Z">
            <w:rPr>
              <w:rFonts w:hint="eastAsia"/>
              <w:b/>
              <w:bCs/>
            </w:rPr>
          </w:rPrChange>
        </w:rPr>
        <w:t>模式</w:t>
      </w:r>
      <w:r w:rsidRPr="00BE71A6">
        <w:rPr>
          <w:rFonts w:ascii="思源黑体 CN Normal" w:eastAsia="思源黑体 CN Normal" w:hAnsi="思源黑体 CN Normal" w:hint="eastAsia"/>
          <w:rPrChange w:id="1769" w:author="MM" w:date="2022-07-15T13:50:00Z">
            <w:rPr>
              <w:rFonts w:ascii="微软雅黑" w:hAnsi="微软雅黑" w:hint="eastAsia"/>
            </w:rPr>
          </w:rPrChange>
        </w:rPr>
        <w:t>（也称为概念模式）对应数据库表，</w:t>
      </w:r>
      <w:r w:rsidRPr="00BE71A6">
        <w:rPr>
          <w:rFonts w:ascii="思源黑体 CN Normal" w:eastAsia="思源黑体 CN Normal" w:hAnsi="思源黑体 CN Normal" w:hint="eastAsia"/>
          <w:b/>
          <w:bCs/>
          <w:rPrChange w:id="1770" w:author="MM" w:date="2022-07-15T13:50:00Z">
            <w:rPr>
              <w:rFonts w:hint="eastAsia"/>
              <w:b/>
              <w:bCs/>
            </w:rPr>
          </w:rPrChange>
        </w:rPr>
        <w:t>内模式</w:t>
      </w:r>
      <w:r w:rsidRPr="00BE71A6">
        <w:rPr>
          <w:rFonts w:ascii="思源黑体 CN Normal" w:eastAsia="思源黑体 CN Normal" w:hAnsi="思源黑体 CN Normal" w:hint="eastAsia"/>
          <w:rPrChange w:id="1771" w:author="MM" w:date="2022-07-15T13:50:00Z">
            <w:rPr>
              <w:rFonts w:ascii="微软雅黑" w:hAnsi="微软雅黑" w:hint="eastAsia"/>
            </w:rPr>
          </w:rPrChange>
        </w:rPr>
        <w:t>对应物理文件。</w:t>
      </w:r>
    </w:p>
    <w:p w:rsidR="00DA1BA3" w:rsidRPr="00BE71A6" w:rsidRDefault="004A7DBC">
      <w:pPr>
        <w:rPr>
          <w:rFonts w:ascii="思源黑体 CN Normal" w:eastAsia="思源黑体 CN Normal" w:hAnsi="思源黑体 CN Normal"/>
          <w:rPrChange w:id="1772" w:author="MM" w:date="2022-07-15T13:50:00Z">
            <w:rPr>
              <w:rFonts w:ascii="微软雅黑" w:hAnsi="微软雅黑"/>
            </w:rPr>
          </w:rPrChange>
        </w:rPr>
      </w:pPr>
      <w:r w:rsidRPr="00BE71A6">
        <w:rPr>
          <w:rFonts w:ascii="思源黑体 CN Normal" w:eastAsia="思源黑体 CN Normal" w:hAnsi="思源黑体 CN Normal" w:hint="eastAsia"/>
          <w:b/>
          <w:bCs/>
          <w:rPrChange w:id="1773" w:author="MM" w:date="2022-07-15T13:50:00Z">
            <w:rPr>
              <w:rFonts w:hint="eastAsia"/>
              <w:b/>
              <w:bCs/>
            </w:rPr>
          </w:rPrChange>
        </w:rPr>
        <w:t>两层映像：</w:t>
      </w:r>
      <w:r w:rsidRPr="00BE71A6">
        <w:rPr>
          <w:rFonts w:ascii="思源黑体 CN Normal" w:eastAsia="思源黑体 CN Normal" w:hAnsi="思源黑体 CN Normal" w:hint="eastAsia"/>
          <w:rPrChange w:id="1774" w:author="MM" w:date="2022-07-15T13:50:00Z">
            <w:rPr>
              <w:rFonts w:ascii="微软雅黑" w:hAnsi="微软雅黑" w:hint="eastAsia"/>
            </w:rPr>
          </w:rPrChange>
        </w:rPr>
        <w:t>外模式</w:t>
      </w:r>
      <w:r w:rsidRPr="00BE71A6">
        <w:rPr>
          <w:rFonts w:ascii="思源黑体 CN Normal" w:eastAsia="思源黑体 CN Normal" w:hAnsi="思源黑体 CN Normal"/>
          <w:rPrChange w:id="1775" w:author="MM" w:date="2022-07-15T13:50:00Z">
            <w:rPr>
              <w:rFonts w:ascii="微软雅黑" w:hAnsi="微软雅黑"/>
            </w:rPr>
          </w:rPrChange>
        </w:rPr>
        <w:t>-模式映像，模式-内模式映像；两层映像可以保证数据库中的数据具有较</w:t>
      </w:r>
      <w:r w:rsidRPr="00BE71A6">
        <w:rPr>
          <w:rFonts w:ascii="思源黑体 CN Normal" w:eastAsia="思源黑体 CN Normal" w:hAnsi="思源黑体 CN Normal"/>
          <w:rPrChange w:id="1776" w:author="MM" w:date="2022-07-15T13:50:00Z">
            <w:rPr>
              <w:rFonts w:ascii="微软雅黑" w:hAnsi="微软雅黑"/>
            </w:rPr>
          </w:rPrChange>
        </w:rPr>
        <w:lastRenderedPageBreak/>
        <w:t>高的逻辑独立性和物理独立性。</w:t>
      </w:r>
    </w:p>
    <w:p w:rsidR="00DA1BA3" w:rsidRPr="00BE71A6" w:rsidRDefault="004A7DBC">
      <w:pPr>
        <w:rPr>
          <w:rFonts w:ascii="思源黑体 CN Normal" w:eastAsia="思源黑体 CN Normal" w:hAnsi="思源黑体 CN Normal"/>
          <w:rPrChange w:id="1777" w:author="MM" w:date="2022-07-15T13:50:00Z">
            <w:rPr>
              <w:rFonts w:ascii="微软雅黑" w:hAnsi="微软雅黑"/>
            </w:rPr>
          </w:rPrChange>
        </w:rPr>
      </w:pPr>
      <w:r w:rsidRPr="00BE71A6">
        <w:rPr>
          <w:rFonts w:ascii="思源黑体 CN Normal" w:eastAsia="思源黑体 CN Normal" w:hAnsi="思源黑体 CN Normal" w:hint="eastAsia"/>
          <w:b/>
          <w:bCs/>
          <w:rPrChange w:id="1778" w:author="MM" w:date="2022-07-15T13:50:00Z">
            <w:rPr>
              <w:rFonts w:hint="eastAsia"/>
              <w:b/>
              <w:bCs/>
            </w:rPr>
          </w:rPrChange>
        </w:rPr>
        <w:t>物理独立性：</w:t>
      </w:r>
      <w:r w:rsidRPr="00BE71A6">
        <w:rPr>
          <w:rFonts w:ascii="思源黑体 CN Normal" w:eastAsia="思源黑体 CN Normal" w:hAnsi="思源黑体 CN Normal" w:hint="eastAsia"/>
          <w:rPrChange w:id="1779" w:author="MM" w:date="2022-07-15T13:50:00Z">
            <w:rPr>
              <w:rFonts w:ascii="微软雅黑" w:hAnsi="微软雅黑" w:hint="eastAsia"/>
            </w:rPr>
          </w:rPrChange>
        </w:rPr>
        <w:t>即数据库的内模式发生改变时，应用程序不需要改变。</w:t>
      </w:r>
    </w:p>
    <w:p w:rsidR="00DA1BA3" w:rsidRPr="00BE71A6" w:rsidRDefault="004A7DBC">
      <w:pPr>
        <w:rPr>
          <w:rFonts w:ascii="思源黑体 CN Normal" w:eastAsia="思源黑体 CN Normal" w:hAnsi="思源黑体 CN Normal"/>
          <w:rPrChange w:id="1780" w:author="MM" w:date="2022-07-15T13:50:00Z">
            <w:rPr>
              <w:rFonts w:ascii="微软雅黑" w:hAnsi="微软雅黑"/>
            </w:rPr>
          </w:rPrChange>
        </w:rPr>
      </w:pPr>
      <w:r w:rsidRPr="00BE71A6">
        <w:rPr>
          <w:rFonts w:ascii="思源黑体 CN Normal" w:eastAsia="思源黑体 CN Normal" w:hAnsi="思源黑体 CN Normal" w:hint="eastAsia"/>
          <w:b/>
          <w:bCs/>
          <w:rPrChange w:id="1781" w:author="MM" w:date="2022-07-15T13:50:00Z">
            <w:rPr>
              <w:rFonts w:hint="eastAsia"/>
              <w:b/>
              <w:bCs/>
            </w:rPr>
          </w:rPrChange>
        </w:rPr>
        <w:t>逻辑独立性：</w:t>
      </w:r>
      <w:r w:rsidRPr="00BE71A6">
        <w:rPr>
          <w:rFonts w:ascii="思源黑体 CN Normal" w:eastAsia="思源黑体 CN Normal" w:hAnsi="思源黑体 CN Normal" w:hint="eastAsia"/>
          <w:rPrChange w:id="1782" w:author="MM" w:date="2022-07-15T13:50:00Z">
            <w:rPr>
              <w:rFonts w:ascii="微软雅黑" w:hAnsi="微软雅黑" w:hint="eastAsia"/>
            </w:rPr>
          </w:rPrChange>
        </w:rPr>
        <w:t>即逻辑结构发生改变时，用户程序不需要改变。（逻辑独立性比物理独立性更难实现）</w:t>
      </w:r>
    </w:p>
    <w:p w:rsidR="00DA1BA3" w:rsidRPr="00BE71A6" w:rsidRDefault="004A7DBC">
      <w:pPr>
        <w:pStyle w:val="2"/>
        <w:spacing w:beforeLines="50" w:before="156"/>
        <w:ind w:firstLine="0"/>
        <w:rPr>
          <w:rFonts w:ascii="思源黑体 CN Normal" w:eastAsia="思源黑体 CN Normal" w:hAnsi="思源黑体 CN Normal"/>
          <w:rPrChange w:id="1783"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1784"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1785" w:author="MM" w:date="2022-07-15T13:50:00Z">
            <w:rPr>
              <w:rFonts w:ascii="微软雅黑" w:eastAsia="微软雅黑" w:hAnsi="微软雅黑"/>
            </w:rPr>
          </w:rPrChange>
        </w:rPr>
        <w:t>2：候选码，主码，外码，全码</w:t>
      </w:r>
    </w:p>
    <w:p w:rsidR="00DA1BA3" w:rsidRPr="00BE71A6" w:rsidRDefault="004A7DBC">
      <w:pPr>
        <w:jc w:val="both"/>
        <w:rPr>
          <w:rFonts w:ascii="思源黑体 CN Normal" w:eastAsia="思源黑体 CN Normal" w:hAnsi="思源黑体 CN Normal"/>
          <w:rPrChange w:id="1786" w:author="MM" w:date="2022-07-15T13:50:00Z">
            <w:rPr/>
          </w:rPrChange>
        </w:rPr>
      </w:pPr>
      <w:r w:rsidRPr="00BE71A6">
        <w:rPr>
          <w:rFonts w:ascii="思源黑体 CN Normal" w:eastAsia="思源黑体 CN Normal" w:hAnsi="思源黑体 CN Normal" w:hint="eastAsia"/>
          <w:b/>
          <w:bCs/>
          <w:rPrChange w:id="1787" w:author="MM" w:date="2022-07-15T13:50:00Z">
            <w:rPr>
              <w:rFonts w:hint="eastAsia"/>
              <w:b/>
              <w:bCs/>
            </w:rPr>
          </w:rPrChange>
        </w:rPr>
        <w:t>候选键/候选码/码</w:t>
      </w:r>
      <w:del w:id="1788" w:author="MM" w:date="2022-07-18T14:38:00Z">
        <w:r w:rsidRPr="00BE71A6" w:rsidDel="00B34D24">
          <w:rPr>
            <w:rFonts w:ascii="思源黑体 CN Normal" w:eastAsia="思源黑体 CN Normal" w:hAnsi="思源黑体 CN Normal"/>
            <w:b/>
            <w:bCs/>
            <w:rPrChange w:id="1789" w:author="MM" w:date="2022-07-15T13:50:00Z">
              <w:rPr>
                <w:b/>
                <w:bCs/>
              </w:rPr>
            </w:rPrChange>
          </w:rPr>
          <w:tab/>
        </w:r>
      </w:del>
      <w:r w:rsidRPr="00BE71A6">
        <w:rPr>
          <w:rFonts w:ascii="思源黑体 CN Normal" w:eastAsia="思源黑体 CN Normal" w:hAnsi="思源黑体 CN Normal" w:hint="eastAsia"/>
          <w:b/>
          <w:bCs/>
          <w:rPrChange w:id="1790" w:author="MM" w:date="2022-07-15T13:50:00Z">
            <w:rPr>
              <w:rFonts w:hint="eastAsia"/>
              <w:b/>
              <w:bCs/>
            </w:rPr>
          </w:rPrChange>
        </w:rPr>
        <w:t>：</w:t>
      </w:r>
      <w:r w:rsidRPr="00BE71A6">
        <w:rPr>
          <w:rFonts w:ascii="思源黑体 CN Normal" w:eastAsia="思源黑体 CN Normal" w:hAnsi="思源黑体 CN Normal" w:hint="eastAsia"/>
          <w:rPrChange w:id="1791" w:author="MM" w:date="2022-07-15T13:50:00Z">
            <w:rPr>
              <w:rFonts w:hint="eastAsia"/>
            </w:rPr>
          </w:rPrChange>
        </w:rPr>
        <w:t>如果在一个关系中，存在一个属性（或属性组）都能用来唯一标识该关系的元组，并不含有多余的属性，这个属性（或属性组）称为该关系的候选码或候选键。候选键可以是单属性也可以是多属性集合，候选键可以是一个也可以有多个。</w:t>
      </w:r>
    </w:p>
    <w:p w:rsidR="00DA1BA3" w:rsidRPr="00BE71A6" w:rsidRDefault="004A7DBC">
      <w:pPr>
        <w:jc w:val="both"/>
        <w:rPr>
          <w:rFonts w:ascii="思源黑体 CN Normal" w:eastAsia="思源黑体 CN Normal" w:hAnsi="思源黑体 CN Normal"/>
          <w:rPrChange w:id="1792" w:author="MM" w:date="2022-07-15T13:50:00Z">
            <w:rPr/>
          </w:rPrChange>
        </w:rPr>
      </w:pPr>
      <w:r w:rsidRPr="00BE71A6">
        <w:rPr>
          <w:rFonts w:ascii="思源黑体 CN Normal" w:eastAsia="思源黑体 CN Normal" w:hAnsi="思源黑体 CN Normal" w:hint="eastAsia"/>
          <w:b/>
          <w:bCs/>
          <w:rPrChange w:id="1793" w:author="MM" w:date="2022-07-15T13:50:00Z">
            <w:rPr>
              <w:rFonts w:hint="eastAsia"/>
              <w:b/>
              <w:bCs/>
            </w:rPr>
          </w:rPrChange>
        </w:rPr>
        <w:t>主键/主码：</w:t>
      </w:r>
      <w:r w:rsidRPr="00BE71A6">
        <w:rPr>
          <w:rFonts w:ascii="思源黑体 CN Normal" w:eastAsia="思源黑体 CN Normal" w:hAnsi="思源黑体 CN Normal" w:hint="eastAsia"/>
          <w:rPrChange w:id="1794" w:author="MM" w:date="2022-07-15T13:50:00Z">
            <w:rPr>
              <w:rFonts w:hint="eastAsia"/>
            </w:rPr>
          </w:rPrChange>
        </w:rPr>
        <w:t>可以有多个不同的候选键，在其中任选一个作为主键。其值能惟一地标识元组的一个或多个属性，称为主码或关键字。组成候选码的属性就是主属性，其他为非主属性。</w:t>
      </w:r>
    </w:p>
    <w:p w:rsidR="00DA1BA3" w:rsidRPr="00BE71A6" w:rsidRDefault="004A7DBC">
      <w:pPr>
        <w:jc w:val="both"/>
        <w:rPr>
          <w:rFonts w:ascii="思源黑体 CN Normal" w:eastAsia="思源黑体 CN Normal" w:hAnsi="思源黑体 CN Normal"/>
          <w:rPrChange w:id="1795" w:author="MM" w:date="2022-07-15T13:50:00Z">
            <w:rPr/>
          </w:rPrChange>
        </w:rPr>
      </w:pPr>
      <w:r w:rsidRPr="00BE71A6">
        <w:rPr>
          <w:rFonts w:ascii="思源黑体 CN Normal" w:eastAsia="思源黑体 CN Normal" w:hAnsi="思源黑体 CN Normal" w:hint="eastAsia"/>
          <w:b/>
          <w:bCs/>
          <w:rPrChange w:id="1796" w:author="MM" w:date="2022-07-15T13:50:00Z">
            <w:rPr>
              <w:rFonts w:hint="eastAsia"/>
              <w:b/>
              <w:bCs/>
            </w:rPr>
          </w:rPrChange>
        </w:rPr>
        <w:t>外键：</w:t>
      </w:r>
      <w:r w:rsidRPr="00BE71A6">
        <w:rPr>
          <w:rFonts w:ascii="思源黑体 CN Normal" w:eastAsia="思源黑体 CN Normal" w:hAnsi="思源黑体 CN Normal" w:hint="eastAsia"/>
          <w:rPrChange w:id="1797" w:author="MM" w:date="2022-07-15T13:50:00Z">
            <w:rPr>
              <w:rFonts w:hint="eastAsia"/>
            </w:rPr>
          </w:rPrChange>
        </w:rPr>
        <w:t>关系中的某个属性（或属性组）不是该关系的主码或只是主码的一部分，但却是另一个关系的主码时，该属性（或属性组）称为这个关系的外码。</w:t>
      </w:r>
    </w:p>
    <w:p w:rsidR="00DA1BA3" w:rsidRPr="00BE71A6" w:rsidRDefault="004A7DBC">
      <w:pPr>
        <w:jc w:val="both"/>
        <w:rPr>
          <w:rFonts w:ascii="思源黑体 CN Normal" w:eastAsia="思源黑体 CN Normal" w:hAnsi="思源黑体 CN Normal"/>
          <w:rPrChange w:id="1798" w:author="MM" w:date="2022-07-15T13:50:00Z">
            <w:rPr/>
          </w:rPrChange>
        </w:rPr>
      </w:pPr>
      <w:r w:rsidRPr="00BE71A6">
        <w:rPr>
          <w:rFonts w:ascii="思源黑体 CN Normal" w:eastAsia="思源黑体 CN Normal" w:hAnsi="思源黑体 CN Normal" w:hint="eastAsia"/>
          <w:b/>
          <w:bCs/>
          <w:rPrChange w:id="1799" w:author="MM" w:date="2022-07-15T13:50:00Z">
            <w:rPr>
              <w:rFonts w:hint="eastAsia"/>
              <w:b/>
              <w:bCs/>
            </w:rPr>
          </w:rPrChange>
        </w:rPr>
        <w:t>全码：</w:t>
      </w:r>
      <w:r w:rsidRPr="00BE71A6">
        <w:rPr>
          <w:rFonts w:ascii="思源黑体 CN Normal" w:eastAsia="思源黑体 CN Normal" w:hAnsi="思源黑体 CN Normal" w:hint="eastAsia"/>
          <w:rPrChange w:id="1800" w:author="MM" w:date="2022-07-15T13:50:00Z">
            <w:rPr>
              <w:rFonts w:hint="eastAsia"/>
            </w:rPr>
          </w:rPrChange>
        </w:rPr>
        <w:t>关系中的所有属性组成这个关系模式的候选码。</w:t>
      </w:r>
    </w:p>
    <w:p w:rsidR="00DA1BA3" w:rsidRPr="00BE71A6" w:rsidRDefault="004A7DBC">
      <w:pPr>
        <w:pStyle w:val="2"/>
        <w:spacing w:beforeLines="50" w:before="156"/>
        <w:ind w:firstLine="0"/>
        <w:rPr>
          <w:rFonts w:ascii="思源黑体 CN Normal" w:eastAsia="思源黑体 CN Normal" w:hAnsi="思源黑体 CN Normal"/>
          <w:rPrChange w:id="1801" w:author="MM" w:date="2022-07-15T13:50:00Z">
            <w:rPr>
              <w:rFonts w:ascii="微软雅黑" w:hAnsi="微软雅黑"/>
            </w:rPr>
          </w:rPrChange>
        </w:rPr>
      </w:pPr>
      <w:r w:rsidRPr="00BE71A6">
        <w:rPr>
          <w:rFonts w:ascii="思源黑体 CN Normal" w:eastAsia="思源黑体 CN Normal" w:hAnsi="思源黑体 CN Normal" w:hint="eastAsia"/>
          <w:rPrChange w:id="1802"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1803" w:author="MM" w:date="2022-07-15T13:50:00Z">
            <w:rPr>
              <w:rFonts w:ascii="微软雅黑" w:eastAsia="微软雅黑" w:hAnsi="微软雅黑"/>
            </w:rPr>
          </w:rPrChange>
        </w:rPr>
        <w:t>3：丢失更新/丢失修改，不可重复读，读“脏”数据</w:t>
      </w:r>
    </w:p>
    <w:p w:rsidR="00DA1BA3" w:rsidRPr="00BE71A6" w:rsidRDefault="00DA1BA3">
      <w:pPr>
        <w:jc w:val="both"/>
        <w:rPr>
          <w:rFonts w:ascii="思源黑体 CN Normal" w:eastAsia="思源黑体 CN Normal" w:hAnsi="思源黑体 CN Normal"/>
          <w:rPrChange w:id="1804" w:author="MM" w:date="2022-07-15T13:50:00Z">
            <w:rPr/>
          </w:rPrChange>
        </w:rPr>
      </w:pPr>
    </w:p>
    <w:p w:rsidR="00DA1BA3" w:rsidRPr="00BE71A6" w:rsidRDefault="004A7DBC">
      <w:pPr>
        <w:jc w:val="both"/>
        <w:rPr>
          <w:rFonts w:ascii="思源黑体 CN Normal" w:eastAsia="思源黑体 CN Normal" w:hAnsi="思源黑体 CN Normal"/>
          <w:rPrChange w:id="1805" w:author="MM" w:date="2022-07-15T13:50:00Z">
            <w:rPr>
              <w:rFonts w:ascii="微软雅黑" w:hAnsi="微软雅黑"/>
            </w:rPr>
          </w:rPrChange>
        </w:rPr>
      </w:pPr>
      <w:r w:rsidRPr="00BE71A6">
        <w:rPr>
          <w:rFonts w:ascii="思源黑体 CN Normal" w:eastAsia="思源黑体 CN Normal" w:hAnsi="思源黑体 CN Normal"/>
          <w:noProof/>
          <w:rPrChange w:id="1806" w:author="MM" w:date="2022-07-15T13:50:00Z">
            <w:rPr>
              <w:rFonts w:ascii="微软雅黑" w:hAnsi="微软雅黑"/>
              <w:noProof/>
            </w:rPr>
          </w:rPrChange>
        </w:rPr>
        <w:drawing>
          <wp:inline distT="0" distB="0" distL="0" distR="0">
            <wp:extent cx="4453602" cy="1775637"/>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6"/>
                    <a:stretch>
                      <a:fillRect/>
                    </a:stretch>
                  </pic:blipFill>
                  <pic:spPr>
                    <a:xfrm>
                      <a:off x="0" y="0"/>
                      <a:ext cx="4456813" cy="1776917"/>
                    </a:xfrm>
                    <a:prstGeom prst="rect">
                      <a:avLst/>
                    </a:prstGeom>
                  </pic:spPr>
                </pic:pic>
              </a:graphicData>
            </a:graphic>
          </wp:inline>
        </w:drawing>
      </w:r>
    </w:p>
    <w:p w:rsidR="00DA1BA3" w:rsidRPr="00BE71A6" w:rsidRDefault="004A7DBC">
      <w:pPr>
        <w:pStyle w:val="2"/>
        <w:spacing w:beforeLines="50" w:before="156"/>
        <w:ind w:firstLine="0"/>
        <w:rPr>
          <w:rFonts w:ascii="思源黑体 CN Normal" w:eastAsia="思源黑体 CN Normal" w:hAnsi="思源黑体 CN Normal"/>
          <w:rPrChange w:id="1807"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1808"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1809" w:author="MM" w:date="2022-07-15T13:50:00Z">
            <w:rPr>
              <w:rFonts w:ascii="微软雅黑" w:eastAsia="微软雅黑" w:hAnsi="微软雅黑"/>
            </w:rPr>
          </w:rPrChange>
        </w:rPr>
        <w:t>4：冷备</w:t>
      </w:r>
      <w:ins w:id="1810" w:author="MM" w:date="2022-07-18T14:38:00Z">
        <w:r w:rsidR="00EC2A60">
          <w:rPr>
            <w:rFonts w:ascii="思源黑体 CN Normal" w:eastAsia="思源黑体 CN Normal" w:hAnsi="思源黑体 CN Normal" w:hint="eastAsia"/>
          </w:rPr>
          <w:t>份</w:t>
        </w:r>
      </w:ins>
      <w:r w:rsidRPr="00BE71A6">
        <w:rPr>
          <w:rFonts w:ascii="思源黑体 CN Normal" w:eastAsia="思源黑体 CN Normal" w:hAnsi="思源黑体 CN Normal"/>
          <w:rPrChange w:id="1811" w:author="MM" w:date="2022-07-15T13:50:00Z">
            <w:rPr>
              <w:rFonts w:ascii="微软雅黑" w:eastAsia="微软雅黑" w:hAnsi="微软雅黑"/>
            </w:rPr>
          </w:rPrChange>
        </w:rPr>
        <w:t>和热备</w:t>
      </w:r>
      <w:ins w:id="1812" w:author="MM" w:date="2022-07-18T14:38:00Z">
        <w:r w:rsidR="00EC2A60">
          <w:rPr>
            <w:rFonts w:ascii="思源黑体 CN Normal" w:eastAsia="思源黑体 CN Normal" w:hAnsi="思源黑体 CN Normal" w:hint="eastAsia"/>
          </w:rPr>
          <w:t>份</w:t>
        </w:r>
      </w:ins>
    </w:p>
    <w:p w:rsidR="00DA1BA3" w:rsidRPr="00BE71A6" w:rsidRDefault="004A7DBC">
      <w:pPr>
        <w:rPr>
          <w:rFonts w:ascii="思源黑体 CN Normal" w:eastAsia="思源黑体 CN Normal" w:hAnsi="思源黑体 CN Normal"/>
          <w:rPrChange w:id="1813" w:author="MM" w:date="2022-07-15T13:50:00Z">
            <w:rPr>
              <w:rFonts w:ascii="微软雅黑" w:hAnsi="微软雅黑"/>
            </w:rPr>
          </w:rPrChange>
        </w:rPr>
      </w:pPr>
      <w:r w:rsidRPr="00BE71A6">
        <w:rPr>
          <w:rFonts w:ascii="思源黑体 CN Normal" w:eastAsia="思源黑体 CN Normal" w:hAnsi="思源黑体 CN Normal" w:hint="eastAsia"/>
          <w:b/>
          <w:bCs/>
          <w:rPrChange w:id="1814" w:author="MM" w:date="2022-07-15T13:50:00Z">
            <w:rPr>
              <w:rFonts w:hint="eastAsia"/>
              <w:b/>
              <w:bCs/>
            </w:rPr>
          </w:rPrChange>
        </w:rPr>
        <w:t>冷备份</w:t>
      </w:r>
      <w:r w:rsidRPr="00BE71A6">
        <w:rPr>
          <w:rFonts w:ascii="思源黑体 CN Normal" w:eastAsia="思源黑体 CN Normal" w:hAnsi="思源黑体 CN Normal" w:hint="eastAsia"/>
          <w:rPrChange w:id="1815" w:author="MM" w:date="2022-07-15T13:50:00Z">
            <w:rPr>
              <w:rFonts w:ascii="微软雅黑" w:hAnsi="微软雅黑" w:hint="eastAsia"/>
            </w:rPr>
          </w:rPrChange>
        </w:rPr>
        <w:t>也称为静态备份，是将数据库正常关闭，在停止状态下，将数据库的文件全部备份（复制）下来。</w:t>
      </w:r>
    </w:p>
    <w:p w:rsidR="00DA1BA3" w:rsidRPr="00BE71A6" w:rsidRDefault="004A7DBC">
      <w:pPr>
        <w:rPr>
          <w:rFonts w:ascii="思源黑体 CN Normal" w:eastAsia="思源黑体 CN Normal" w:hAnsi="思源黑体 CN Normal"/>
          <w:rPrChange w:id="1816" w:author="MM" w:date="2022-07-15T13:50:00Z">
            <w:rPr/>
          </w:rPrChange>
        </w:rPr>
      </w:pPr>
      <w:r w:rsidRPr="00BE71A6">
        <w:rPr>
          <w:rFonts w:ascii="思源黑体 CN Normal" w:eastAsia="思源黑体 CN Normal" w:hAnsi="思源黑体 CN Normal" w:hint="eastAsia"/>
          <w:b/>
          <w:bCs/>
          <w:rPrChange w:id="1817" w:author="MM" w:date="2022-07-15T13:50:00Z">
            <w:rPr>
              <w:rFonts w:hint="eastAsia"/>
              <w:b/>
              <w:bCs/>
            </w:rPr>
          </w:rPrChange>
        </w:rPr>
        <w:t>热备份</w:t>
      </w:r>
      <w:r w:rsidRPr="00BE71A6">
        <w:rPr>
          <w:rFonts w:ascii="思源黑体 CN Normal" w:eastAsia="思源黑体 CN Normal" w:hAnsi="思源黑体 CN Normal" w:hint="eastAsia"/>
          <w:rPrChange w:id="1818" w:author="MM" w:date="2022-07-15T13:50:00Z">
            <w:rPr>
              <w:rFonts w:ascii="微软雅黑" w:hAnsi="微软雅黑" w:hint="eastAsia"/>
            </w:rPr>
          </w:rPrChange>
        </w:rPr>
        <w:t>也称为动态备份，是利用备份软件，在数据库正常运行的状态下，将数据库中的数据文件备份出来。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Change w:id="1819" w:author="MM" w:date="2022-07-18T14:39: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PrChange>
      </w:tblPr>
      <w:tblGrid>
        <w:gridCol w:w="1808"/>
        <w:gridCol w:w="3070"/>
        <w:gridCol w:w="3644"/>
        <w:tblGridChange w:id="1820">
          <w:tblGrid>
            <w:gridCol w:w="1539"/>
            <w:gridCol w:w="3339"/>
            <w:gridCol w:w="3644"/>
          </w:tblGrid>
        </w:tblGridChange>
      </w:tblGrid>
      <w:tr w:rsidR="002363C8" w:rsidRPr="008238AF" w:rsidTr="00F027B8">
        <w:trPr>
          <w:trHeight w:val="887"/>
          <w:ins w:id="1821" w:author="MM" w:date="2022-07-15T15:03:00Z"/>
          <w:trPrChange w:id="1822" w:author="MM" w:date="2022-07-18T14:39:00Z">
            <w:trPr>
              <w:trHeight w:val="20"/>
            </w:trPr>
          </w:trPrChange>
        </w:trPr>
        <w:tc>
          <w:tcPr>
            <w:tcW w:w="1061" w:type="pct"/>
            <w:tcBorders>
              <w:tl2br w:val="single" w:sz="4" w:space="0" w:color="auto"/>
            </w:tcBorders>
            <w:shd w:val="clear" w:color="auto" w:fill="auto"/>
            <w:tcMar>
              <w:top w:w="57" w:type="dxa"/>
              <w:left w:w="108" w:type="dxa"/>
              <w:bottom w:w="57" w:type="dxa"/>
              <w:right w:w="108" w:type="dxa"/>
            </w:tcMar>
            <w:vAlign w:val="center"/>
            <w:hideMark/>
            <w:tcPrChange w:id="1823" w:author="MM" w:date="2022-07-18T14:39:00Z">
              <w:tcPr>
                <w:tcW w:w="903" w:type="pct"/>
                <w:tcBorders>
                  <w:tl2br w:val="single" w:sz="4" w:space="0" w:color="auto"/>
                </w:tcBorders>
                <w:shd w:val="clear" w:color="auto" w:fill="auto"/>
                <w:tcMar>
                  <w:top w:w="57" w:type="dxa"/>
                  <w:left w:w="108" w:type="dxa"/>
                  <w:bottom w:w="57" w:type="dxa"/>
                  <w:right w:w="108" w:type="dxa"/>
                </w:tcMar>
                <w:vAlign w:val="center"/>
                <w:hideMark/>
              </w:tcPr>
            </w:tcPrChange>
          </w:tcPr>
          <w:p w:rsidR="002363C8" w:rsidRPr="008238AF" w:rsidRDefault="00F027B8">
            <w:pPr>
              <w:pStyle w:val="biao"/>
              <w:keepNext/>
              <w:ind w:firstLineChars="450" w:firstLine="945"/>
              <w:jc w:val="left"/>
              <w:rPr>
                <w:ins w:id="1824" w:author="MM" w:date="2022-07-15T15:03:00Z"/>
                <w:color w:val="000000" w:themeColor="text1"/>
              </w:rPr>
              <w:pPrChange w:id="1825" w:author="MM" w:date="2022-07-18T14:39:00Z">
                <w:pPr>
                  <w:pStyle w:val="biao"/>
                  <w:keepNext/>
                  <w:ind w:firstLine="420"/>
                </w:pPr>
              </w:pPrChange>
            </w:pPr>
            <w:ins w:id="1826" w:author="MM" w:date="2022-07-18T14:39:00Z">
              <w:r>
                <w:rPr>
                  <w:rFonts w:hint="eastAsia"/>
                  <w:color w:val="000000" w:themeColor="text1"/>
                </w:rPr>
                <w:t>优</w:t>
              </w:r>
            </w:ins>
            <w:ins w:id="1827" w:author="MM" w:date="2022-07-15T15:03:00Z">
              <w:r w:rsidR="002363C8" w:rsidRPr="008238AF">
                <w:rPr>
                  <w:rFonts w:hint="eastAsia"/>
                  <w:color w:val="000000" w:themeColor="text1"/>
                </w:rPr>
                <w:t>缺点</w:t>
              </w:r>
            </w:ins>
          </w:p>
          <w:p w:rsidR="00F027B8" w:rsidRDefault="00F027B8">
            <w:pPr>
              <w:pStyle w:val="biao"/>
              <w:keepNext/>
              <w:jc w:val="both"/>
              <w:rPr>
                <w:ins w:id="1828" w:author="MM" w:date="2022-07-18T14:40:00Z"/>
                <w:color w:val="000000" w:themeColor="text1"/>
              </w:rPr>
              <w:pPrChange w:id="1829" w:author="MM" w:date="2022-07-18T14:39:00Z">
                <w:pPr>
                  <w:pStyle w:val="biao"/>
                  <w:keepNext/>
                  <w:ind w:firstLine="420"/>
                  <w:jc w:val="both"/>
                </w:pPr>
              </w:pPrChange>
            </w:pPr>
          </w:p>
          <w:p w:rsidR="002363C8" w:rsidRPr="008238AF" w:rsidRDefault="002363C8">
            <w:pPr>
              <w:pStyle w:val="biao"/>
              <w:keepNext/>
              <w:jc w:val="both"/>
              <w:rPr>
                <w:ins w:id="1830" w:author="MM" w:date="2022-07-15T15:03:00Z"/>
                <w:color w:val="000000" w:themeColor="text1"/>
              </w:rPr>
              <w:pPrChange w:id="1831" w:author="MM" w:date="2022-07-18T14:39:00Z">
                <w:pPr>
                  <w:pStyle w:val="biao"/>
                  <w:keepNext/>
                  <w:ind w:firstLine="420"/>
                  <w:jc w:val="both"/>
                </w:pPr>
              </w:pPrChange>
            </w:pPr>
            <w:ins w:id="1832" w:author="MM" w:date="2022-07-15T15:03:00Z">
              <w:r w:rsidRPr="008238AF">
                <w:rPr>
                  <w:rFonts w:hint="eastAsia"/>
                  <w:color w:val="000000" w:themeColor="text1"/>
                </w:rPr>
                <w:t>备份方式</w:t>
              </w:r>
            </w:ins>
          </w:p>
        </w:tc>
        <w:tc>
          <w:tcPr>
            <w:tcW w:w="1801" w:type="pct"/>
            <w:shd w:val="clear" w:color="auto" w:fill="auto"/>
            <w:tcMar>
              <w:top w:w="57" w:type="dxa"/>
              <w:left w:w="108" w:type="dxa"/>
              <w:bottom w:w="57" w:type="dxa"/>
              <w:right w:w="108" w:type="dxa"/>
            </w:tcMar>
            <w:vAlign w:val="center"/>
            <w:hideMark/>
            <w:tcPrChange w:id="1833" w:author="MM" w:date="2022-07-18T14:39:00Z">
              <w:tcPr>
                <w:tcW w:w="1959" w:type="pct"/>
                <w:shd w:val="clear" w:color="auto" w:fill="auto"/>
                <w:tcMar>
                  <w:top w:w="57" w:type="dxa"/>
                  <w:left w:w="108" w:type="dxa"/>
                  <w:bottom w:w="57" w:type="dxa"/>
                  <w:right w:w="108" w:type="dxa"/>
                </w:tcMar>
                <w:vAlign w:val="center"/>
                <w:hideMark/>
              </w:tcPr>
            </w:tcPrChange>
          </w:tcPr>
          <w:p w:rsidR="002363C8" w:rsidRPr="008238AF" w:rsidRDefault="002363C8" w:rsidP="00DC7BCD">
            <w:pPr>
              <w:pStyle w:val="biao"/>
              <w:keepNext/>
              <w:rPr>
                <w:ins w:id="1834" w:author="MM" w:date="2022-07-15T15:03:00Z"/>
                <w:color w:val="000000" w:themeColor="text1"/>
              </w:rPr>
            </w:pPr>
            <w:ins w:id="1835" w:author="MM" w:date="2022-07-15T15:03:00Z">
              <w:r w:rsidRPr="008238AF">
                <w:rPr>
                  <w:rFonts w:hint="eastAsia"/>
                  <w:color w:val="000000" w:themeColor="text1"/>
                </w:rPr>
                <w:t>优点</w:t>
              </w:r>
            </w:ins>
          </w:p>
        </w:tc>
        <w:tc>
          <w:tcPr>
            <w:tcW w:w="2138" w:type="pct"/>
            <w:shd w:val="clear" w:color="auto" w:fill="auto"/>
            <w:tcMar>
              <w:top w:w="57" w:type="dxa"/>
              <w:left w:w="108" w:type="dxa"/>
              <w:bottom w:w="57" w:type="dxa"/>
              <w:right w:w="108" w:type="dxa"/>
            </w:tcMar>
            <w:vAlign w:val="center"/>
            <w:hideMark/>
            <w:tcPrChange w:id="1836" w:author="MM" w:date="2022-07-18T14:39:00Z">
              <w:tcPr>
                <w:tcW w:w="2138" w:type="pct"/>
                <w:shd w:val="clear" w:color="auto" w:fill="auto"/>
                <w:tcMar>
                  <w:top w:w="57" w:type="dxa"/>
                  <w:left w:w="108" w:type="dxa"/>
                  <w:bottom w:w="57" w:type="dxa"/>
                  <w:right w:w="108" w:type="dxa"/>
                </w:tcMar>
                <w:vAlign w:val="center"/>
                <w:hideMark/>
              </w:tcPr>
            </w:tcPrChange>
          </w:tcPr>
          <w:p w:rsidR="002363C8" w:rsidRPr="008238AF" w:rsidRDefault="002363C8" w:rsidP="00DC7BCD">
            <w:pPr>
              <w:pStyle w:val="biao"/>
              <w:keepNext/>
              <w:rPr>
                <w:ins w:id="1837" w:author="MM" w:date="2022-07-15T15:03:00Z"/>
                <w:color w:val="000000" w:themeColor="text1"/>
              </w:rPr>
            </w:pPr>
            <w:ins w:id="1838" w:author="MM" w:date="2022-07-15T15:03:00Z">
              <w:r w:rsidRPr="008238AF">
                <w:rPr>
                  <w:rFonts w:hint="eastAsia"/>
                  <w:color w:val="000000" w:themeColor="text1"/>
                </w:rPr>
                <w:t>缺点</w:t>
              </w:r>
            </w:ins>
          </w:p>
        </w:tc>
      </w:tr>
      <w:tr w:rsidR="002363C8" w:rsidRPr="008238AF" w:rsidTr="00F027B8">
        <w:trPr>
          <w:trHeight w:val="20"/>
          <w:ins w:id="1839" w:author="MM" w:date="2022-07-15T15:03:00Z"/>
          <w:trPrChange w:id="1840" w:author="MM" w:date="2022-07-18T14:39:00Z">
            <w:trPr>
              <w:trHeight w:val="20"/>
            </w:trPr>
          </w:trPrChange>
        </w:trPr>
        <w:tc>
          <w:tcPr>
            <w:tcW w:w="1061" w:type="pct"/>
            <w:shd w:val="clear" w:color="auto" w:fill="auto"/>
            <w:tcMar>
              <w:top w:w="57" w:type="dxa"/>
              <w:left w:w="108" w:type="dxa"/>
              <w:bottom w:w="57" w:type="dxa"/>
              <w:right w:w="108" w:type="dxa"/>
            </w:tcMar>
            <w:vAlign w:val="center"/>
            <w:hideMark/>
            <w:tcPrChange w:id="1841" w:author="MM" w:date="2022-07-18T14:39:00Z">
              <w:tcPr>
                <w:tcW w:w="903" w:type="pct"/>
                <w:shd w:val="clear" w:color="auto" w:fill="auto"/>
                <w:tcMar>
                  <w:top w:w="57" w:type="dxa"/>
                  <w:left w:w="108" w:type="dxa"/>
                  <w:bottom w:w="57" w:type="dxa"/>
                  <w:right w:w="108" w:type="dxa"/>
                </w:tcMar>
                <w:vAlign w:val="center"/>
                <w:hideMark/>
              </w:tcPr>
            </w:tcPrChange>
          </w:tcPr>
          <w:p w:rsidR="002363C8" w:rsidRPr="008238AF" w:rsidRDefault="002363C8" w:rsidP="00DC7BCD">
            <w:pPr>
              <w:pStyle w:val="biao"/>
              <w:rPr>
                <w:ins w:id="1842" w:author="MM" w:date="2022-07-15T15:03:00Z"/>
                <w:color w:val="000000" w:themeColor="text1"/>
              </w:rPr>
            </w:pPr>
            <w:ins w:id="1843" w:author="MM" w:date="2022-07-15T15:03:00Z">
              <w:r w:rsidRPr="008238AF">
                <w:rPr>
                  <w:rFonts w:hint="eastAsia"/>
                  <w:color w:val="000000" w:themeColor="text1"/>
                </w:rPr>
                <w:t>冷备份</w:t>
              </w:r>
            </w:ins>
          </w:p>
        </w:tc>
        <w:tc>
          <w:tcPr>
            <w:tcW w:w="1801" w:type="pct"/>
            <w:shd w:val="clear" w:color="auto" w:fill="auto"/>
            <w:tcMar>
              <w:top w:w="57" w:type="dxa"/>
              <w:left w:w="108" w:type="dxa"/>
              <w:bottom w:w="57" w:type="dxa"/>
              <w:right w:w="108" w:type="dxa"/>
            </w:tcMar>
            <w:vAlign w:val="center"/>
            <w:hideMark/>
            <w:tcPrChange w:id="1844" w:author="MM" w:date="2022-07-18T14:39:00Z">
              <w:tcPr>
                <w:tcW w:w="1959" w:type="pct"/>
                <w:shd w:val="clear" w:color="auto" w:fill="auto"/>
                <w:tcMar>
                  <w:top w:w="57" w:type="dxa"/>
                  <w:left w:w="108" w:type="dxa"/>
                  <w:bottom w:w="57" w:type="dxa"/>
                  <w:right w:w="108" w:type="dxa"/>
                </w:tcMar>
                <w:vAlign w:val="center"/>
                <w:hideMark/>
              </w:tcPr>
            </w:tcPrChange>
          </w:tcPr>
          <w:p w:rsidR="002363C8" w:rsidRPr="008238AF" w:rsidRDefault="002363C8" w:rsidP="00DC7BCD">
            <w:pPr>
              <w:pStyle w:val="biao"/>
              <w:rPr>
                <w:ins w:id="1845" w:author="MM" w:date="2022-07-15T15:03:00Z"/>
                <w:color w:val="000000" w:themeColor="text1"/>
              </w:rPr>
            </w:pPr>
            <w:ins w:id="1846" w:author="MM" w:date="2022-07-15T15:03:00Z">
              <w:r w:rsidRPr="008238AF">
                <w:rPr>
                  <w:rFonts w:hint="eastAsia"/>
                  <w:color w:val="000000" w:themeColor="text1"/>
                </w:rPr>
                <w:t>非常快速的备份方法(只需复制文件)；容易归档(简单复制即可)；容易恢复到某个时间点上(只需将文件再复制回去)；能与</w:t>
              </w:r>
              <w:r w:rsidRPr="008238AF">
                <w:rPr>
                  <w:rFonts w:hint="eastAsia"/>
                  <w:color w:val="000000" w:themeColor="text1"/>
                </w:rPr>
                <w:lastRenderedPageBreak/>
                <w:t xml:space="preserve">归档方法相结合，做数据库“最佳状态”的恢复 ；低度维护，高度安全 </w:t>
              </w:r>
            </w:ins>
          </w:p>
        </w:tc>
        <w:tc>
          <w:tcPr>
            <w:tcW w:w="2138" w:type="pct"/>
            <w:shd w:val="clear" w:color="auto" w:fill="auto"/>
            <w:tcMar>
              <w:top w:w="57" w:type="dxa"/>
              <w:left w:w="108" w:type="dxa"/>
              <w:bottom w:w="57" w:type="dxa"/>
              <w:right w:w="108" w:type="dxa"/>
            </w:tcMar>
            <w:vAlign w:val="center"/>
            <w:hideMark/>
            <w:tcPrChange w:id="1847" w:author="MM" w:date="2022-07-18T14:39:00Z">
              <w:tcPr>
                <w:tcW w:w="2138" w:type="pct"/>
                <w:shd w:val="clear" w:color="auto" w:fill="auto"/>
                <w:tcMar>
                  <w:top w:w="57" w:type="dxa"/>
                  <w:left w:w="108" w:type="dxa"/>
                  <w:bottom w:w="57" w:type="dxa"/>
                  <w:right w:w="108" w:type="dxa"/>
                </w:tcMar>
                <w:vAlign w:val="center"/>
                <w:hideMark/>
              </w:tcPr>
            </w:tcPrChange>
          </w:tcPr>
          <w:p w:rsidR="002363C8" w:rsidRPr="008238AF" w:rsidRDefault="002363C8" w:rsidP="00DC7BCD">
            <w:pPr>
              <w:pStyle w:val="biao"/>
              <w:rPr>
                <w:ins w:id="1848" w:author="MM" w:date="2022-07-15T15:03:00Z"/>
                <w:color w:val="000000" w:themeColor="text1"/>
              </w:rPr>
            </w:pPr>
            <w:ins w:id="1849" w:author="MM" w:date="2022-07-15T15:03:00Z">
              <w:r w:rsidRPr="008238AF">
                <w:rPr>
                  <w:rFonts w:hint="eastAsia"/>
                  <w:color w:val="000000" w:themeColor="text1"/>
                </w:rPr>
                <w:lastRenderedPageBreak/>
                <w:t>单独使用时，只能提供到某一时间点上的恢复；在实施备份的全过程中，数据库必须要作备份而不能做其他工作；若磁盘空间有限，只能复制到磁</w:t>
              </w:r>
              <w:r w:rsidRPr="008238AF">
                <w:rPr>
                  <w:rFonts w:hint="eastAsia"/>
                  <w:color w:val="000000" w:themeColor="text1"/>
                </w:rPr>
                <w:lastRenderedPageBreak/>
                <w:t>带等其他外部存储设备上，速度会很慢；不能按表或按用户恢复</w:t>
              </w:r>
            </w:ins>
          </w:p>
        </w:tc>
      </w:tr>
      <w:tr w:rsidR="002363C8" w:rsidRPr="008238AF" w:rsidTr="00F027B8">
        <w:trPr>
          <w:trHeight w:val="20"/>
          <w:ins w:id="1850" w:author="MM" w:date="2022-07-15T15:03:00Z"/>
          <w:trPrChange w:id="1851" w:author="MM" w:date="2022-07-18T14:39:00Z">
            <w:trPr>
              <w:trHeight w:val="20"/>
            </w:trPr>
          </w:trPrChange>
        </w:trPr>
        <w:tc>
          <w:tcPr>
            <w:tcW w:w="1061" w:type="pct"/>
            <w:shd w:val="clear" w:color="auto" w:fill="auto"/>
            <w:tcMar>
              <w:top w:w="57" w:type="dxa"/>
              <w:left w:w="108" w:type="dxa"/>
              <w:bottom w:w="57" w:type="dxa"/>
              <w:right w:w="108" w:type="dxa"/>
            </w:tcMar>
            <w:vAlign w:val="center"/>
            <w:hideMark/>
            <w:tcPrChange w:id="1852" w:author="MM" w:date="2022-07-18T14:39:00Z">
              <w:tcPr>
                <w:tcW w:w="903" w:type="pct"/>
                <w:shd w:val="clear" w:color="auto" w:fill="auto"/>
                <w:tcMar>
                  <w:top w:w="57" w:type="dxa"/>
                  <w:left w:w="108" w:type="dxa"/>
                  <w:bottom w:w="57" w:type="dxa"/>
                  <w:right w:w="108" w:type="dxa"/>
                </w:tcMar>
                <w:vAlign w:val="center"/>
                <w:hideMark/>
              </w:tcPr>
            </w:tcPrChange>
          </w:tcPr>
          <w:p w:rsidR="002363C8" w:rsidRPr="008238AF" w:rsidRDefault="002363C8" w:rsidP="00DC7BCD">
            <w:pPr>
              <w:pStyle w:val="biao"/>
              <w:rPr>
                <w:ins w:id="1853" w:author="MM" w:date="2022-07-15T15:03:00Z"/>
                <w:color w:val="000000" w:themeColor="text1"/>
              </w:rPr>
            </w:pPr>
            <w:ins w:id="1854" w:author="MM" w:date="2022-07-15T15:03:00Z">
              <w:r w:rsidRPr="008238AF">
                <w:rPr>
                  <w:rFonts w:hint="eastAsia"/>
                  <w:color w:val="000000" w:themeColor="text1"/>
                </w:rPr>
                <w:lastRenderedPageBreak/>
                <w:t>热备份</w:t>
              </w:r>
            </w:ins>
          </w:p>
        </w:tc>
        <w:tc>
          <w:tcPr>
            <w:tcW w:w="1801" w:type="pct"/>
            <w:shd w:val="clear" w:color="auto" w:fill="auto"/>
            <w:tcMar>
              <w:top w:w="57" w:type="dxa"/>
              <w:left w:w="108" w:type="dxa"/>
              <w:bottom w:w="57" w:type="dxa"/>
              <w:right w:w="108" w:type="dxa"/>
            </w:tcMar>
            <w:vAlign w:val="center"/>
            <w:hideMark/>
            <w:tcPrChange w:id="1855" w:author="MM" w:date="2022-07-18T14:39:00Z">
              <w:tcPr>
                <w:tcW w:w="1959" w:type="pct"/>
                <w:shd w:val="clear" w:color="auto" w:fill="auto"/>
                <w:tcMar>
                  <w:top w:w="57" w:type="dxa"/>
                  <w:left w:w="108" w:type="dxa"/>
                  <w:bottom w:w="57" w:type="dxa"/>
                  <w:right w:w="108" w:type="dxa"/>
                </w:tcMar>
                <w:vAlign w:val="center"/>
                <w:hideMark/>
              </w:tcPr>
            </w:tcPrChange>
          </w:tcPr>
          <w:p w:rsidR="002363C8" w:rsidRPr="008238AF" w:rsidRDefault="002363C8" w:rsidP="00DC7BCD">
            <w:pPr>
              <w:pStyle w:val="biao"/>
              <w:rPr>
                <w:ins w:id="1856" w:author="MM" w:date="2022-07-15T15:03:00Z"/>
                <w:color w:val="000000" w:themeColor="text1"/>
              </w:rPr>
            </w:pPr>
            <w:ins w:id="1857" w:author="MM" w:date="2022-07-15T15:03:00Z">
              <w:r w:rsidRPr="008238AF">
                <w:rPr>
                  <w:rFonts w:hint="eastAsia"/>
                  <w:color w:val="000000" w:themeColor="text1"/>
                </w:rPr>
                <w:t>可在表空间或数据库文件级备份，备份的时间短；备份时数据库仍可使用；可达到秒级恢复(恢复到某一时间点上)；可对几乎所有数据库实体做恢复；恢复是快速的</w:t>
              </w:r>
            </w:ins>
          </w:p>
        </w:tc>
        <w:tc>
          <w:tcPr>
            <w:tcW w:w="2138" w:type="pct"/>
            <w:shd w:val="clear" w:color="auto" w:fill="auto"/>
            <w:tcMar>
              <w:top w:w="57" w:type="dxa"/>
              <w:left w:w="108" w:type="dxa"/>
              <w:bottom w:w="57" w:type="dxa"/>
              <w:right w:w="108" w:type="dxa"/>
            </w:tcMar>
            <w:vAlign w:val="center"/>
            <w:hideMark/>
            <w:tcPrChange w:id="1858" w:author="MM" w:date="2022-07-18T14:39:00Z">
              <w:tcPr>
                <w:tcW w:w="2138" w:type="pct"/>
                <w:shd w:val="clear" w:color="auto" w:fill="auto"/>
                <w:tcMar>
                  <w:top w:w="57" w:type="dxa"/>
                  <w:left w:w="108" w:type="dxa"/>
                  <w:bottom w:w="57" w:type="dxa"/>
                  <w:right w:w="108" w:type="dxa"/>
                </w:tcMar>
                <w:vAlign w:val="center"/>
                <w:hideMark/>
              </w:tcPr>
            </w:tcPrChange>
          </w:tcPr>
          <w:p w:rsidR="002363C8" w:rsidRPr="008238AF" w:rsidRDefault="002363C8" w:rsidP="00DC7BCD">
            <w:pPr>
              <w:pStyle w:val="biao"/>
              <w:rPr>
                <w:ins w:id="1859" w:author="MM" w:date="2022-07-15T15:03:00Z"/>
                <w:color w:val="000000" w:themeColor="text1"/>
              </w:rPr>
            </w:pPr>
            <w:ins w:id="1860" w:author="MM" w:date="2022-07-15T15:03:00Z">
              <w:r w:rsidRPr="008238AF">
                <w:rPr>
                  <w:rFonts w:hint="eastAsia"/>
                  <w:color w:val="000000" w:themeColor="text1"/>
                </w:rPr>
                <w:t>不能出错，否则后果严重；若热备份不成功，所得结果不可用于时间点的恢复；因难于维护，所以要特别小心，不允许“以失败告终”</w:t>
              </w:r>
            </w:ins>
          </w:p>
        </w:tc>
      </w:tr>
    </w:tbl>
    <w:p w:rsidR="00DA1BA3" w:rsidRPr="00BE71A6" w:rsidRDefault="004A7DBC">
      <w:pPr>
        <w:jc w:val="both"/>
        <w:rPr>
          <w:rFonts w:ascii="思源黑体 CN Normal" w:eastAsia="思源黑体 CN Normal" w:hAnsi="思源黑体 CN Normal"/>
          <w:rPrChange w:id="1861" w:author="MM" w:date="2022-07-15T13:50:00Z">
            <w:rPr>
              <w:rFonts w:ascii="微软雅黑" w:hAnsi="微软雅黑"/>
            </w:rPr>
          </w:rPrChange>
        </w:rPr>
      </w:pPr>
      <w:del w:id="1862" w:author="MM" w:date="2022-07-15T15:03:00Z">
        <w:r w:rsidRPr="00BE71A6" w:rsidDel="002363C8">
          <w:rPr>
            <w:rFonts w:ascii="思源黑体 CN Normal" w:eastAsia="思源黑体 CN Normal" w:hAnsi="思源黑体 CN Normal"/>
            <w:noProof/>
            <w:rPrChange w:id="1863" w:author="MM" w:date="2022-07-15T13:50:00Z">
              <w:rPr>
                <w:rFonts w:ascii="微软雅黑" w:hAnsi="微软雅黑"/>
                <w:noProof/>
              </w:rPr>
            </w:rPrChange>
          </w:rPr>
          <w:drawing>
            <wp:inline distT="0" distB="0" distL="0" distR="0" wp14:anchorId="48200128" wp14:editId="0ED932C0">
              <wp:extent cx="4584071" cy="1722475"/>
              <wp:effectExtent l="0" t="0" r="698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7"/>
                      <a:stretch>
                        <a:fillRect/>
                      </a:stretch>
                    </pic:blipFill>
                    <pic:spPr>
                      <a:xfrm>
                        <a:off x="0" y="0"/>
                        <a:ext cx="4587899" cy="1723913"/>
                      </a:xfrm>
                      <a:prstGeom prst="rect">
                        <a:avLst/>
                      </a:prstGeom>
                    </pic:spPr>
                  </pic:pic>
                </a:graphicData>
              </a:graphic>
            </wp:inline>
          </w:drawing>
        </w:r>
      </w:del>
    </w:p>
    <w:p w:rsidR="00DA1BA3" w:rsidRPr="00BE71A6" w:rsidRDefault="004A7DBC">
      <w:pPr>
        <w:pStyle w:val="2"/>
        <w:spacing w:beforeLines="50" w:before="156"/>
        <w:ind w:firstLine="0"/>
        <w:rPr>
          <w:rFonts w:ascii="思源黑体 CN Normal" w:eastAsia="思源黑体 CN Normal" w:hAnsi="思源黑体 CN Normal"/>
          <w:rPrChange w:id="1864" w:author="MM" w:date="2022-07-15T13:50:00Z">
            <w:rPr>
              <w:rFonts w:ascii="微软雅黑" w:eastAsia="微软雅黑" w:hAnsi="微软雅黑"/>
            </w:rPr>
          </w:rPrChange>
        </w:rPr>
      </w:pPr>
      <w:r w:rsidRPr="00BE71A6">
        <w:rPr>
          <w:rFonts w:ascii="思源黑体 CN Normal" w:eastAsia="思源黑体 CN Normal" w:hAnsi="思源黑体 CN Normal" w:hint="eastAsia"/>
          <w:rPrChange w:id="1865" w:author="MM" w:date="2022-07-15T13:50:00Z">
            <w:rPr>
              <w:rFonts w:ascii="微软雅黑" w:eastAsia="微软雅黑" w:hAnsi="微软雅黑" w:hint="eastAsia"/>
            </w:rPr>
          </w:rPrChange>
        </w:rPr>
        <w:t>易混淆点</w:t>
      </w:r>
      <w:r w:rsidRPr="00BE71A6">
        <w:rPr>
          <w:rFonts w:ascii="思源黑体 CN Normal" w:eastAsia="思源黑体 CN Normal" w:hAnsi="思源黑体 CN Normal"/>
          <w:rPrChange w:id="1866" w:author="MM" w:date="2022-07-15T13:50:00Z">
            <w:rPr>
              <w:rFonts w:ascii="微软雅黑" w:eastAsia="微软雅黑" w:hAnsi="微软雅黑"/>
            </w:rPr>
          </w:rPrChange>
        </w:rPr>
        <w:t>5：分区与分表</w:t>
      </w:r>
    </w:p>
    <w:p w:rsidR="00DA1BA3" w:rsidRPr="00BE71A6" w:rsidRDefault="004A7DBC">
      <w:pPr>
        <w:jc w:val="both"/>
        <w:rPr>
          <w:rFonts w:ascii="思源黑体 CN Normal" w:eastAsia="思源黑体 CN Normal" w:hAnsi="思源黑体 CN Normal"/>
          <w:rPrChange w:id="1867" w:author="MM" w:date="2022-07-15T13:50:00Z">
            <w:rPr>
              <w:rFonts w:ascii="微软雅黑" w:hAnsi="微软雅黑"/>
            </w:rPr>
          </w:rPrChange>
        </w:rPr>
      </w:pPr>
      <w:r w:rsidRPr="00BE71A6">
        <w:rPr>
          <w:rFonts w:ascii="思源黑体 CN Normal" w:eastAsia="思源黑体 CN Normal" w:hAnsi="思源黑体 CN Normal"/>
          <w:rPrChange w:id="1868" w:author="MM" w:date="2022-07-15T13:50:00Z">
            <w:rPr>
              <w:rFonts w:ascii="微软雅黑" w:hAnsi="微软雅黑"/>
            </w:rPr>
          </w:rPrChange>
        </w:rPr>
        <w:t>两者都针对数据表，将数据做到分布式，提高数据检索的效率，降低数据库的频繁I/O压力值。</w:t>
      </w:r>
      <w:r w:rsidRPr="00BE71A6">
        <w:rPr>
          <w:rFonts w:ascii="思源黑体 CN Normal" w:eastAsia="思源黑体 CN Normal" w:hAnsi="思源黑体 CN Normal" w:hint="eastAsia"/>
          <w:b/>
          <w:bCs/>
          <w:rPrChange w:id="1869" w:author="MM" w:date="2022-07-15T13:50:00Z">
            <w:rPr>
              <w:rFonts w:hint="eastAsia"/>
              <w:b/>
              <w:bCs/>
            </w:rPr>
          </w:rPrChange>
        </w:rPr>
        <w:t>分表</w:t>
      </w:r>
      <w:r w:rsidRPr="00BE71A6">
        <w:rPr>
          <w:rFonts w:ascii="思源黑体 CN Normal" w:eastAsia="思源黑体 CN Normal" w:hAnsi="思源黑体 CN Normal"/>
          <w:rPrChange w:id="1870" w:author="MM" w:date="2022-07-15T13:50:00Z">
            <w:rPr>
              <w:rFonts w:ascii="微软雅黑" w:hAnsi="微软雅黑"/>
            </w:rPr>
          </w:rPrChange>
        </w:rPr>
        <w:t>是真正的生成数据表，是将一张大数据量的表分成多个小表实现数据均衡。</w:t>
      </w:r>
      <w:r w:rsidRPr="00BE71A6">
        <w:rPr>
          <w:rFonts w:ascii="思源黑体 CN Normal" w:eastAsia="思源黑体 CN Normal" w:hAnsi="思源黑体 CN Normal" w:hint="eastAsia"/>
          <w:b/>
          <w:bCs/>
          <w:rPrChange w:id="1871" w:author="MM" w:date="2022-07-15T13:50:00Z">
            <w:rPr>
              <w:rFonts w:hint="eastAsia"/>
              <w:b/>
              <w:bCs/>
            </w:rPr>
          </w:rPrChange>
        </w:rPr>
        <w:t>分区</w:t>
      </w:r>
      <w:r w:rsidRPr="00BE71A6">
        <w:rPr>
          <w:rFonts w:ascii="思源黑体 CN Normal" w:eastAsia="思源黑体 CN Normal" w:hAnsi="思源黑体 CN Normal"/>
          <w:rPrChange w:id="1872" w:author="MM" w:date="2022-07-15T13:50:00Z">
            <w:rPr>
              <w:rFonts w:ascii="微软雅黑" w:hAnsi="微软雅黑"/>
            </w:rPr>
          </w:rPrChange>
        </w:rPr>
        <w:t>并不是生成新的数据表，而是将表的数据均衡分摊到不同的硬盘，系统或是不同服务器存储介质中，实际上还是一张表。</w:t>
      </w:r>
    </w:p>
    <w:p w:rsidR="00DA1BA3" w:rsidRPr="00BE71A6" w:rsidRDefault="00DA1BA3">
      <w:pPr>
        <w:jc w:val="both"/>
        <w:rPr>
          <w:rFonts w:ascii="思源黑体 CN Normal" w:eastAsia="思源黑体 CN Normal" w:hAnsi="思源黑体 CN Normal"/>
          <w:rPrChange w:id="1873" w:author="MM" w:date="2022-07-15T13:50:00Z">
            <w:rPr>
              <w:rFonts w:ascii="微软雅黑" w:hAnsi="微软雅黑"/>
            </w:rPr>
          </w:rPrChange>
        </w:rPr>
      </w:pPr>
    </w:p>
    <w:p w:rsidR="00DA1BA3" w:rsidRDefault="005B2F6D">
      <w:pPr>
        <w:pStyle w:val="1"/>
        <w:ind w:firstLineChars="100" w:firstLine="370"/>
        <w:jc w:val="center"/>
        <w:rPr>
          <w:ins w:id="1874" w:author="MM" w:date="2022-07-18T14:26:00Z"/>
          <w:rFonts w:ascii="思源黑体 CN Normal" w:eastAsia="思源黑体 CN Normal" w:hAnsi="思源黑体 CN Normal"/>
          <w:sz w:val="36"/>
        </w:rPr>
        <w:pPrChange w:id="1875" w:author="MM" w:date="2022-07-18T14:27:00Z">
          <w:pPr>
            <w:pStyle w:val="1"/>
            <w:numPr>
              <w:numId w:val="2"/>
            </w:numPr>
            <w:jc w:val="center"/>
          </w:pPr>
        </w:pPrChange>
      </w:pPr>
      <w:ins w:id="1876" w:author="MM" w:date="2022-07-11T17:56:00Z">
        <w:r w:rsidRPr="00BE71A6">
          <w:rPr>
            <w:rFonts w:ascii="思源黑体 CN Normal" w:eastAsia="思源黑体 CN Normal" w:hAnsi="思源黑体 CN Normal" w:hint="eastAsia"/>
            <w:sz w:val="36"/>
            <w:rPrChange w:id="1877" w:author="MM" w:date="2022-07-15T13:50:00Z">
              <w:rPr>
                <w:rFonts w:ascii="微软雅黑" w:hAnsi="微软雅黑" w:hint="eastAsia"/>
                <w:sz w:val="36"/>
              </w:rPr>
            </w:rPrChange>
          </w:rPr>
          <w:t>第</w:t>
        </w:r>
        <w:r w:rsidRPr="00BE71A6">
          <w:rPr>
            <w:rFonts w:ascii="思源黑体 CN Normal" w:eastAsia="思源黑体 CN Normal" w:hAnsi="思源黑体 CN Normal"/>
            <w:sz w:val="36"/>
            <w:rPrChange w:id="1878" w:author="MM" w:date="2022-07-15T13:50:00Z">
              <w:rPr>
                <w:rFonts w:ascii="微软雅黑" w:hAnsi="微软雅黑"/>
                <w:sz w:val="36"/>
              </w:rPr>
            </w:rPrChange>
          </w:rPr>
          <w:t xml:space="preserve">13章  </w:t>
        </w:r>
      </w:ins>
      <w:r w:rsidR="004A7DBC" w:rsidRPr="00BE71A6">
        <w:rPr>
          <w:rFonts w:ascii="思源黑体 CN Normal" w:eastAsia="思源黑体 CN Normal" w:hAnsi="思源黑体 CN Normal" w:hint="eastAsia"/>
          <w:sz w:val="36"/>
          <w:rPrChange w:id="1879" w:author="MM" w:date="2022-07-15T13:50:00Z">
            <w:rPr>
              <w:rFonts w:ascii="微软雅黑" w:hAnsi="微软雅黑" w:hint="eastAsia"/>
              <w:sz w:val="36"/>
            </w:rPr>
          </w:rPrChange>
        </w:rPr>
        <w:t>知识产权与标准化</w:t>
      </w:r>
    </w:p>
    <w:p w:rsidR="00CB297D" w:rsidDel="00CB297D" w:rsidRDefault="00CB297D">
      <w:pPr>
        <w:pStyle w:val="2"/>
        <w:ind w:firstLine="0"/>
        <w:rPr>
          <w:del w:id="1880" w:author="MM" w:date="2022-07-18T14:26:00Z"/>
          <w:rFonts w:ascii="思源黑体 CN Normal" w:eastAsia="思源黑体 CN Normal" w:hAnsi="思源黑体 CN Normal"/>
        </w:rPr>
        <w:pPrChange w:id="1881" w:author="MM" w:date="2022-07-18T14:26:00Z">
          <w:pPr/>
        </w:pPrChange>
      </w:pPr>
    </w:p>
    <w:p w:rsidR="00DA1BA3" w:rsidRPr="00CB297D" w:rsidDel="00CB297D" w:rsidRDefault="004A7DBC">
      <w:pPr>
        <w:pStyle w:val="2"/>
        <w:spacing w:beforeLines="50" w:before="156"/>
        <w:ind w:firstLine="0"/>
        <w:rPr>
          <w:del w:id="1882" w:author="MM" w:date="2022-07-18T14:27:00Z"/>
          <w:rFonts w:ascii="思源黑体 CN Normal" w:eastAsia="思源黑体 CN Normal" w:hAnsi="思源黑体 CN Normal"/>
          <w:rPrChange w:id="1883" w:author="MM" w:date="2022-07-18T14:26:00Z">
            <w:rPr>
              <w:del w:id="1884" w:author="MM" w:date="2022-07-18T14:27:00Z"/>
              <w:rFonts w:ascii="微软雅黑" w:eastAsia="微软雅黑" w:hAnsi="微软雅黑"/>
            </w:rPr>
          </w:rPrChange>
        </w:rPr>
      </w:pPr>
      <w:moveFromRangeStart w:id="1885" w:author="MM" w:date="2022-07-18T14:26:00Z" w:name="move109046619"/>
      <w:moveFrom w:id="1886" w:author="MM" w:date="2022-07-18T14:26:00Z">
        <w:r w:rsidRPr="00CB297D" w:rsidDel="00CB297D">
          <w:rPr>
            <w:rFonts w:ascii="思源黑体 CN Normal" w:eastAsia="思源黑体 CN Normal" w:hAnsi="思源黑体 CN Normal" w:hint="eastAsia"/>
            <w:rPrChange w:id="1887" w:author="MM" w:date="2022-07-18T14:26:00Z">
              <w:rPr>
                <w:rFonts w:ascii="微软雅黑" w:hAnsi="微软雅黑" w:hint="eastAsia"/>
              </w:rPr>
            </w:rPrChange>
          </w:rPr>
          <w:t>易混淆点</w:t>
        </w:r>
        <w:r w:rsidRPr="00CB297D" w:rsidDel="00CB297D">
          <w:rPr>
            <w:rFonts w:ascii="思源黑体 CN Normal" w:eastAsia="思源黑体 CN Normal" w:hAnsi="思源黑体 CN Normal"/>
            <w:rPrChange w:id="1888" w:author="MM" w:date="2022-07-18T14:26:00Z">
              <w:rPr>
                <w:rFonts w:ascii="微软雅黑" w:hAnsi="微软雅黑"/>
              </w:rPr>
            </w:rPrChange>
          </w:rPr>
          <w:t>1：各法律法规的保护对象和范围以及保护期</w:t>
        </w:r>
        <w:del w:id="1889" w:author="MM" w:date="2022-07-18T14:27:00Z">
          <w:r w:rsidRPr="00CB297D" w:rsidDel="00CB297D">
            <w:rPr>
              <w:rFonts w:ascii="思源黑体 CN Normal" w:eastAsia="思源黑体 CN Normal" w:hAnsi="思源黑体 CN Normal"/>
              <w:rPrChange w:id="1890" w:author="MM" w:date="2022-07-18T14:26:00Z">
                <w:rPr>
                  <w:rFonts w:ascii="微软雅黑" w:hAnsi="微软雅黑"/>
                </w:rPr>
              </w:rPrChange>
            </w:rPr>
            <w:delText>限</w:delText>
          </w:r>
        </w:del>
      </w:moveFrom>
    </w:p>
    <w:moveFromRangeEnd w:id="1885"/>
    <w:p w:rsidR="00CB297D" w:rsidRPr="00CB297D" w:rsidRDefault="00CB297D">
      <w:pPr>
        <w:rPr>
          <w:ins w:id="1891" w:author="MM" w:date="2022-07-18T14:22:00Z"/>
        </w:rPr>
      </w:pPr>
    </w:p>
    <w:p w:rsidR="00DA1BA3" w:rsidRPr="00CB297D" w:rsidRDefault="00CB297D">
      <w:pPr>
        <w:pStyle w:val="2"/>
        <w:spacing w:beforeLines="50" w:before="156"/>
        <w:ind w:firstLine="0"/>
        <w:rPr>
          <w:ins w:id="1892" w:author="MM" w:date="2022-07-15T14:35:00Z"/>
          <w:rFonts w:ascii="思源黑体 CN Normal" w:eastAsia="思源黑体 CN Normal" w:hAnsi="思源黑体 CN Normal"/>
          <w:rPrChange w:id="1893" w:author="MM" w:date="2022-07-18T14:22:00Z">
            <w:rPr>
              <w:ins w:id="1894" w:author="MM" w:date="2022-07-15T14:35:00Z"/>
            </w:rPr>
          </w:rPrChange>
        </w:rPr>
        <w:pPrChange w:id="1895" w:author="MM" w:date="2022-07-18T14:26:00Z">
          <w:pPr/>
        </w:pPrChange>
      </w:pPr>
      <w:moveToRangeStart w:id="1896" w:author="MM" w:date="2022-07-18T14:26:00Z" w:name="move109046619"/>
      <w:moveTo w:id="1897" w:author="MM" w:date="2022-07-18T14:26:00Z">
        <w:r w:rsidRPr="00FB13E2">
          <w:rPr>
            <w:rFonts w:ascii="思源黑体 CN Normal" w:eastAsia="思源黑体 CN Normal" w:hAnsi="思源黑体 CN Normal" w:hint="eastAsia"/>
          </w:rPr>
          <w:t>易混淆点</w:t>
        </w:r>
        <w:r w:rsidRPr="00FB13E2">
          <w:rPr>
            <w:rFonts w:ascii="思源黑体 CN Normal" w:eastAsia="思源黑体 CN Normal" w:hAnsi="思源黑体 CN Normal"/>
          </w:rPr>
          <w:t>1</w:t>
        </w:r>
        <w:r w:rsidRPr="00530493">
          <w:rPr>
            <w:rFonts w:ascii="思源黑体 CN Normal" w:eastAsia="思源黑体 CN Normal" w:hAnsi="思源黑体 CN Normal"/>
          </w:rPr>
          <w:t>：各法律法规的保护对象和范围以及保护期限</w:t>
        </w:r>
      </w:moveTo>
      <w:moveToRangeEnd w:id="1896"/>
      <w:del w:id="1898" w:author="MM" w:date="2022-07-15T14:35:00Z">
        <w:r w:rsidR="004A7DBC" w:rsidRPr="00CB297D" w:rsidDel="00313FD3">
          <w:rPr>
            <w:rFonts w:ascii="思源黑体 CN Normal" w:eastAsia="思源黑体 CN Normal" w:hAnsi="思源黑体 CN Normal"/>
            <w:noProof/>
            <w:rPrChange w:id="1899" w:author="MM" w:date="2022-07-18T14:26:00Z">
              <w:rPr>
                <w:rFonts w:ascii="微软雅黑" w:hAnsi="微软雅黑"/>
                <w:noProof/>
              </w:rPr>
            </w:rPrChange>
          </w:rPr>
          <w:drawing>
            <wp:inline distT="0" distB="0" distL="0" distR="0">
              <wp:extent cx="4530153" cy="2243470"/>
              <wp:effectExtent l="0" t="0" r="3810" b="444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pic:cNvPicPr>
                    </pic:nvPicPr>
                    <pic:blipFill>
                      <a:blip r:embed="rId28"/>
                      <a:stretch>
                        <a:fillRect/>
                      </a:stretch>
                    </pic:blipFill>
                    <pic:spPr>
                      <a:xfrm>
                        <a:off x="0" y="0"/>
                        <a:ext cx="4535378" cy="2246058"/>
                      </a:xfrm>
                      <a:prstGeom prst="rect">
                        <a:avLst/>
                      </a:prstGeom>
                    </pic:spPr>
                  </pic:pic>
                </a:graphicData>
              </a:graphic>
            </wp:inline>
          </w:drawing>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273"/>
        <w:gridCol w:w="1852"/>
        <w:gridCol w:w="4465"/>
      </w:tblGrid>
      <w:tr w:rsidR="00313FD3" w:rsidRPr="008238AF" w:rsidTr="00DC7BCD">
        <w:trPr>
          <w:trHeight w:val="20"/>
          <w:ins w:id="1900" w:author="MM" w:date="2022-07-15T14:35:00Z"/>
        </w:trPr>
        <w:tc>
          <w:tcPr>
            <w:tcW w:w="1323"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1901" w:author="MM" w:date="2022-07-15T14:35:00Z"/>
                <w:color w:val="000000" w:themeColor="text1"/>
              </w:rPr>
            </w:pPr>
            <w:ins w:id="1902" w:author="MM" w:date="2022-07-15T14:35:00Z">
              <w:r w:rsidRPr="008238AF">
                <w:rPr>
                  <w:rFonts w:hint="eastAsia"/>
                  <w:color w:val="000000" w:themeColor="text1"/>
                </w:rPr>
                <w:t>法律法规名称</w:t>
              </w:r>
            </w:ins>
          </w:p>
        </w:tc>
        <w:tc>
          <w:tcPr>
            <w:tcW w:w="1078"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1903" w:author="MM" w:date="2022-07-15T14:35:00Z"/>
                <w:color w:val="000000" w:themeColor="text1"/>
              </w:rPr>
            </w:pPr>
            <w:ins w:id="1904" w:author="MM" w:date="2022-07-15T14:35:00Z">
              <w:r w:rsidRPr="008238AF">
                <w:rPr>
                  <w:rFonts w:hint="eastAsia"/>
                  <w:color w:val="000000" w:themeColor="text1"/>
                </w:rPr>
                <w:t>保护对象及范围</w:t>
              </w:r>
            </w:ins>
          </w:p>
        </w:tc>
        <w:tc>
          <w:tcPr>
            <w:tcW w:w="2599"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1905" w:author="MM" w:date="2022-07-15T14:35:00Z"/>
                <w:color w:val="000000" w:themeColor="text1"/>
              </w:rPr>
            </w:pPr>
            <w:ins w:id="1906" w:author="MM" w:date="2022-07-15T14:35:00Z">
              <w:r w:rsidRPr="008238AF">
                <w:rPr>
                  <w:rFonts w:hint="eastAsia"/>
                  <w:color w:val="000000" w:themeColor="text1"/>
                </w:rPr>
                <w:t>注意事项</w:t>
              </w:r>
            </w:ins>
          </w:p>
        </w:tc>
      </w:tr>
      <w:tr w:rsidR="00313FD3" w:rsidRPr="008238AF" w:rsidTr="00DC7BCD">
        <w:trPr>
          <w:trHeight w:val="20"/>
          <w:ins w:id="1907" w:author="MM" w:date="2022-07-15T14:35:00Z"/>
        </w:trPr>
        <w:tc>
          <w:tcPr>
            <w:tcW w:w="1323"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1908" w:author="MM" w:date="2022-07-15T14:35:00Z"/>
                <w:color w:val="000000" w:themeColor="text1"/>
              </w:rPr>
            </w:pPr>
            <w:ins w:id="1909" w:author="MM" w:date="2022-07-15T14:35:00Z">
              <w:r w:rsidRPr="008238AF">
                <w:rPr>
                  <w:rFonts w:hint="eastAsia"/>
                  <w:color w:val="000000" w:themeColor="text1"/>
                </w:rPr>
                <w:t>著作权法</w:t>
              </w:r>
            </w:ins>
          </w:p>
        </w:tc>
        <w:tc>
          <w:tcPr>
            <w:tcW w:w="1078"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1910" w:author="MM" w:date="2022-07-15T14:35:00Z"/>
                <w:color w:val="000000" w:themeColor="text1"/>
              </w:rPr>
            </w:pPr>
            <w:ins w:id="1911" w:author="MM" w:date="2022-07-15T14:35:00Z">
              <w:r w:rsidRPr="008238AF">
                <w:rPr>
                  <w:rFonts w:hint="eastAsia"/>
                  <w:color w:val="000000" w:themeColor="text1"/>
                </w:rPr>
                <w:t>著作权</w:t>
              </w:r>
            </w:ins>
          </w:p>
          <w:p w:rsidR="00313FD3" w:rsidRPr="008238AF" w:rsidRDefault="00313FD3" w:rsidP="00DC7BCD">
            <w:pPr>
              <w:pStyle w:val="biao"/>
              <w:rPr>
                <w:ins w:id="1912" w:author="MM" w:date="2022-07-15T14:35:00Z"/>
                <w:color w:val="000000" w:themeColor="text1"/>
              </w:rPr>
            </w:pPr>
            <w:ins w:id="1913" w:author="MM" w:date="2022-07-15T14:35:00Z">
              <w:r w:rsidRPr="008238AF">
                <w:rPr>
                  <w:rFonts w:hint="eastAsia"/>
                  <w:color w:val="000000" w:themeColor="text1"/>
                </w:rPr>
                <w:t>文学、绘画、摄影等作品</w:t>
              </w:r>
            </w:ins>
          </w:p>
        </w:tc>
        <w:tc>
          <w:tcPr>
            <w:tcW w:w="2599" w:type="pct"/>
            <w:shd w:val="clear" w:color="auto" w:fill="auto"/>
            <w:tcMar>
              <w:top w:w="74" w:type="dxa"/>
              <w:left w:w="142" w:type="dxa"/>
              <w:bottom w:w="74" w:type="dxa"/>
              <w:right w:w="142" w:type="dxa"/>
            </w:tcMar>
            <w:vAlign w:val="center"/>
            <w:hideMark/>
          </w:tcPr>
          <w:p w:rsidR="00313FD3" w:rsidRPr="008238AF" w:rsidRDefault="00313FD3" w:rsidP="00DC7BCD">
            <w:pPr>
              <w:pStyle w:val="biao"/>
              <w:jc w:val="both"/>
              <w:rPr>
                <w:ins w:id="1914" w:author="MM" w:date="2022-07-15T14:35:00Z"/>
                <w:color w:val="000000" w:themeColor="text1"/>
              </w:rPr>
            </w:pPr>
            <w:ins w:id="1915" w:author="MM" w:date="2022-07-15T14:35:00Z">
              <w:r w:rsidRPr="008238AF">
                <w:rPr>
                  <w:rFonts w:hint="eastAsia"/>
                  <w:color w:val="000000" w:themeColor="text1"/>
                </w:rPr>
                <w:t>1、不需要申请，作品完成即开始保护</w:t>
              </w:r>
            </w:ins>
          </w:p>
          <w:p w:rsidR="00313FD3" w:rsidRPr="008238AF" w:rsidRDefault="00313FD3" w:rsidP="00DC7BCD">
            <w:pPr>
              <w:pStyle w:val="biao"/>
              <w:jc w:val="both"/>
              <w:rPr>
                <w:ins w:id="1916" w:author="MM" w:date="2022-07-15T14:35:00Z"/>
                <w:color w:val="000000" w:themeColor="text1"/>
              </w:rPr>
            </w:pPr>
            <w:ins w:id="1917" w:author="MM" w:date="2022-07-15T14:35:00Z">
              <w:r w:rsidRPr="008238AF">
                <w:rPr>
                  <w:rFonts w:hint="eastAsia"/>
                  <w:color w:val="000000" w:themeColor="text1"/>
                </w:rPr>
                <w:t>2、绘画或摄影作品原件出售（赠予）著作权还归原作者，原件拥有者有：所有权、展览权。</w:t>
              </w:r>
            </w:ins>
          </w:p>
        </w:tc>
      </w:tr>
      <w:tr w:rsidR="00313FD3" w:rsidRPr="008238AF" w:rsidTr="00DC7BCD">
        <w:trPr>
          <w:trHeight w:val="20"/>
          <w:ins w:id="1918" w:author="MM" w:date="2022-07-15T14:35:00Z"/>
        </w:trPr>
        <w:tc>
          <w:tcPr>
            <w:tcW w:w="1323"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1919" w:author="MM" w:date="2022-07-15T14:35:00Z"/>
                <w:color w:val="000000" w:themeColor="text1"/>
              </w:rPr>
            </w:pPr>
            <w:ins w:id="1920" w:author="MM" w:date="2022-07-15T14:35:00Z">
              <w:r w:rsidRPr="008238AF">
                <w:rPr>
                  <w:rFonts w:hint="eastAsia"/>
                  <w:color w:val="000000" w:themeColor="text1"/>
                </w:rPr>
                <w:t>软件著作权法</w:t>
              </w:r>
            </w:ins>
          </w:p>
          <w:p w:rsidR="00313FD3" w:rsidRPr="008238AF" w:rsidRDefault="00313FD3" w:rsidP="00DC7BCD">
            <w:pPr>
              <w:pStyle w:val="biao"/>
              <w:rPr>
                <w:ins w:id="1921" w:author="MM" w:date="2022-07-15T14:35:00Z"/>
                <w:color w:val="000000" w:themeColor="text1"/>
              </w:rPr>
            </w:pPr>
            <w:ins w:id="1922" w:author="MM" w:date="2022-07-15T14:35:00Z">
              <w:r w:rsidRPr="008238AF">
                <w:rPr>
                  <w:rFonts w:hint="eastAsia"/>
                  <w:color w:val="000000" w:themeColor="text1"/>
                </w:rPr>
                <w:t>计算机软件保护条例</w:t>
              </w:r>
            </w:ins>
          </w:p>
        </w:tc>
        <w:tc>
          <w:tcPr>
            <w:tcW w:w="1078"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1923" w:author="MM" w:date="2022-07-15T14:35:00Z"/>
                <w:color w:val="000000" w:themeColor="text1"/>
              </w:rPr>
            </w:pPr>
            <w:ins w:id="1924" w:author="MM" w:date="2022-07-15T14:35:00Z">
              <w:r w:rsidRPr="008238AF">
                <w:rPr>
                  <w:rFonts w:hint="eastAsia"/>
                  <w:color w:val="000000" w:themeColor="text1"/>
                </w:rPr>
                <w:t>软件著作权</w:t>
              </w:r>
            </w:ins>
          </w:p>
          <w:p w:rsidR="00313FD3" w:rsidRPr="008238AF" w:rsidRDefault="00313FD3" w:rsidP="00DC7BCD">
            <w:pPr>
              <w:pStyle w:val="biao"/>
              <w:rPr>
                <w:ins w:id="1925" w:author="MM" w:date="2022-07-15T14:35:00Z"/>
                <w:color w:val="000000" w:themeColor="text1"/>
              </w:rPr>
            </w:pPr>
            <w:ins w:id="1926" w:author="MM" w:date="2022-07-15T14:35:00Z">
              <w:r w:rsidRPr="008238AF">
                <w:rPr>
                  <w:rFonts w:hint="eastAsia"/>
                  <w:color w:val="000000" w:themeColor="text1"/>
                </w:rPr>
                <w:t>软件作品</w:t>
              </w:r>
            </w:ins>
          </w:p>
        </w:tc>
        <w:tc>
          <w:tcPr>
            <w:tcW w:w="2599" w:type="pct"/>
            <w:shd w:val="clear" w:color="auto" w:fill="auto"/>
            <w:tcMar>
              <w:top w:w="74" w:type="dxa"/>
              <w:left w:w="142" w:type="dxa"/>
              <w:bottom w:w="74" w:type="dxa"/>
              <w:right w:w="142" w:type="dxa"/>
            </w:tcMar>
            <w:vAlign w:val="center"/>
            <w:hideMark/>
          </w:tcPr>
          <w:p w:rsidR="00313FD3" w:rsidRPr="008238AF" w:rsidRDefault="00313FD3" w:rsidP="00DC7BCD">
            <w:pPr>
              <w:pStyle w:val="biao"/>
              <w:jc w:val="both"/>
              <w:rPr>
                <w:ins w:id="1927" w:author="MM" w:date="2022-07-15T14:35:00Z"/>
                <w:color w:val="000000" w:themeColor="text1"/>
              </w:rPr>
            </w:pPr>
            <w:ins w:id="1928" w:author="MM" w:date="2022-07-15T14:35:00Z">
              <w:r w:rsidRPr="008238AF">
                <w:rPr>
                  <w:rFonts w:hint="eastAsia"/>
                  <w:color w:val="000000" w:themeColor="text1"/>
                </w:rPr>
                <w:t>1、不需要申请，作品完成即开始保护</w:t>
              </w:r>
            </w:ins>
          </w:p>
          <w:p w:rsidR="00313FD3" w:rsidRPr="008238AF" w:rsidRDefault="00313FD3" w:rsidP="00DC7BCD">
            <w:pPr>
              <w:pStyle w:val="biao"/>
              <w:jc w:val="both"/>
              <w:rPr>
                <w:ins w:id="1929" w:author="MM" w:date="2022-07-15T14:35:00Z"/>
                <w:color w:val="000000" w:themeColor="text1"/>
              </w:rPr>
            </w:pPr>
            <w:ins w:id="1930" w:author="MM" w:date="2022-07-15T14:35:00Z">
              <w:r w:rsidRPr="008238AF">
                <w:rPr>
                  <w:rFonts w:hint="eastAsia"/>
                  <w:color w:val="000000" w:themeColor="text1"/>
                </w:rPr>
                <w:t>2、登记制度便于举证</w:t>
              </w:r>
            </w:ins>
          </w:p>
        </w:tc>
      </w:tr>
      <w:tr w:rsidR="00313FD3" w:rsidRPr="008238AF" w:rsidTr="00DC7BCD">
        <w:trPr>
          <w:trHeight w:val="20"/>
          <w:ins w:id="1931" w:author="MM" w:date="2022-07-15T14:35:00Z"/>
        </w:trPr>
        <w:tc>
          <w:tcPr>
            <w:tcW w:w="1323"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1932" w:author="MM" w:date="2022-07-15T14:35:00Z"/>
                <w:color w:val="000000" w:themeColor="text1"/>
              </w:rPr>
            </w:pPr>
            <w:ins w:id="1933" w:author="MM" w:date="2022-07-15T14:35:00Z">
              <w:r w:rsidRPr="008238AF">
                <w:rPr>
                  <w:rFonts w:hint="eastAsia"/>
                  <w:color w:val="000000" w:themeColor="text1"/>
                </w:rPr>
                <w:t>专利法</w:t>
              </w:r>
            </w:ins>
          </w:p>
        </w:tc>
        <w:tc>
          <w:tcPr>
            <w:tcW w:w="1078"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1934" w:author="MM" w:date="2022-07-15T14:35:00Z"/>
                <w:color w:val="000000" w:themeColor="text1"/>
              </w:rPr>
            </w:pPr>
            <w:ins w:id="1935" w:author="MM" w:date="2022-07-15T14:35:00Z">
              <w:r w:rsidRPr="008238AF">
                <w:rPr>
                  <w:rFonts w:hint="eastAsia"/>
                  <w:color w:val="000000" w:themeColor="text1"/>
                </w:rPr>
                <w:t>专利权</w:t>
              </w:r>
            </w:ins>
          </w:p>
        </w:tc>
        <w:tc>
          <w:tcPr>
            <w:tcW w:w="2599" w:type="pct"/>
            <w:shd w:val="clear" w:color="auto" w:fill="auto"/>
            <w:tcMar>
              <w:top w:w="74" w:type="dxa"/>
              <w:left w:w="142" w:type="dxa"/>
              <w:bottom w:w="74" w:type="dxa"/>
              <w:right w:w="142" w:type="dxa"/>
            </w:tcMar>
            <w:vAlign w:val="center"/>
            <w:hideMark/>
          </w:tcPr>
          <w:p w:rsidR="00313FD3" w:rsidRPr="008238AF" w:rsidRDefault="00313FD3" w:rsidP="00DC7BCD">
            <w:pPr>
              <w:pStyle w:val="biao"/>
              <w:jc w:val="both"/>
              <w:rPr>
                <w:ins w:id="1936" w:author="MM" w:date="2022-07-15T14:35:00Z"/>
                <w:color w:val="000000" w:themeColor="text1"/>
              </w:rPr>
            </w:pPr>
            <w:ins w:id="1937" w:author="MM" w:date="2022-07-15T14:35:00Z">
              <w:r w:rsidRPr="008238AF">
                <w:rPr>
                  <w:rFonts w:hint="eastAsia"/>
                  <w:color w:val="000000" w:themeColor="text1"/>
                </w:rPr>
                <w:t>需要申请，专利权有效期是从申请日开始计算</w:t>
              </w:r>
            </w:ins>
          </w:p>
        </w:tc>
      </w:tr>
      <w:tr w:rsidR="00313FD3" w:rsidRPr="008238AF" w:rsidTr="00DC7BCD">
        <w:trPr>
          <w:trHeight w:val="20"/>
          <w:ins w:id="1938" w:author="MM" w:date="2022-07-15T14:35:00Z"/>
        </w:trPr>
        <w:tc>
          <w:tcPr>
            <w:tcW w:w="1323"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1939" w:author="MM" w:date="2022-07-15T14:35:00Z"/>
                <w:color w:val="000000" w:themeColor="text1"/>
              </w:rPr>
            </w:pPr>
            <w:ins w:id="1940" w:author="MM" w:date="2022-07-15T14:35:00Z">
              <w:r w:rsidRPr="008238AF">
                <w:rPr>
                  <w:rFonts w:hint="eastAsia"/>
                  <w:color w:val="000000" w:themeColor="text1"/>
                </w:rPr>
                <w:t>商标法</w:t>
              </w:r>
            </w:ins>
          </w:p>
        </w:tc>
        <w:tc>
          <w:tcPr>
            <w:tcW w:w="1078"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1941" w:author="MM" w:date="2022-07-15T14:35:00Z"/>
                <w:color w:val="000000" w:themeColor="text1"/>
              </w:rPr>
            </w:pPr>
            <w:ins w:id="1942" w:author="MM" w:date="2022-07-15T14:35:00Z">
              <w:r w:rsidRPr="008238AF">
                <w:rPr>
                  <w:rFonts w:hint="eastAsia"/>
                  <w:color w:val="000000" w:themeColor="text1"/>
                </w:rPr>
                <w:t>商标权</w:t>
              </w:r>
            </w:ins>
          </w:p>
        </w:tc>
        <w:tc>
          <w:tcPr>
            <w:tcW w:w="2599" w:type="pct"/>
            <w:shd w:val="clear" w:color="auto" w:fill="auto"/>
            <w:tcMar>
              <w:top w:w="74" w:type="dxa"/>
              <w:left w:w="142" w:type="dxa"/>
              <w:bottom w:w="74" w:type="dxa"/>
              <w:right w:w="142" w:type="dxa"/>
            </w:tcMar>
            <w:vAlign w:val="center"/>
            <w:hideMark/>
          </w:tcPr>
          <w:p w:rsidR="00313FD3" w:rsidRPr="008238AF" w:rsidRDefault="00313FD3" w:rsidP="00DC7BCD">
            <w:pPr>
              <w:pStyle w:val="biao"/>
              <w:jc w:val="both"/>
              <w:rPr>
                <w:ins w:id="1943" w:author="MM" w:date="2022-07-15T14:35:00Z"/>
                <w:color w:val="000000" w:themeColor="text1"/>
              </w:rPr>
            </w:pPr>
            <w:ins w:id="1944" w:author="MM" w:date="2022-07-15T14:35:00Z">
              <w:r w:rsidRPr="008238AF">
                <w:rPr>
                  <w:rFonts w:hint="eastAsia"/>
                  <w:color w:val="000000" w:themeColor="text1"/>
                </w:rPr>
                <w:t>需要申请，核准之日起商标受保护</w:t>
              </w:r>
            </w:ins>
          </w:p>
        </w:tc>
      </w:tr>
      <w:tr w:rsidR="00313FD3" w:rsidRPr="008238AF" w:rsidTr="00DC7BCD">
        <w:trPr>
          <w:trHeight w:val="20"/>
          <w:ins w:id="1945" w:author="MM" w:date="2022-07-15T14:35:00Z"/>
        </w:trPr>
        <w:tc>
          <w:tcPr>
            <w:tcW w:w="1323"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1946" w:author="MM" w:date="2022-07-15T14:35:00Z"/>
                <w:color w:val="000000" w:themeColor="text1"/>
              </w:rPr>
            </w:pPr>
            <w:ins w:id="1947" w:author="MM" w:date="2022-07-15T14:35:00Z">
              <w:r w:rsidRPr="008238AF">
                <w:rPr>
                  <w:rFonts w:hint="eastAsia"/>
                  <w:color w:val="000000" w:themeColor="text1"/>
                </w:rPr>
                <w:t>反不正当竞争法</w:t>
              </w:r>
            </w:ins>
          </w:p>
        </w:tc>
        <w:tc>
          <w:tcPr>
            <w:tcW w:w="1078"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1948" w:author="MM" w:date="2022-07-15T14:35:00Z"/>
                <w:color w:val="000000" w:themeColor="text1"/>
              </w:rPr>
            </w:pPr>
            <w:ins w:id="1949" w:author="MM" w:date="2022-07-15T14:35:00Z">
              <w:r w:rsidRPr="008238AF">
                <w:rPr>
                  <w:rFonts w:hint="eastAsia"/>
                  <w:color w:val="000000" w:themeColor="text1"/>
                </w:rPr>
                <w:t>商业秘密权</w:t>
              </w:r>
            </w:ins>
          </w:p>
        </w:tc>
        <w:tc>
          <w:tcPr>
            <w:tcW w:w="2599" w:type="pct"/>
            <w:shd w:val="clear" w:color="auto" w:fill="auto"/>
            <w:tcMar>
              <w:top w:w="74" w:type="dxa"/>
              <w:left w:w="142" w:type="dxa"/>
              <w:bottom w:w="74" w:type="dxa"/>
              <w:right w:w="142" w:type="dxa"/>
            </w:tcMar>
            <w:vAlign w:val="center"/>
            <w:hideMark/>
          </w:tcPr>
          <w:p w:rsidR="00313FD3" w:rsidRPr="008238AF" w:rsidRDefault="00313FD3" w:rsidP="00DC7BCD">
            <w:pPr>
              <w:pStyle w:val="biao"/>
              <w:jc w:val="both"/>
              <w:rPr>
                <w:ins w:id="1950" w:author="MM" w:date="2022-07-15T14:35:00Z"/>
                <w:color w:val="000000" w:themeColor="text1"/>
              </w:rPr>
            </w:pPr>
            <w:ins w:id="1951" w:author="MM" w:date="2022-07-15T14:35:00Z">
              <w:r w:rsidRPr="008238AF">
                <w:rPr>
                  <w:rFonts w:hint="eastAsia"/>
                  <w:color w:val="000000" w:themeColor="text1"/>
                </w:rPr>
                <w:t>1、商业秘密包括技术与经营两个方面</w:t>
              </w:r>
            </w:ins>
          </w:p>
          <w:p w:rsidR="00313FD3" w:rsidRPr="008238AF" w:rsidRDefault="00313FD3" w:rsidP="00DC7BCD">
            <w:pPr>
              <w:pStyle w:val="biao"/>
              <w:jc w:val="both"/>
              <w:rPr>
                <w:ins w:id="1952" w:author="MM" w:date="2022-07-15T14:35:00Z"/>
                <w:color w:val="000000" w:themeColor="text1"/>
              </w:rPr>
            </w:pPr>
            <w:ins w:id="1953" w:author="MM" w:date="2022-07-15T14:35:00Z">
              <w:r w:rsidRPr="008238AF">
                <w:rPr>
                  <w:rFonts w:hint="eastAsia"/>
                  <w:color w:val="000000" w:themeColor="text1"/>
                </w:rPr>
                <w:t>2、必须有保密措施才能认定商业秘密</w:t>
              </w:r>
            </w:ins>
          </w:p>
        </w:tc>
      </w:tr>
    </w:tbl>
    <w:p w:rsidR="00530493" w:rsidRPr="00DE2966" w:rsidRDefault="00530493" w:rsidP="00530493">
      <w:pPr>
        <w:pStyle w:val="2"/>
        <w:spacing w:beforeLines="50" w:before="156"/>
        <w:ind w:firstLine="0"/>
        <w:rPr>
          <w:ins w:id="1954" w:author="MM" w:date="2022-07-18T16:50:00Z"/>
          <w:rFonts w:ascii="思源黑体 CN Normal" w:eastAsia="思源黑体 CN Normal" w:hAnsi="思源黑体 CN Normal" w:hint="eastAsia"/>
        </w:rPr>
      </w:pPr>
      <w:ins w:id="1955" w:author="MM" w:date="2022-07-18T16:50:00Z">
        <w:r w:rsidRPr="00C855EF">
          <w:rPr>
            <w:rFonts w:ascii="思源黑体 CN Normal" w:eastAsia="思源黑体 CN Normal" w:hAnsi="思源黑体 CN Normal" w:hint="eastAsia"/>
          </w:rPr>
          <w:t>易混淆点</w:t>
        </w:r>
        <w:r w:rsidRPr="00C855EF">
          <w:rPr>
            <w:rFonts w:ascii="思源黑体 CN Normal" w:eastAsia="思源黑体 CN Normal" w:hAnsi="思源黑体 CN Normal"/>
          </w:rPr>
          <w:t>2：知识产权人确定</w:t>
        </w:r>
        <w:bookmarkStart w:id="1956" w:name="_GoBack"/>
        <w:bookmarkEnd w:id="1956"/>
      </w:ins>
    </w:p>
    <w:p w:rsidR="00313FD3" w:rsidRPr="00530493" w:rsidDel="00530493" w:rsidRDefault="00CB297D" w:rsidP="00530493">
      <w:pPr>
        <w:pStyle w:val="biao"/>
        <w:rPr>
          <w:del w:id="1957" w:author="MM" w:date="2022-07-18T16:49:00Z"/>
          <w:rPrChange w:id="1958" w:author="MM" w:date="2022-07-18T16:51:00Z">
            <w:rPr>
              <w:del w:id="1959" w:author="MM" w:date="2022-07-18T16:49:00Z"/>
              <w:rFonts w:ascii="微软雅黑" w:hAnsi="微软雅黑"/>
            </w:rPr>
          </w:rPrChange>
        </w:rPr>
        <w:pPrChange w:id="1960" w:author="MM" w:date="2022-07-18T16:51:00Z">
          <w:pPr/>
        </w:pPrChange>
      </w:pPr>
      <w:moveToRangeStart w:id="1961" w:author="MM" w:date="2022-07-18T14:27:00Z" w:name="move109046869"/>
      <w:moveTo w:id="1962" w:author="MM" w:date="2022-07-18T14:27:00Z">
        <w:del w:id="1963" w:author="MM" w:date="2022-07-18T16:49:00Z">
          <w:r w:rsidRPr="00530493" w:rsidDel="00530493">
            <w:rPr>
              <w:rFonts w:hint="eastAsia"/>
              <w:rPrChange w:id="1964" w:author="MM" w:date="2022-07-18T16:51:00Z">
                <w:rPr>
                  <w:rFonts w:ascii="思源黑体 CN Normal" w:eastAsia="思源黑体 CN Normal" w:hAnsi="思源黑体 CN Normal" w:hint="eastAsia"/>
                </w:rPr>
              </w:rPrChange>
            </w:rPr>
            <w:delText>易混淆点</w:delText>
          </w:r>
          <w:r w:rsidRPr="00530493" w:rsidDel="00530493">
            <w:rPr>
              <w:rPrChange w:id="1965" w:author="MM" w:date="2022-07-18T16:51:00Z">
                <w:rPr>
                  <w:rFonts w:ascii="思源黑体 CN Normal" w:eastAsia="思源黑体 CN Normal" w:hAnsi="思源黑体 CN Normal"/>
                </w:rPr>
              </w:rPrChange>
            </w:rPr>
            <w:delText>2：知识产权人确定</w:delText>
          </w:r>
        </w:del>
      </w:moveTo>
      <w:moveToRangeEnd w:id="1961"/>
    </w:p>
    <w:p w:rsidR="00DA1BA3" w:rsidRPr="00CB297D" w:rsidDel="00530493" w:rsidRDefault="004A7DBC" w:rsidP="00530493">
      <w:pPr>
        <w:pStyle w:val="biao"/>
        <w:rPr>
          <w:del w:id="1966" w:author="MM" w:date="2022-07-18T16:51:00Z"/>
          <w:rFonts w:ascii="思源黑体 CN Normal" w:eastAsia="思源黑体 CN Normal" w:hAnsi="思源黑体 CN Normal" w:hint="eastAsia"/>
          <w:rPrChange w:id="1967" w:author="MM" w:date="2022-07-18T14:27:00Z">
            <w:rPr>
              <w:del w:id="1968" w:author="MM" w:date="2022-07-18T16:51:00Z"/>
              <w:rFonts w:ascii="微软雅黑" w:eastAsia="微软雅黑" w:hAnsi="微软雅黑"/>
            </w:rPr>
          </w:rPrChange>
        </w:rPr>
        <w:pPrChange w:id="1969" w:author="MM" w:date="2022-07-18T16:51:00Z">
          <w:pPr>
            <w:pStyle w:val="2"/>
            <w:spacing w:beforeLines="50" w:before="156"/>
            <w:ind w:firstLine="0"/>
          </w:pPr>
        </w:pPrChange>
      </w:pPr>
      <w:moveFromRangeStart w:id="1970" w:author="MM" w:date="2022-07-18T14:27:00Z" w:name="move109046869"/>
      <w:moveFrom w:id="1971" w:author="MM" w:date="2022-07-18T14:27:00Z">
        <w:r w:rsidRPr="00CB297D" w:rsidDel="00CB297D">
          <w:rPr>
            <w:rFonts w:ascii="思源黑体 CN Normal" w:eastAsia="思源黑体 CN Normal" w:hAnsi="思源黑体 CN Normal" w:hint="eastAsia"/>
            <w:rPrChange w:id="1972" w:author="MM" w:date="2022-07-18T14:27:00Z">
              <w:rPr>
                <w:rFonts w:ascii="微软雅黑" w:hAnsi="微软雅黑" w:hint="eastAsia"/>
              </w:rPr>
            </w:rPrChange>
          </w:rPr>
          <w:t>易混淆点</w:t>
        </w:r>
        <w:r w:rsidRPr="00CB297D" w:rsidDel="00CB297D">
          <w:rPr>
            <w:rFonts w:ascii="思源黑体 CN Normal" w:eastAsia="思源黑体 CN Normal" w:hAnsi="思源黑体 CN Normal"/>
            <w:rPrChange w:id="1973" w:author="MM" w:date="2022-07-18T14:27:00Z">
              <w:rPr>
                <w:rFonts w:ascii="微软雅黑" w:hAnsi="微软雅黑"/>
              </w:rPr>
            </w:rPrChange>
          </w:rPr>
          <w:t>2：知识产权人</w:t>
        </w:r>
        <w:del w:id="1974" w:author="MM" w:date="2022-07-18T16:51:00Z">
          <w:r w:rsidRPr="00CB297D" w:rsidDel="00530493">
            <w:rPr>
              <w:rFonts w:ascii="思源黑体 CN Normal" w:eastAsia="思源黑体 CN Normal" w:hAnsi="思源黑体 CN Normal"/>
              <w:rPrChange w:id="1975" w:author="MM" w:date="2022-07-18T14:27:00Z">
                <w:rPr>
                  <w:rFonts w:ascii="微软雅黑" w:hAnsi="微软雅黑"/>
                </w:rPr>
              </w:rPrChange>
            </w:rPr>
            <w:delText>确定</w:delText>
          </w:r>
        </w:del>
      </w:moveFrom>
    </w:p>
    <w:moveFromRangeEnd w:id="1970"/>
    <w:p w:rsidR="00313FD3" w:rsidRDefault="004A7DBC" w:rsidP="00530493">
      <w:pPr>
        <w:pStyle w:val="biao"/>
        <w:jc w:val="left"/>
        <w:rPr>
          <w:ins w:id="1976" w:author="MM" w:date="2022-07-15T14:36:00Z"/>
          <w:rFonts w:hint="eastAsia"/>
        </w:rPr>
        <w:pPrChange w:id="1977" w:author="MM" w:date="2022-07-18T16:51:00Z">
          <w:pPr/>
        </w:pPrChange>
      </w:pPr>
      <w:del w:id="1978" w:author="MM" w:date="2022-07-15T14:36:00Z">
        <w:r w:rsidRPr="00BE71A6" w:rsidDel="00313FD3">
          <w:rPr>
            <w:rFonts w:ascii="Times New Roman" w:hAnsi="Times New Roman"/>
            <w:noProof/>
            <w:rPrChange w:id="1979" w:author="MM" w:date="2022-07-15T13:50:00Z">
              <w:rPr>
                <w:rFonts w:ascii="微软雅黑" w:hAnsi="微软雅黑"/>
                <w:noProof/>
              </w:rPr>
            </w:rPrChange>
          </w:rPr>
          <w:drawing>
            <wp:inline distT="0" distB="0" distL="0" distR="0" wp14:anchorId="7381AEE9" wp14:editId="51200EDD">
              <wp:extent cx="4327451" cy="2661757"/>
              <wp:effectExtent l="0" t="0" r="0" b="571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pic:cNvPicPr>
                    </pic:nvPicPr>
                    <pic:blipFill>
                      <a:blip r:embed="rId29"/>
                      <a:stretch>
                        <a:fillRect/>
                      </a:stretch>
                    </pic:blipFill>
                    <pic:spPr>
                      <a:xfrm>
                        <a:off x="0" y="0"/>
                        <a:ext cx="4336232" cy="2667158"/>
                      </a:xfrm>
                      <a:prstGeom prst="rect">
                        <a:avLst/>
                      </a:prstGeom>
                    </pic:spPr>
                  </pic:pic>
                </a:graphicData>
              </a:graphic>
            </wp:inline>
          </w:drawing>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528"/>
        <w:gridCol w:w="871"/>
        <w:gridCol w:w="3822"/>
        <w:gridCol w:w="3232"/>
      </w:tblGrid>
      <w:tr w:rsidR="00313FD3" w:rsidRPr="008238AF" w:rsidTr="00DC7BCD">
        <w:trPr>
          <w:trHeight w:val="20"/>
          <w:ins w:id="1980" w:author="MM" w:date="2022-07-15T14:36:00Z"/>
        </w:trPr>
        <w:tc>
          <w:tcPr>
            <w:tcW w:w="826" w:type="pct"/>
            <w:gridSpan w:val="2"/>
            <w:shd w:val="clear" w:color="auto" w:fill="auto"/>
            <w:tcMar>
              <w:top w:w="74" w:type="dxa"/>
              <w:left w:w="142" w:type="dxa"/>
              <w:bottom w:w="74" w:type="dxa"/>
              <w:right w:w="142" w:type="dxa"/>
            </w:tcMar>
            <w:vAlign w:val="center"/>
            <w:hideMark/>
          </w:tcPr>
          <w:p w:rsidR="00313FD3" w:rsidRPr="008238AF" w:rsidRDefault="00313FD3" w:rsidP="00DC7BCD">
            <w:pPr>
              <w:pStyle w:val="biao"/>
              <w:rPr>
                <w:ins w:id="1981" w:author="MM" w:date="2022-07-15T14:36:00Z"/>
                <w:color w:val="000000" w:themeColor="text1"/>
              </w:rPr>
            </w:pPr>
            <w:ins w:id="1982" w:author="MM" w:date="2022-07-15T14:36:00Z">
              <w:r w:rsidRPr="008238AF">
                <w:rPr>
                  <w:rFonts w:hint="eastAsia"/>
                  <w:color w:val="000000" w:themeColor="text1"/>
                </w:rPr>
                <w:t>情况说明</w:t>
              </w:r>
            </w:ins>
          </w:p>
        </w:tc>
        <w:tc>
          <w:tcPr>
            <w:tcW w:w="2261"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1983" w:author="MM" w:date="2022-07-15T14:36:00Z"/>
                <w:color w:val="000000" w:themeColor="text1"/>
              </w:rPr>
            </w:pPr>
            <w:ins w:id="1984" w:author="MM" w:date="2022-07-15T14:36:00Z">
              <w:r w:rsidRPr="008238AF">
                <w:rPr>
                  <w:rFonts w:hint="eastAsia"/>
                  <w:color w:val="000000" w:themeColor="text1"/>
                </w:rPr>
                <w:t>判断说明</w:t>
              </w:r>
            </w:ins>
          </w:p>
        </w:tc>
        <w:tc>
          <w:tcPr>
            <w:tcW w:w="1913"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1985" w:author="MM" w:date="2022-07-15T14:36:00Z"/>
                <w:color w:val="000000" w:themeColor="text1"/>
              </w:rPr>
            </w:pPr>
            <w:ins w:id="1986" w:author="MM" w:date="2022-07-15T14:36:00Z">
              <w:r w:rsidRPr="008238AF">
                <w:rPr>
                  <w:rFonts w:hint="eastAsia"/>
                  <w:color w:val="000000" w:themeColor="text1"/>
                </w:rPr>
                <w:t>归属</w:t>
              </w:r>
            </w:ins>
          </w:p>
        </w:tc>
      </w:tr>
      <w:tr w:rsidR="00313FD3" w:rsidRPr="008238AF" w:rsidTr="00DC7BCD">
        <w:trPr>
          <w:trHeight w:val="20"/>
          <w:ins w:id="1987" w:author="MM" w:date="2022-07-15T14:36:00Z"/>
        </w:trPr>
        <w:tc>
          <w:tcPr>
            <w:tcW w:w="312" w:type="pct"/>
            <w:vMerge w:val="restart"/>
            <w:shd w:val="clear" w:color="auto" w:fill="auto"/>
            <w:tcMar>
              <w:top w:w="74" w:type="dxa"/>
              <w:left w:w="142" w:type="dxa"/>
              <w:bottom w:w="74" w:type="dxa"/>
              <w:right w:w="142" w:type="dxa"/>
            </w:tcMar>
            <w:vAlign w:val="center"/>
            <w:hideMark/>
          </w:tcPr>
          <w:p w:rsidR="00313FD3" w:rsidRPr="008238AF" w:rsidRDefault="00313FD3" w:rsidP="00DC7BCD">
            <w:pPr>
              <w:pStyle w:val="biao"/>
              <w:rPr>
                <w:ins w:id="1988" w:author="MM" w:date="2022-07-15T14:36:00Z"/>
                <w:color w:val="000000" w:themeColor="text1"/>
              </w:rPr>
            </w:pPr>
            <w:ins w:id="1989" w:author="MM" w:date="2022-07-15T14:36:00Z">
              <w:r w:rsidRPr="008238AF">
                <w:rPr>
                  <w:rFonts w:hint="eastAsia"/>
                  <w:color w:val="000000" w:themeColor="text1"/>
                </w:rPr>
                <w:t>作品</w:t>
              </w:r>
            </w:ins>
          </w:p>
        </w:tc>
        <w:tc>
          <w:tcPr>
            <w:tcW w:w="515" w:type="pct"/>
            <w:vMerge w:val="restart"/>
            <w:shd w:val="clear" w:color="auto" w:fill="auto"/>
            <w:tcMar>
              <w:top w:w="74" w:type="dxa"/>
              <w:left w:w="142" w:type="dxa"/>
              <w:bottom w:w="74" w:type="dxa"/>
              <w:right w:w="142" w:type="dxa"/>
            </w:tcMar>
            <w:vAlign w:val="center"/>
            <w:hideMark/>
          </w:tcPr>
          <w:p w:rsidR="00313FD3" w:rsidRPr="008238AF" w:rsidRDefault="00313FD3" w:rsidP="00DC7BCD">
            <w:pPr>
              <w:pStyle w:val="biao"/>
              <w:rPr>
                <w:ins w:id="1990" w:author="MM" w:date="2022-07-15T14:36:00Z"/>
                <w:color w:val="000000" w:themeColor="text1"/>
              </w:rPr>
            </w:pPr>
            <w:ins w:id="1991" w:author="MM" w:date="2022-07-15T14:36:00Z">
              <w:r w:rsidRPr="008238AF">
                <w:rPr>
                  <w:rFonts w:hint="eastAsia"/>
                  <w:color w:val="000000" w:themeColor="text1"/>
                </w:rPr>
                <w:t>职务作品</w:t>
              </w:r>
            </w:ins>
          </w:p>
        </w:tc>
        <w:tc>
          <w:tcPr>
            <w:tcW w:w="2261"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1992" w:author="MM" w:date="2022-07-15T14:36:00Z"/>
                <w:color w:val="000000" w:themeColor="text1"/>
              </w:rPr>
            </w:pPr>
            <w:ins w:id="1993" w:author="MM" w:date="2022-07-15T14:36:00Z">
              <w:r w:rsidRPr="008238AF">
                <w:rPr>
                  <w:rFonts w:hint="eastAsia"/>
                  <w:color w:val="000000" w:themeColor="text1"/>
                </w:rPr>
                <w:t>利用单位的物质技术条件进行创作，并由单位承担责任的</w:t>
              </w:r>
            </w:ins>
          </w:p>
        </w:tc>
        <w:tc>
          <w:tcPr>
            <w:tcW w:w="1913"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1994" w:author="MM" w:date="2022-07-15T14:36:00Z"/>
                <w:color w:val="000000" w:themeColor="text1"/>
              </w:rPr>
            </w:pPr>
            <w:ins w:id="1995" w:author="MM" w:date="2022-07-15T14:36:00Z">
              <w:r w:rsidRPr="008238AF">
                <w:rPr>
                  <w:rFonts w:hint="eastAsia"/>
                  <w:color w:val="000000" w:themeColor="text1"/>
                </w:rPr>
                <w:t>除署名权外其他著作权归单位</w:t>
              </w:r>
            </w:ins>
          </w:p>
        </w:tc>
      </w:tr>
      <w:tr w:rsidR="00313FD3" w:rsidRPr="008238AF" w:rsidTr="00DC7BCD">
        <w:trPr>
          <w:trHeight w:val="20"/>
          <w:ins w:id="1996" w:author="MM" w:date="2022-07-15T14:36:00Z"/>
        </w:trPr>
        <w:tc>
          <w:tcPr>
            <w:tcW w:w="312" w:type="pct"/>
            <w:vMerge/>
            <w:shd w:val="clear" w:color="auto" w:fill="auto"/>
            <w:vAlign w:val="center"/>
            <w:hideMark/>
          </w:tcPr>
          <w:p w:rsidR="00313FD3" w:rsidRPr="008238AF" w:rsidRDefault="00313FD3" w:rsidP="00DC7BCD">
            <w:pPr>
              <w:pStyle w:val="biao"/>
              <w:rPr>
                <w:ins w:id="1997" w:author="MM" w:date="2022-07-15T14:36:00Z"/>
                <w:color w:val="000000" w:themeColor="text1"/>
              </w:rPr>
            </w:pPr>
          </w:p>
        </w:tc>
        <w:tc>
          <w:tcPr>
            <w:tcW w:w="515" w:type="pct"/>
            <w:vMerge/>
            <w:shd w:val="clear" w:color="auto" w:fill="auto"/>
            <w:vAlign w:val="center"/>
            <w:hideMark/>
          </w:tcPr>
          <w:p w:rsidR="00313FD3" w:rsidRPr="008238AF" w:rsidRDefault="00313FD3" w:rsidP="00DC7BCD">
            <w:pPr>
              <w:pStyle w:val="biao"/>
              <w:rPr>
                <w:ins w:id="1998" w:author="MM" w:date="2022-07-15T14:36:00Z"/>
                <w:color w:val="000000" w:themeColor="text1"/>
              </w:rPr>
            </w:pPr>
          </w:p>
        </w:tc>
        <w:tc>
          <w:tcPr>
            <w:tcW w:w="2261"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1999" w:author="MM" w:date="2022-07-15T14:36:00Z"/>
                <w:color w:val="000000" w:themeColor="text1"/>
              </w:rPr>
            </w:pPr>
            <w:ins w:id="2000" w:author="MM" w:date="2022-07-15T14:36:00Z">
              <w:r w:rsidRPr="008238AF">
                <w:rPr>
                  <w:rFonts w:hint="eastAsia"/>
                  <w:color w:val="000000" w:themeColor="text1"/>
                </w:rPr>
                <w:t>有合同约定，其著作权属于单位</w:t>
              </w:r>
            </w:ins>
          </w:p>
        </w:tc>
        <w:tc>
          <w:tcPr>
            <w:tcW w:w="1913"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01" w:author="MM" w:date="2022-07-15T14:36:00Z"/>
                <w:color w:val="000000" w:themeColor="text1"/>
              </w:rPr>
            </w:pPr>
            <w:ins w:id="2002" w:author="MM" w:date="2022-07-15T14:36:00Z">
              <w:r w:rsidRPr="008238AF">
                <w:rPr>
                  <w:rFonts w:hint="eastAsia"/>
                  <w:color w:val="000000" w:themeColor="text1"/>
                </w:rPr>
                <w:t>除署名权外其他著作权归单位</w:t>
              </w:r>
            </w:ins>
          </w:p>
        </w:tc>
      </w:tr>
      <w:tr w:rsidR="00313FD3" w:rsidRPr="008238AF" w:rsidTr="00DC7BCD">
        <w:trPr>
          <w:trHeight w:val="20"/>
          <w:ins w:id="2003" w:author="MM" w:date="2022-07-15T14:36:00Z"/>
        </w:trPr>
        <w:tc>
          <w:tcPr>
            <w:tcW w:w="312" w:type="pct"/>
            <w:vMerge/>
            <w:shd w:val="clear" w:color="auto" w:fill="auto"/>
            <w:vAlign w:val="center"/>
            <w:hideMark/>
          </w:tcPr>
          <w:p w:rsidR="00313FD3" w:rsidRPr="008238AF" w:rsidRDefault="00313FD3" w:rsidP="00DC7BCD">
            <w:pPr>
              <w:pStyle w:val="biao"/>
              <w:rPr>
                <w:ins w:id="2004" w:author="MM" w:date="2022-07-15T14:36:00Z"/>
                <w:color w:val="000000" w:themeColor="text1"/>
              </w:rPr>
            </w:pPr>
          </w:p>
        </w:tc>
        <w:tc>
          <w:tcPr>
            <w:tcW w:w="515" w:type="pct"/>
            <w:vMerge/>
            <w:shd w:val="clear" w:color="auto" w:fill="auto"/>
            <w:vAlign w:val="center"/>
            <w:hideMark/>
          </w:tcPr>
          <w:p w:rsidR="00313FD3" w:rsidRPr="008238AF" w:rsidRDefault="00313FD3" w:rsidP="00DC7BCD">
            <w:pPr>
              <w:pStyle w:val="biao"/>
              <w:rPr>
                <w:ins w:id="2005" w:author="MM" w:date="2022-07-15T14:36:00Z"/>
                <w:color w:val="000000" w:themeColor="text1"/>
              </w:rPr>
            </w:pPr>
          </w:p>
        </w:tc>
        <w:tc>
          <w:tcPr>
            <w:tcW w:w="2261"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06" w:author="MM" w:date="2022-07-15T14:36:00Z"/>
                <w:color w:val="000000" w:themeColor="text1"/>
              </w:rPr>
            </w:pPr>
            <w:ins w:id="2007" w:author="MM" w:date="2022-07-15T14:36:00Z">
              <w:r w:rsidRPr="008238AF">
                <w:rPr>
                  <w:rFonts w:hint="eastAsia"/>
                  <w:color w:val="000000" w:themeColor="text1"/>
                </w:rPr>
                <w:t>其他</w:t>
              </w:r>
            </w:ins>
          </w:p>
        </w:tc>
        <w:tc>
          <w:tcPr>
            <w:tcW w:w="1913"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08" w:author="MM" w:date="2022-07-15T14:36:00Z"/>
                <w:color w:val="000000" w:themeColor="text1"/>
              </w:rPr>
            </w:pPr>
            <w:ins w:id="2009" w:author="MM" w:date="2022-07-15T14:36:00Z">
              <w:r w:rsidRPr="008238AF">
                <w:rPr>
                  <w:rFonts w:hint="eastAsia"/>
                  <w:color w:val="000000" w:themeColor="text1"/>
                </w:rPr>
                <w:t>作者拥有著作权，单位有权在业务范围内优先使用</w:t>
              </w:r>
            </w:ins>
          </w:p>
        </w:tc>
      </w:tr>
      <w:tr w:rsidR="00313FD3" w:rsidRPr="008238AF" w:rsidTr="00DC7BCD">
        <w:trPr>
          <w:trHeight w:val="20"/>
          <w:ins w:id="2010" w:author="MM" w:date="2022-07-15T14:36:00Z"/>
        </w:trPr>
        <w:tc>
          <w:tcPr>
            <w:tcW w:w="312" w:type="pct"/>
            <w:vMerge w:val="restar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11" w:author="MM" w:date="2022-07-15T14:36:00Z"/>
                <w:color w:val="000000" w:themeColor="text1"/>
              </w:rPr>
            </w:pPr>
            <w:ins w:id="2012" w:author="MM" w:date="2022-07-15T14:36:00Z">
              <w:r w:rsidRPr="008238AF">
                <w:rPr>
                  <w:rFonts w:hint="eastAsia"/>
                  <w:color w:val="000000" w:themeColor="text1"/>
                </w:rPr>
                <w:t>软件</w:t>
              </w:r>
            </w:ins>
          </w:p>
        </w:tc>
        <w:tc>
          <w:tcPr>
            <w:tcW w:w="515" w:type="pct"/>
            <w:vMerge w:val="restar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13" w:author="MM" w:date="2022-07-15T14:36:00Z"/>
                <w:color w:val="000000" w:themeColor="text1"/>
              </w:rPr>
            </w:pPr>
            <w:ins w:id="2014" w:author="MM" w:date="2022-07-15T14:36:00Z">
              <w:r w:rsidRPr="008238AF">
                <w:rPr>
                  <w:rFonts w:hint="eastAsia"/>
                  <w:color w:val="000000" w:themeColor="text1"/>
                </w:rPr>
                <w:t>职务</w:t>
              </w:r>
            </w:ins>
          </w:p>
          <w:p w:rsidR="00313FD3" w:rsidRPr="008238AF" w:rsidRDefault="00313FD3" w:rsidP="00DC7BCD">
            <w:pPr>
              <w:pStyle w:val="biao"/>
              <w:rPr>
                <w:ins w:id="2015" w:author="MM" w:date="2022-07-15T14:36:00Z"/>
                <w:color w:val="000000" w:themeColor="text1"/>
              </w:rPr>
            </w:pPr>
            <w:ins w:id="2016" w:author="MM" w:date="2022-07-15T14:36:00Z">
              <w:r w:rsidRPr="008238AF">
                <w:rPr>
                  <w:rFonts w:hint="eastAsia"/>
                  <w:color w:val="000000" w:themeColor="text1"/>
                </w:rPr>
                <w:t>作品</w:t>
              </w:r>
            </w:ins>
          </w:p>
        </w:tc>
        <w:tc>
          <w:tcPr>
            <w:tcW w:w="2261"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17" w:author="MM" w:date="2022-07-15T14:36:00Z"/>
                <w:color w:val="000000" w:themeColor="text1"/>
              </w:rPr>
            </w:pPr>
            <w:ins w:id="2018" w:author="MM" w:date="2022-07-15T14:36:00Z">
              <w:r w:rsidRPr="008238AF">
                <w:rPr>
                  <w:rFonts w:hint="eastAsia"/>
                  <w:color w:val="000000" w:themeColor="text1"/>
                </w:rPr>
                <w:t>属于本职工作中明确规定的开发目标</w:t>
              </w:r>
            </w:ins>
          </w:p>
        </w:tc>
        <w:tc>
          <w:tcPr>
            <w:tcW w:w="1913"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19" w:author="MM" w:date="2022-07-15T14:36:00Z"/>
                <w:color w:val="000000" w:themeColor="text1"/>
              </w:rPr>
            </w:pPr>
            <w:ins w:id="2020" w:author="MM" w:date="2022-07-15T14:36:00Z">
              <w:r w:rsidRPr="008238AF">
                <w:rPr>
                  <w:rFonts w:hint="eastAsia"/>
                  <w:color w:val="000000" w:themeColor="text1"/>
                </w:rPr>
                <w:t>单位享有著作权</w:t>
              </w:r>
            </w:ins>
          </w:p>
        </w:tc>
      </w:tr>
      <w:tr w:rsidR="00313FD3" w:rsidRPr="008238AF" w:rsidTr="00DC7BCD">
        <w:trPr>
          <w:trHeight w:val="20"/>
          <w:ins w:id="2021" w:author="MM" w:date="2022-07-15T14:36:00Z"/>
        </w:trPr>
        <w:tc>
          <w:tcPr>
            <w:tcW w:w="312" w:type="pct"/>
            <w:vMerge/>
            <w:shd w:val="clear" w:color="auto" w:fill="auto"/>
            <w:vAlign w:val="center"/>
            <w:hideMark/>
          </w:tcPr>
          <w:p w:rsidR="00313FD3" w:rsidRPr="008238AF" w:rsidRDefault="00313FD3" w:rsidP="00DC7BCD">
            <w:pPr>
              <w:pStyle w:val="biao"/>
              <w:rPr>
                <w:ins w:id="2022" w:author="MM" w:date="2022-07-15T14:36:00Z"/>
                <w:color w:val="000000" w:themeColor="text1"/>
              </w:rPr>
            </w:pPr>
          </w:p>
        </w:tc>
        <w:tc>
          <w:tcPr>
            <w:tcW w:w="515" w:type="pct"/>
            <w:vMerge/>
            <w:shd w:val="clear" w:color="auto" w:fill="auto"/>
            <w:vAlign w:val="center"/>
            <w:hideMark/>
          </w:tcPr>
          <w:p w:rsidR="00313FD3" w:rsidRPr="008238AF" w:rsidRDefault="00313FD3" w:rsidP="00DC7BCD">
            <w:pPr>
              <w:pStyle w:val="biao"/>
              <w:rPr>
                <w:ins w:id="2023" w:author="MM" w:date="2022-07-15T14:36:00Z"/>
                <w:color w:val="000000" w:themeColor="text1"/>
              </w:rPr>
            </w:pPr>
          </w:p>
        </w:tc>
        <w:tc>
          <w:tcPr>
            <w:tcW w:w="2261"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24" w:author="MM" w:date="2022-07-15T14:36:00Z"/>
                <w:color w:val="000000" w:themeColor="text1"/>
              </w:rPr>
            </w:pPr>
            <w:ins w:id="2025" w:author="MM" w:date="2022-07-15T14:36:00Z">
              <w:r w:rsidRPr="008238AF">
                <w:rPr>
                  <w:rFonts w:hint="eastAsia"/>
                  <w:color w:val="000000" w:themeColor="text1"/>
                </w:rPr>
                <w:t>属于从事本职工作活动的结果</w:t>
              </w:r>
            </w:ins>
          </w:p>
        </w:tc>
        <w:tc>
          <w:tcPr>
            <w:tcW w:w="1913"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26" w:author="MM" w:date="2022-07-15T14:36:00Z"/>
                <w:color w:val="000000" w:themeColor="text1"/>
              </w:rPr>
            </w:pPr>
            <w:ins w:id="2027" w:author="MM" w:date="2022-07-15T14:36:00Z">
              <w:r w:rsidRPr="008238AF">
                <w:rPr>
                  <w:rFonts w:hint="eastAsia"/>
                  <w:color w:val="000000" w:themeColor="text1"/>
                </w:rPr>
                <w:t>单位享有著作权</w:t>
              </w:r>
            </w:ins>
          </w:p>
        </w:tc>
      </w:tr>
      <w:tr w:rsidR="00313FD3" w:rsidRPr="008238AF" w:rsidTr="00DC7BCD">
        <w:trPr>
          <w:trHeight w:val="20"/>
          <w:ins w:id="2028" w:author="MM" w:date="2022-07-15T14:36:00Z"/>
        </w:trPr>
        <w:tc>
          <w:tcPr>
            <w:tcW w:w="312" w:type="pct"/>
            <w:vMerge/>
            <w:shd w:val="clear" w:color="auto" w:fill="auto"/>
            <w:vAlign w:val="center"/>
            <w:hideMark/>
          </w:tcPr>
          <w:p w:rsidR="00313FD3" w:rsidRPr="008238AF" w:rsidRDefault="00313FD3" w:rsidP="00DC7BCD">
            <w:pPr>
              <w:pStyle w:val="biao"/>
              <w:rPr>
                <w:ins w:id="2029" w:author="MM" w:date="2022-07-15T14:36:00Z"/>
                <w:color w:val="000000" w:themeColor="text1"/>
              </w:rPr>
            </w:pPr>
          </w:p>
        </w:tc>
        <w:tc>
          <w:tcPr>
            <w:tcW w:w="515" w:type="pct"/>
            <w:vMerge/>
            <w:shd w:val="clear" w:color="auto" w:fill="auto"/>
            <w:vAlign w:val="center"/>
            <w:hideMark/>
          </w:tcPr>
          <w:p w:rsidR="00313FD3" w:rsidRPr="008238AF" w:rsidRDefault="00313FD3" w:rsidP="00DC7BCD">
            <w:pPr>
              <w:pStyle w:val="biao"/>
              <w:rPr>
                <w:ins w:id="2030" w:author="MM" w:date="2022-07-15T14:36:00Z"/>
                <w:color w:val="000000" w:themeColor="text1"/>
              </w:rPr>
            </w:pPr>
          </w:p>
        </w:tc>
        <w:tc>
          <w:tcPr>
            <w:tcW w:w="2261"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31" w:author="MM" w:date="2022-07-15T14:36:00Z"/>
                <w:color w:val="000000" w:themeColor="text1"/>
              </w:rPr>
            </w:pPr>
            <w:ins w:id="2032" w:author="MM" w:date="2022-07-15T14:36:00Z">
              <w:r w:rsidRPr="008238AF">
                <w:rPr>
                  <w:rFonts w:hint="eastAsia"/>
                  <w:color w:val="000000" w:themeColor="text1"/>
                </w:rPr>
                <w:t>使用了单位资金、专用设备、未公开的信息等物质、技术条件，并由单位或组织承担责任的软件</w:t>
              </w:r>
            </w:ins>
          </w:p>
        </w:tc>
        <w:tc>
          <w:tcPr>
            <w:tcW w:w="1913"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33" w:author="MM" w:date="2022-07-15T14:36:00Z"/>
                <w:color w:val="000000" w:themeColor="text1"/>
              </w:rPr>
            </w:pPr>
            <w:ins w:id="2034" w:author="MM" w:date="2022-07-15T14:36:00Z">
              <w:r w:rsidRPr="008238AF">
                <w:rPr>
                  <w:rFonts w:hint="eastAsia"/>
                  <w:color w:val="000000" w:themeColor="text1"/>
                </w:rPr>
                <w:t>单位享有著作权</w:t>
              </w:r>
            </w:ins>
          </w:p>
        </w:tc>
      </w:tr>
      <w:tr w:rsidR="00313FD3" w:rsidRPr="008238AF" w:rsidTr="00DC7BCD">
        <w:trPr>
          <w:trHeight w:val="20"/>
          <w:ins w:id="2035" w:author="MM" w:date="2022-07-15T14:36:00Z"/>
        </w:trPr>
        <w:tc>
          <w:tcPr>
            <w:tcW w:w="312" w:type="pct"/>
            <w:vMerge w:val="restar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36" w:author="MM" w:date="2022-07-15T14:36:00Z"/>
                <w:color w:val="000000" w:themeColor="text1"/>
              </w:rPr>
            </w:pPr>
            <w:ins w:id="2037" w:author="MM" w:date="2022-07-15T14:36:00Z">
              <w:r w:rsidRPr="008238AF">
                <w:rPr>
                  <w:rFonts w:hint="eastAsia"/>
                  <w:color w:val="000000" w:themeColor="text1"/>
                </w:rPr>
                <w:t>专利权</w:t>
              </w:r>
            </w:ins>
          </w:p>
        </w:tc>
        <w:tc>
          <w:tcPr>
            <w:tcW w:w="515" w:type="pct"/>
            <w:vMerge w:val="restar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38" w:author="MM" w:date="2022-07-15T14:36:00Z"/>
                <w:color w:val="000000" w:themeColor="text1"/>
              </w:rPr>
            </w:pPr>
            <w:ins w:id="2039" w:author="MM" w:date="2022-07-15T14:36:00Z">
              <w:r w:rsidRPr="008238AF">
                <w:rPr>
                  <w:rFonts w:hint="eastAsia"/>
                  <w:color w:val="000000" w:themeColor="text1"/>
                </w:rPr>
                <w:t>职务</w:t>
              </w:r>
            </w:ins>
          </w:p>
          <w:p w:rsidR="00313FD3" w:rsidRPr="008238AF" w:rsidRDefault="00313FD3" w:rsidP="00DC7BCD">
            <w:pPr>
              <w:pStyle w:val="biao"/>
              <w:rPr>
                <w:ins w:id="2040" w:author="MM" w:date="2022-07-15T14:36:00Z"/>
                <w:color w:val="000000" w:themeColor="text1"/>
              </w:rPr>
            </w:pPr>
            <w:ins w:id="2041" w:author="MM" w:date="2022-07-15T14:36:00Z">
              <w:r w:rsidRPr="008238AF">
                <w:rPr>
                  <w:rFonts w:hint="eastAsia"/>
                  <w:color w:val="000000" w:themeColor="text1"/>
                </w:rPr>
                <w:t>作品</w:t>
              </w:r>
            </w:ins>
          </w:p>
        </w:tc>
        <w:tc>
          <w:tcPr>
            <w:tcW w:w="2261"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42" w:author="MM" w:date="2022-07-15T14:36:00Z"/>
                <w:color w:val="000000" w:themeColor="text1"/>
              </w:rPr>
            </w:pPr>
            <w:ins w:id="2043" w:author="MM" w:date="2022-07-15T14:36:00Z">
              <w:r w:rsidRPr="008238AF">
                <w:rPr>
                  <w:rFonts w:hint="eastAsia"/>
                  <w:color w:val="000000" w:themeColor="text1"/>
                </w:rPr>
                <w:t>本职工作中作出的发明创造</w:t>
              </w:r>
            </w:ins>
          </w:p>
        </w:tc>
        <w:tc>
          <w:tcPr>
            <w:tcW w:w="1913"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44" w:author="MM" w:date="2022-07-15T14:36:00Z"/>
                <w:color w:val="000000" w:themeColor="text1"/>
              </w:rPr>
            </w:pPr>
            <w:ins w:id="2045" w:author="MM" w:date="2022-07-15T14:36:00Z">
              <w:r w:rsidRPr="008238AF">
                <w:rPr>
                  <w:rFonts w:hint="eastAsia"/>
                  <w:color w:val="000000" w:themeColor="text1"/>
                </w:rPr>
                <w:t>单位享有专利</w:t>
              </w:r>
            </w:ins>
          </w:p>
        </w:tc>
      </w:tr>
      <w:tr w:rsidR="00313FD3" w:rsidRPr="008238AF" w:rsidTr="00DC7BCD">
        <w:trPr>
          <w:trHeight w:val="20"/>
          <w:ins w:id="2046" w:author="MM" w:date="2022-07-15T14:36:00Z"/>
        </w:trPr>
        <w:tc>
          <w:tcPr>
            <w:tcW w:w="312" w:type="pct"/>
            <w:vMerge/>
            <w:shd w:val="clear" w:color="auto" w:fill="auto"/>
            <w:vAlign w:val="center"/>
            <w:hideMark/>
          </w:tcPr>
          <w:p w:rsidR="00313FD3" w:rsidRPr="008238AF" w:rsidRDefault="00313FD3" w:rsidP="00DC7BCD">
            <w:pPr>
              <w:pStyle w:val="biao"/>
              <w:rPr>
                <w:ins w:id="2047" w:author="MM" w:date="2022-07-15T14:36:00Z"/>
                <w:color w:val="000000" w:themeColor="text1"/>
              </w:rPr>
            </w:pPr>
          </w:p>
        </w:tc>
        <w:tc>
          <w:tcPr>
            <w:tcW w:w="515" w:type="pct"/>
            <w:vMerge/>
            <w:shd w:val="clear" w:color="auto" w:fill="auto"/>
            <w:vAlign w:val="center"/>
            <w:hideMark/>
          </w:tcPr>
          <w:p w:rsidR="00313FD3" w:rsidRPr="008238AF" w:rsidRDefault="00313FD3" w:rsidP="00DC7BCD">
            <w:pPr>
              <w:pStyle w:val="biao"/>
              <w:rPr>
                <w:ins w:id="2048" w:author="MM" w:date="2022-07-15T14:36:00Z"/>
                <w:color w:val="000000" w:themeColor="text1"/>
              </w:rPr>
            </w:pPr>
          </w:p>
        </w:tc>
        <w:tc>
          <w:tcPr>
            <w:tcW w:w="2261"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49" w:author="MM" w:date="2022-07-15T14:36:00Z"/>
                <w:color w:val="000000" w:themeColor="text1"/>
              </w:rPr>
            </w:pPr>
            <w:ins w:id="2050" w:author="MM" w:date="2022-07-15T14:36:00Z">
              <w:r w:rsidRPr="008238AF">
                <w:rPr>
                  <w:rFonts w:hint="eastAsia"/>
                  <w:color w:val="000000" w:themeColor="text1"/>
                </w:rPr>
                <w:t>履行本单位交付的本职工作之外的任务所作出的发明创造</w:t>
              </w:r>
            </w:ins>
          </w:p>
        </w:tc>
        <w:tc>
          <w:tcPr>
            <w:tcW w:w="1913"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51" w:author="MM" w:date="2022-07-15T14:36:00Z"/>
                <w:color w:val="000000" w:themeColor="text1"/>
              </w:rPr>
            </w:pPr>
            <w:ins w:id="2052" w:author="MM" w:date="2022-07-15T14:36:00Z">
              <w:r w:rsidRPr="008238AF">
                <w:rPr>
                  <w:rFonts w:hint="eastAsia"/>
                  <w:color w:val="000000" w:themeColor="text1"/>
                </w:rPr>
                <w:t>单位享有专利</w:t>
              </w:r>
            </w:ins>
          </w:p>
        </w:tc>
      </w:tr>
      <w:tr w:rsidR="00313FD3" w:rsidRPr="008238AF" w:rsidTr="00DC7BCD">
        <w:trPr>
          <w:trHeight w:val="20"/>
          <w:ins w:id="2053" w:author="MM" w:date="2022-07-15T14:36:00Z"/>
        </w:trPr>
        <w:tc>
          <w:tcPr>
            <w:tcW w:w="312" w:type="pct"/>
            <w:vMerge/>
            <w:shd w:val="clear" w:color="auto" w:fill="auto"/>
            <w:vAlign w:val="center"/>
            <w:hideMark/>
          </w:tcPr>
          <w:p w:rsidR="00313FD3" w:rsidRPr="008238AF" w:rsidRDefault="00313FD3" w:rsidP="00DC7BCD">
            <w:pPr>
              <w:pStyle w:val="biao"/>
              <w:rPr>
                <w:ins w:id="2054" w:author="MM" w:date="2022-07-15T14:36:00Z"/>
                <w:color w:val="000000" w:themeColor="text1"/>
              </w:rPr>
            </w:pPr>
          </w:p>
        </w:tc>
        <w:tc>
          <w:tcPr>
            <w:tcW w:w="515" w:type="pct"/>
            <w:vMerge/>
            <w:shd w:val="clear" w:color="auto" w:fill="auto"/>
            <w:vAlign w:val="center"/>
            <w:hideMark/>
          </w:tcPr>
          <w:p w:rsidR="00313FD3" w:rsidRPr="008238AF" w:rsidRDefault="00313FD3" w:rsidP="00DC7BCD">
            <w:pPr>
              <w:pStyle w:val="biao"/>
              <w:rPr>
                <w:ins w:id="2055" w:author="MM" w:date="2022-07-15T14:36:00Z"/>
                <w:color w:val="000000" w:themeColor="text1"/>
              </w:rPr>
            </w:pPr>
          </w:p>
        </w:tc>
        <w:tc>
          <w:tcPr>
            <w:tcW w:w="2261"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56" w:author="MM" w:date="2022-07-15T14:36:00Z"/>
                <w:color w:val="000000" w:themeColor="text1"/>
              </w:rPr>
            </w:pPr>
            <w:ins w:id="2057" w:author="MM" w:date="2022-07-15T14:36:00Z">
              <w:r w:rsidRPr="008238AF">
                <w:rPr>
                  <w:rFonts w:hint="eastAsia"/>
                  <w:color w:val="000000" w:themeColor="text1"/>
                </w:rPr>
                <w:t>离职、退休或调动工作后1年内，与原单位工作相关</w:t>
              </w:r>
            </w:ins>
          </w:p>
        </w:tc>
        <w:tc>
          <w:tcPr>
            <w:tcW w:w="1913"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58" w:author="MM" w:date="2022-07-15T14:36:00Z"/>
                <w:color w:val="000000" w:themeColor="text1"/>
              </w:rPr>
            </w:pPr>
            <w:ins w:id="2059" w:author="MM" w:date="2022-07-15T14:36:00Z">
              <w:r w:rsidRPr="008238AF">
                <w:rPr>
                  <w:rFonts w:hint="eastAsia"/>
                  <w:color w:val="000000" w:themeColor="text1"/>
                </w:rPr>
                <w:t>单位享有专利</w:t>
              </w:r>
            </w:ins>
          </w:p>
        </w:tc>
      </w:tr>
    </w:tbl>
    <w:p w:rsidR="00DA1BA3" w:rsidRDefault="004A7DBC">
      <w:pPr>
        <w:rPr>
          <w:ins w:id="2060" w:author="MM" w:date="2022-07-15T14:36:00Z"/>
        </w:rPr>
      </w:pPr>
      <w:del w:id="2061" w:author="MM" w:date="2022-07-15T14:36:00Z">
        <w:r w:rsidRPr="00BE71A6" w:rsidDel="00313FD3">
          <w:rPr>
            <w:noProof/>
            <w:rPrChange w:id="2062" w:author="MM" w:date="2022-07-15T13:50:00Z">
              <w:rPr>
                <w:rFonts w:ascii="微软雅黑" w:hAnsi="微软雅黑"/>
                <w:noProof/>
              </w:rPr>
            </w:rPrChange>
          </w:rPr>
          <w:drawing>
            <wp:inline distT="0" distB="0" distL="0" distR="0">
              <wp:extent cx="4348717" cy="2393498"/>
              <wp:effectExtent l="0" t="0" r="0" b="698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30"/>
                      <a:stretch>
                        <a:fillRect/>
                      </a:stretch>
                    </pic:blipFill>
                    <pic:spPr>
                      <a:xfrm>
                        <a:off x="0" y="0"/>
                        <a:ext cx="4359723" cy="2399555"/>
                      </a:xfrm>
                      <a:prstGeom prst="rect">
                        <a:avLst/>
                      </a:prstGeom>
                    </pic:spPr>
                  </pic:pic>
                </a:graphicData>
              </a:graphic>
            </wp:inline>
          </w:drawing>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536"/>
        <w:gridCol w:w="1149"/>
        <w:gridCol w:w="3534"/>
        <w:gridCol w:w="3371"/>
      </w:tblGrid>
      <w:tr w:rsidR="00313FD3" w:rsidRPr="008238AF" w:rsidTr="00DC7BCD">
        <w:trPr>
          <w:trHeight w:val="20"/>
          <w:ins w:id="2063" w:author="MM" w:date="2022-07-15T14:37:00Z"/>
        </w:trPr>
        <w:tc>
          <w:tcPr>
            <w:tcW w:w="981" w:type="pct"/>
            <w:gridSpan w:val="2"/>
            <w:shd w:val="clear" w:color="auto" w:fill="auto"/>
            <w:tcMar>
              <w:top w:w="74" w:type="dxa"/>
              <w:left w:w="142" w:type="dxa"/>
              <w:bottom w:w="74" w:type="dxa"/>
              <w:right w:w="142" w:type="dxa"/>
            </w:tcMar>
            <w:vAlign w:val="center"/>
            <w:hideMark/>
          </w:tcPr>
          <w:p w:rsidR="00313FD3" w:rsidRPr="008238AF" w:rsidRDefault="00313FD3" w:rsidP="00DC7BCD">
            <w:pPr>
              <w:pStyle w:val="biao"/>
              <w:rPr>
                <w:ins w:id="2064" w:author="MM" w:date="2022-07-15T14:37:00Z"/>
                <w:color w:val="000000" w:themeColor="text1"/>
              </w:rPr>
            </w:pPr>
            <w:ins w:id="2065" w:author="MM" w:date="2022-07-15T14:37:00Z">
              <w:r w:rsidRPr="008238AF">
                <w:rPr>
                  <w:rFonts w:hint="eastAsia"/>
                  <w:color w:val="000000" w:themeColor="text1"/>
                </w:rPr>
                <w:t>情况说明</w:t>
              </w:r>
            </w:ins>
          </w:p>
        </w:tc>
        <w:tc>
          <w:tcPr>
            <w:tcW w:w="2057"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66" w:author="MM" w:date="2022-07-15T14:37:00Z"/>
                <w:color w:val="000000" w:themeColor="text1"/>
              </w:rPr>
            </w:pPr>
            <w:ins w:id="2067" w:author="MM" w:date="2022-07-15T14:37:00Z">
              <w:r w:rsidRPr="008238AF">
                <w:rPr>
                  <w:rFonts w:hint="eastAsia"/>
                  <w:color w:val="000000" w:themeColor="text1"/>
                </w:rPr>
                <w:t>判断说明</w:t>
              </w:r>
            </w:ins>
          </w:p>
        </w:tc>
        <w:tc>
          <w:tcPr>
            <w:tcW w:w="1962"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68" w:author="MM" w:date="2022-07-15T14:37:00Z"/>
                <w:color w:val="000000" w:themeColor="text1"/>
              </w:rPr>
            </w:pPr>
            <w:ins w:id="2069" w:author="MM" w:date="2022-07-15T14:37:00Z">
              <w:r w:rsidRPr="008238AF">
                <w:rPr>
                  <w:rFonts w:hint="eastAsia"/>
                  <w:color w:val="000000" w:themeColor="text1"/>
                </w:rPr>
                <w:t>归属</w:t>
              </w:r>
            </w:ins>
          </w:p>
        </w:tc>
      </w:tr>
      <w:tr w:rsidR="00313FD3" w:rsidRPr="008238AF" w:rsidTr="00DC7BCD">
        <w:trPr>
          <w:trHeight w:val="20"/>
          <w:ins w:id="2070" w:author="MM" w:date="2022-07-15T14:37:00Z"/>
        </w:trPr>
        <w:tc>
          <w:tcPr>
            <w:tcW w:w="312" w:type="pct"/>
            <w:vMerge w:val="restar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71" w:author="MM" w:date="2022-07-15T14:37:00Z"/>
                <w:color w:val="000000" w:themeColor="text1"/>
              </w:rPr>
            </w:pPr>
            <w:ins w:id="2072" w:author="MM" w:date="2022-07-15T14:37:00Z">
              <w:r w:rsidRPr="008238AF">
                <w:rPr>
                  <w:rFonts w:hint="eastAsia"/>
                  <w:color w:val="000000" w:themeColor="text1"/>
                </w:rPr>
                <w:t>作品</w:t>
              </w:r>
            </w:ins>
          </w:p>
          <w:p w:rsidR="00313FD3" w:rsidRPr="008238AF" w:rsidRDefault="00313FD3" w:rsidP="00DC7BCD">
            <w:pPr>
              <w:pStyle w:val="biao"/>
              <w:rPr>
                <w:ins w:id="2073" w:author="MM" w:date="2022-07-15T14:37:00Z"/>
                <w:color w:val="000000" w:themeColor="text1"/>
              </w:rPr>
            </w:pPr>
            <w:ins w:id="2074" w:author="MM" w:date="2022-07-15T14:37:00Z">
              <w:r w:rsidRPr="008238AF">
                <w:rPr>
                  <w:rFonts w:hint="eastAsia"/>
                  <w:color w:val="000000" w:themeColor="text1"/>
                </w:rPr>
                <w:t>软件</w:t>
              </w:r>
            </w:ins>
          </w:p>
        </w:tc>
        <w:tc>
          <w:tcPr>
            <w:tcW w:w="669" w:type="pct"/>
            <w:vMerge w:val="restar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75" w:author="MM" w:date="2022-07-15T14:37:00Z"/>
                <w:color w:val="000000" w:themeColor="text1"/>
              </w:rPr>
            </w:pPr>
            <w:ins w:id="2076" w:author="MM" w:date="2022-07-15T14:37:00Z">
              <w:r w:rsidRPr="008238AF">
                <w:rPr>
                  <w:rFonts w:hint="eastAsia"/>
                  <w:color w:val="000000" w:themeColor="text1"/>
                </w:rPr>
                <w:t>委托</w:t>
              </w:r>
            </w:ins>
          </w:p>
          <w:p w:rsidR="00313FD3" w:rsidRPr="008238AF" w:rsidRDefault="00313FD3" w:rsidP="00DC7BCD">
            <w:pPr>
              <w:pStyle w:val="biao"/>
              <w:rPr>
                <w:ins w:id="2077" w:author="MM" w:date="2022-07-15T14:37:00Z"/>
                <w:color w:val="000000" w:themeColor="text1"/>
              </w:rPr>
            </w:pPr>
            <w:ins w:id="2078" w:author="MM" w:date="2022-07-15T14:37:00Z">
              <w:r w:rsidRPr="008238AF">
                <w:rPr>
                  <w:rFonts w:hint="eastAsia"/>
                  <w:color w:val="000000" w:themeColor="text1"/>
                </w:rPr>
                <w:t>创作</w:t>
              </w:r>
            </w:ins>
          </w:p>
        </w:tc>
        <w:tc>
          <w:tcPr>
            <w:tcW w:w="2057"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79" w:author="MM" w:date="2022-07-15T14:37:00Z"/>
                <w:color w:val="000000" w:themeColor="text1"/>
              </w:rPr>
            </w:pPr>
            <w:ins w:id="2080" w:author="MM" w:date="2022-07-15T14:37:00Z">
              <w:r w:rsidRPr="008238AF">
                <w:rPr>
                  <w:rFonts w:hint="eastAsia"/>
                  <w:color w:val="000000" w:themeColor="text1"/>
                </w:rPr>
                <w:t>有合同约定，著作权归委托方</w:t>
              </w:r>
            </w:ins>
          </w:p>
        </w:tc>
        <w:tc>
          <w:tcPr>
            <w:tcW w:w="1962"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81" w:author="MM" w:date="2022-07-15T14:37:00Z"/>
                <w:color w:val="000000" w:themeColor="text1"/>
              </w:rPr>
            </w:pPr>
            <w:ins w:id="2082" w:author="MM" w:date="2022-07-15T14:37:00Z">
              <w:r w:rsidRPr="008238AF">
                <w:rPr>
                  <w:rFonts w:hint="eastAsia"/>
                  <w:color w:val="000000" w:themeColor="text1"/>
                </w:rPr>
                <w:t>委托方</w:t>
              </w:r>
            </w:ins>
          </w:p>
        </w:tc>
      </w:tr>
      <w:tr w:rsidR="00313FD3" w:rsidRPr="008238AF" w:rsidTr="00DC7BCD">
        <w:trPr>
          <w:trHeight w:val="20"/>
          <w:ins w:id="2083" w:author="MM" w:date="2022-07-15T14:37:00Z"/>
        </w:trPr>
        <w:tc>
          <w:tcPr>
            <w:tcW w:w="312" w:type="pct"/>
            <w:vMerge/>
            <w:shd w:val="clear" w:color="auto" w:fill="auto"/>
            <w:vAlign w:val="center"/>
            <w:hideMark/>
          </w:tcPr>
          <w:p w:rsidR="00313FD3" w:rsidRPr="008238AF" w:rsidRDefault="00313FD3" w:rsidP="00DC7BCD">
            <w:pPr>
              <w:pStyle w:val="biao"/>
              <w:rPr>
                <w:ins w:id="2084" w:author="MM" w:date="2022-07-15T14:37:00Z"/>
                <w:color w:val="000000" w:themeColor="text1"/>
              </w:rPr>
            </w:pPr>
          </w:p>
        </w:tc>
        <w:tc>
          <w:tcPr>
            <w:tcW w:w="669" w:type="pct"/>
            <w:vMerge/>
            <w:shd w:val="clear" w:color="auto" w:fill="auto"/>
            <w:vAlign w:val="center"/>
            <w:hideMark/>
          </w:tcPr>
          <w:p w:rsidR="00313FD3" w:rsidRPr="008238AF" w:rsidRDefault="00313FD3" w:rsidP="00DC7BCD">
            <w:pPr>
              <w:pStyle w:val="biao"/>
              <w:rPr>
                <w:ins w:id="2085" w:author="MM" w:date="2022-07-15T14:37:00Z"/>
                <w:color w:val="000000" w:themeColor="text1"/>
              </w:rPr>
            </w:pPr>
          </w:p>
        </w:tc>
        <w:tc>
          <w:tcPr>
            <w:tcW w:w="2057"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86" w:author="MM" w:date="2022-07-15T14:37:00Z"/>
                <w:color w:val="000000" w:themeColor="text1"/>
              </w:rPr>
            </w:pPr>
            <w:ins w:id="2087" w:author="MM" w:date="2022-07-15T14:37:00Z">
              <w:r w:rsidRPr="008238AF">
                <w:rPr>
                  <w:rFonts w:hint="eastAsia"/>
                  <w:color w:val="000000" w:themeColor="text1"/>
                </w:rPr>
                <w:t>合同中未约定著作权归属</w:t>
              </w:r>
            </w:ins>
          </w:p>
        </w:tc>
        <w:tc>
          <w:tcPr>
            <w:tcW w:w="1962"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88" w:author="MM" w:date="2022-07-15T14:37:00Z"/>
                <w:color w:val="000000" w:themeColor="text1"/>
              </w:rPr>
            </w:pPr>
            <w:ins w:id="2089" w:author="MM" w:date="2022-07-15T14:37:00Z">
              <w:r w:rsidRPr="008238AF">
                <w:rPr>
                  <w:rFonts w:hint="eastAsia"/>
                  <w:color w:val="000000" w:themeColor="text1"/>
                </w:rPr>
                <w:t>创作方</w:t>
              </w:r>
            </w:ins>
          </w:p>
        </w:tc>
      </w:tr>
      <w:tr w:rsidR="00313FD3" w:rsidRPr="008238AF" w:rsidTr="00DC7BCD">
        <w:trPr>
          <w:trHeight w:val="20"/>
          <w:ins w:id="2090" w:author="MM" w:date="2022-07-15T14:37:00Z"/>
        </w:trPr>
        <w:tc>
          <w:tcPr>
            <w:tcW w:w="312" w:type="pct"/>
            <w:vMerge/>
            <w:shd w:val="clear" w:color="auto" w:fill="auto"/>
            <w:vAlign w:val="center"/>
            <w:hideMark/>
          </w:tcPr>
          <w:p w:rsidR="00313FD3" w:rsidRPr="008238AF" w:rsidRDefault="00313FD3" w:rsidP="00DC7BCD">
            <w:pPr>
              <w:pStyle w:val="biao"/>
              <w:rPr>
                <w:ins w:id="2091" w:author="MM" w:date="2022-07-15T14:37:00Z"/>
                <w:color w:val="000000" w:themeColor="text1"/>
              </w:rPr>
            </w:pPr>
          </w:p>
        </w:tc>
        <w:tc>
          <w:tcPr>
            <w:tcW w:w="669" w:type="pct"/>
            <w:vMerge w:val="restar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92" w:author="MM" w:date="2022-07-15T14:37:00Z"/>
                <w:color w:val="000000" w:themeColor="text1"/>
              </w:rPr>
            </w:pPr>
            <w:ins w:id="2093" w:author="MM" w:date="2022-07-15T14:37:00Z">
              <w:r w:rsidRPr="008238AF">
                <w:rPr>
                  <w:rFonts w:hint="eastAsia"/>
                  <w:color w:val="000000" w:themeColor="text1"/>
                </w:rPr>
                <w:t>合作</w:t>
              </w:r>
            </w:ins>
          </w:p>
          <w:p w:rsidR="00313FD3" w:rsidRPr="008238AF" w:rsidRDefault="00313FD3" w:rsidP="00DC7BCD">
            <w:pPr>
              <w:pStyle w:val="biao"/>
              <w:rPr>
                <w:ins w:id="2094" w:author="MM" w:date="2022-07-15T14:37:00Z"/>
                <w:color w:val="000000" w:themeColor="text1"/>
              </w:rPr>
            </w:pPr>
            <w:ins w:id="2095" w:author="MM" w:date="2022-07-15T14:37:00Z">
              <w:r w:rsidRPr="008238AF">
                <w:rPr>
                  <w:rFonts w:hint="eastAsia"/>
                  <w:color w:val="000000" w:themeColor="text1"/>
                </w:rPr>
                <w:t>开发</w:t>
              </w:r>
            </w:ins>
          </w:p>
        </w:tc>
        <w:tc>
          <w:tcPr>
            <w:tcW w:w="2057"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96" w:author="MM" w:date="2022-07-15T14:37:00Z"/>
                <w:color w:val="000000" w:themeColor="text1"/>
              </w:rPr>
            </w:pPr>
            <w:ins w:id="2097" w:author="MM" w:date="2022-07-15T14:37:00Z">
              <w:r w:rsidRPr="008238AF">
                <w:rPr>
                  <w:rFonts w:hint="eastAsia"/>
                  <w:color w:val="000000" w:themeColor="text1"/>
                </w:rPr>
                <w:t>只进行组织、提供咨询意见、物质条件或者进行其他辅助工作</w:t>
              </w:r>
            </w:ins>
          </w:p>
        </w:tc>
        <w:tc>
          <w:tcPr>
            <w:tcW w:w="1962"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098" w:author="MM" w:date="2022-07-15T14:37:00Z"/>
                <w:color w:val="000000" w:themeColor="text1"/>
              </w:rPr>
            </w:pPr>
            <w:ins w:id="2099" w:author="MM" w:date="2022-07-15T14:37:00Z">
              <w:r w:rsidRPr="008238AF">
                <w:rPr>
                  <w:rFonts w:hint="eastAsia"/>
                  <w:color w:val="000000" w:themeColor="text1"/>
                </w:rPr>
                <w:t>不享有著作权</w:t>
              </w:r>
            </w:ins>
          </w:p>
        </w:tc>
      </w:tr>
      <w:tr w:rsidR="00313FD3" w:rsidRPr="008238AF" w:rsidTr="00DC7BCD">
        <w:trPr>
          <w:trHeight w:val="20"/>
          <w:ins w:id="2100" w:author="MM" w:date="2022-07-15T14:37:00Z"/>
        </w:trPr>
        <w:tc>
          <w:tcPr>
            <w:tcW w:w="312" w:type="pct"/>
            <w:vMerge/>
            <w:shd w:val="clear" w:color="auto" w:fill="auto"/>
            <w:vAlign w:val="center"/>
            <w:hideMark/>
          </w:tcPr>
          <w:p w:rsidR="00313FD3" w:rsidRPr="008238AF" w:rsidRDefault="00313FD3" w:rsidP="00DC7BCD">
            <w:pPr>
              <w:pStyle w:val="biao"/>
              <w:rPr>
                <w:ins w:id="2101" w:author="MM" w:date="2022-07-15T14:37:00Z"/>
                <w:color w:val="000000" w:themeColor="text1"/>
              </w:rPr>
            </w:pPr>
          </w:p>
        </w:tc>
        <w:tc>
          <w:tcPr>
            <w:tcW w:w="669" w:type="pct"/>
            <w:vMerge/>
            <w:shd w:val="clear" w:color="auto" w:fill="auto"/>
            <w:vAlign w:val="center"/>
            <w:hideMark/>
          </w:tcPr>
          <w:p w:rsidR="00313FD3" w:rsidRPr="008238AF" w:rsidRDefault="00313FD3" w:rsidP="00DC7BCD">
            <w:pPr>
              <w:pStyle w:val="biao"/>
              <w:rPr>
                <w:ins w:id="2102" w:author="MM" w:date="2022-07-15T14:37:00Z"/>
                <w:color w:val="000000" w:themeColor="text1"/>
              </w:rPr>
            </w:pPr>
          </w:p>
        </w:tc>
        <w:tc>
          <w:tcPr>
            <w:tcW w:w="2057"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103" w:author="MM" w:date="2022-07-15T14:37:00Z"/>
                <w:color w:val="000000" w:themeColor="text1"/>
              </w:rPr>
            </w:pPr>
            <w:ins w:id="2104" w:author="MM" w:date="2022-07-15T14:37:00Z">
              <w:r w:rsidRPr="008238AF">
                <w:rPr>
                  <w:rFonts w:hint="eastAsia"/>
                  <w:color w:val="000000" w:themeColor="text1"/>
                </w:rPr>
                <w:t>共同创作的</w:t>
              </w:r>
            </w:ins>
          </w:p>
        </w:tc>
        <w:tc>
          <w:tcPr>
            <w:tcW w:w="1962" w:type="pct"/>
            <w:shd w:val="clear" w:color="auto" w:fill="auto"/>
            <w:tcMar>
              <w:top w:w="74" w:type="dxa"/>
              <w:left w:w="142" w:type="dxa"/>
              <w:bottom w:w="74" w:type="dxa"/>
              <w:right w:w="142" w:type="dxa"/>
            </w:tcMar>
            <w:vAlign w:val="center"/>
            <w:hideMark/>
          </w:tcPr>
          <w:p w:rsidR="00313FD3" w:rsidRPr="008238AF" w:rsidRDefault="00313FD3" w:rsidP="00DC7BCD">
            <w:pPr>
              <w:pStyle w:val="biao"/>
              <w:rPr>
                <w:ins w:id="2105" w:author="MM" w:date="2022-07-15T14:37:00Z"/>
                <w:color w:val="000000" w:themeColor="text1"/>
              </w:rPr>
            </w:pPr>
            <w:ins w:id="2106" w:author="MM" w:date="2022-07-15T14:37:00Z">
              <w:r w:rsidRPr="008238AF">
                <w:rPr>
                  <w:rFonts w:hint="eastAsia"/>
                  <w:color w:val="000000" w:themeColor="text1"/>
                </w:rPr>
                <w:t>共同享有，按人头比例。</w:t>
              </w:r>
            </w:ins>
          </w:p>
          <w:p w:rsidR="00313FD3" w:rsidRPr="008238AF" w:rsidRDefault="00313FD3" w:rsidP="00DC7BCD">
            <w:pPr>
              <w:pStyle w:val="biao"/>
              <w:rPr>
                <w:ins w:id="2107" w:author="MM" w:date="2022-07-15T14:37:00Z"/>
                <w:color w:val="000000" w:themeColor="text1"/>
              </w:rPr>
            </w:pPr>
            <w:ins w:id="2108" w:author="MM" w:date="2022-07-15T14:37:00Z">
              <w:r w:rsidRPr="008238AF">
                <w:rPr>
                  <w:rFonts w:hint="eastAsia"/>
                  <w:color w:val="000000" w:themeColor="text1"/>
                </w:rPr>
                <w:t>成果可分割的，可分开申请。</w:t>
              </w:r>
            </w:ins>
          </w:p>
        </w:tc>
      </w:tr>
      <w:tr w:rsidR="00313FD3" w:rsidRPr="008238AF" w:rsidTr="00DC7BCD">
        <w:trPr>
          <w:trHeight w:val="20"/>
          <w:ins w:id="2109" w:author="MM" w:date="2022-07-15T14:37:00Z"/>
        </w:trPr>
        <w:tc>
          <w:tcPr>
            <w:tcW w:w="981" w:type="pct"/>
            <w:gridSpan w:val="2"/>
            <w:shd w:val="clear" w:color="auto" w:fill="auto"/>
            <w:tcMar>
              <w:top w:w="74" w:type="dxa"/>
              <w:left w:w="142" w:type="dxa"/>
              <w:bottom w:w="74" w:type="dxa"/>
              <w:right w:w="142" w:type="dxa"/>
            </w:tcMar>
            <w:vAlign w:val="center"/>
            <w:hideMark/>
          </w:tcPr>
          <w:p w:rsidR="00313FD3" w:rsidRPr="008238AF" w:rsidRDefault="00313FD3" w:rsidP="00DC7BCD">
            <w:pPr>
              <w:pStyle w:val="biao"/>
              <w:rPr>
                <w:ins w:id="2110" w:author="MM" w:date="2022-07-15T14:37:00Z"/>
                <w:color w:val="000000" w:themeColor="text1"/>
              </w:rPr>
            </w:pPr>
            <w:ins w:id="2111" w:author="MM" w:date="2022-07-15T14:37:00Z">
              <w:r w:rsidRPr="008238AF">
                <w:rPr>
                  <w:rFonts w:hint="eastAsia"/>
                  <w:color w:val="000000" w:themeColor="text1"/>
                </w:rPr>
                <w:t>商标</w:t>
              </w:r>
            </w:ins>
          </w:p>
        </w:tc>
        <w:tc>
          <w:tcPr>
            <w:tcW w:w="4019" w:type="pct"/>
            <w:gridSpan w:val="2"/>
            <w:shd w:val="clear" w:color="auto" w:fill="auto"/>
            <w:tcMar>
              <w:top w:w="74" w:type="dxa"/>
              <w:left w:w="142" w:type="dxa"/>
              <w:bottom w:w="74" w:type="dxa"/>
              <w:right w:w="142" w:type="dxa"/>
            </w:tcMar>
            <w:vAlign w:val="center"/>
            <w:hideMark/>
          </w:tcPr>
          <w:p w:rsidR="00313FD3" w:rsidRPr="008238AF" w:rsidRDefault="00313FD3" w:rsidP="00DC7BCD">
            <w:pPr>
              <w:pStyle w:val="biao"/>
              <w:rPr>
                <w:ins w:id="2112" w:author="MM" w:date="2022-07-15T14:37:00Z"/>
                <w:color w:val="000000" w:themeColor="text1"/>
              </w:rPr>
            </w:pPr>
            <w:ins w:id="2113" w:author="MM" w:date="2022-07-15T14:37:00Z">
              <w:r w:rsidRPr="008238AF">
                <w:rPr>
                  <w:rFonts w:hint="eastAsia"/>
                  <w:color w:val="000000" w:themeColor="text1"/>
                </w:rPr>
                <w:t>谁先申请谁拥有（除知名商标的非法抢注）</w:t>
              </w:r>
            </w:ins>
          </w:p>
          <w:p w:rsidR="00313FD3" w:rsidRPr="008238AF" w:rsidRDefault="00313FD3" w:rsidP="00DC7BCD">
            <w:pPr>
              <w:pStyle w:val="biao"/>
              <w:rPr>
                <w:ins w:id="2114" w:author="MM" w:date="2022-07-15T14:37:00Z"/>
                <w:color w:val="000000" w:themeColor="text1"/>
              </w:rPr>
            </w:pPr>
            <w:ins w:id="2115" w:author="MM" w:date="2022-07-15T14:37:00Z">
              <w:r w:rsidRPr="008238AF">
                <w:rPr>
                  <w:rFonts w:hint="eastAsia"/>
                  <w:color w:val="000000" w:themeColor="text1"/>
                </w:rPr>
                <w:t>同时申请，则根据谁先使用（需提供证据）</w:t>
              </w:r>
            </w:ins>
          </w:p>
          <w:p w:rsidR="00313FD3" w:rsidRPr="008238AF" w:rsidRDefault="00313FD3" w:rsidP="00DC7BCD">
            <w:pPr>
              <w:pStyle w:val="biao"/>
              <w:rPr>
                <w:ins w:id="2116" w:author="MM" w:date="2022-07-15T14:37:00Z"/>
                <w:color w:val="000000" w:themeColor="text1"/>
              </w:rPr>
            </w:pPr>
            <w:ins w:id="2117" w:author="MM" w:date="2022-07-15T14:37:00Z">
              <w:r w:rsidRPr="008238AF">
                <w:rPr>
                  <w:rFonts w:hint="eastAsia"/>
                  <w:color w:val="000000" w:themeColor="text1"/>
                </w:rPr>
                <w:t>无法提供证据，协商归属，无效时使用抽签（但不可不确定）</w:t>
              </w:r>
            </w:ins>
          </w:p>
        </w:tc>
      </w:tr>
      <w:tr w:rsidR="00313FD3" w:rsidRPr="008238AF" w:rsidTr="00DC7BCD">
        <w:trPr>
          <w:trHeight w:val="20"/>
          <w:ins w:id="2118" w:author="MM" w:date="2022-07-15T14:37:00Z"/>
        </w:trPr>
        <w:tc>
          <w:tcPr>
            <w:tcW w:w="981" w:type="pct"/>
            <w:gridSpan w:val="2"/>
            <w:shd w:val="clear" w:color="auto" w:fill="auto"/>
            <w:tcMar>
              <w:top w:w="74" w:type="dxa"/>
              <w:left w:w="142" w:type="dxa"/>
              <w:bottom w:w="74" w:type="dxa"/>
              <w:right w:w="142" w:type="dxa"/>
            </w:tcMar>
            <w:vAlign w:val="center"/>
            <w:hideMark/>
          </w:tcPr>
          <w:p w:rsidR="00313FD3" w:rsidRPr="008238AF" w:rsidRDefault="00313FD3" w:rsidP="00DC7BCD">
            <w:pPr>
              <w:pStyle w:val="biao"/>
              <w:rPr>
                <w:ins w:id="2119" w:author="MM" w:date="2022-07-15T14:37:00Z"/>
                <w:color w:val="000000" w:themeColor="text1"/>
              </w:rPr>
            </w:pPr>
            <w:ins w:id="2120" w:author="MM" w:date="2022-07-15T14:37:00Z">
              <w:r w:rsidRPr="008238AF">
                <w:rPr>
                  <w:rFonts w:hint="eastAsia"/>
                  <w:color w:val="000000" w:themeColor="text1"/>
                </w:rPr>
                <w:t>专利</w:t>
              </w:r>
            </w:ins>
          </w:p>
        </w:tc>
        <w:tc>
          <w:tcPr>
            <w:tcW w:w="4019" w:type="pct"/>
            <w:gridSpan w:val="2"/>
            <w:shd w:val="clear" w:color="auto" w:fill="auto"/>
            <w:tcMar>
              <w:top w:w="74" w:type="dxa"/>
              <w:left w:w="142" w:type="dxa"/>
              <w:bottom w:w="74" w:type="dxa"/>
              <w:right w:w="142" w:type="dxa"/>
            </w:tcMar>
            <w:vAlign w:val="center"/>
            <w:hideMark/>
          </w:tcPr>
          <w:p w:rsidR="00313FD3" w:rsidRPr="008238AF" w:rsidRDefault="00313FD3" w:rsidP="00DC7BCD">
            <w:pPr>
              <w:pStyle w:val="biao"/>
              <w:rPr>
                <w:ins w:id="2121" w:author="MM" w:date="2022-07-15T14:37:00Z"/>
                <w:color w:val="000000" w:themeColor="text1"/>
              </w:rPr>
            </w:pPr>
            <w:ins w:id="2122" w:author="MM" w:date="2022-07-15T14:37:00Z">
              <w:r w:rsidRPr="008238AF">
                <w:rPr>
                  <w:rFonts w:hint="eastAsia"/>
                  <w:color w:val="000000" w:themeColor="text1"/>
                </w:rPr>
                <w:t>谁先申请谁拥有</w:t>
              </w:r>
            </w:ins>
          </w:p>
          <w:p w:rsidR="00313FD3" w:rsidRPr="008238AF" w:rsidRDefault="00313FD3" w:rsidP="00DC7BCD">
            <w:pPr>
              <w:pStyle w:val="biao"/>
              <w:rPr>
                <w:ins w:id="2123" w:author="MM" w:date="2022-07-15T14:37:00Z"/>
                <w:color w:val="000000" w:themeColor="text1"/>
              </w:rPr>
            </w:pPr>
            <w:ins w:id="2124" w:author="MM" w:date="2022-07-15T14:37:00Z">
              <w:r w:rsidRPr="008238AF">
                <w:rPr>
                  <w:rFonts w:hint="eastAsia"/>
                  <w:color w:val="000000" w:themeColor="text1"/>
                </w:rPr>
                <w:t>同时申请则协商归属，但不能够同时驳回双方的专利申请</w:t>
              </w:r>
            </w:ins>
          </w:p>
        </w:tc>
      </w:tr>
    </w:tbl>
    <w:p w:rsidR="0071554C" w:rsidRPr="0071554C" w:rsidRDefault="0071554C">
      <w:pPr>
        <w:pStyle w:val="2"/>
        <w:spacing w:beforeLines="50" w:before="156"/>
        <w:ind w:firstLine="0"/>
        <w:rPr>
          <w:ins w:id="2125" w:author="MM" w:date="2022-07-18T14:28:00Z"/>
          <w:rFonts w:ascii="思源黑体 CN Normal" w:eastAsia="思源黑体 CN Normal" w:hAnsi="思源黑体 CN Normal"/>
        </w:rPr>
        <w:pPrChange w:id="2126" w:author="MM" w:date="2022-07-18T14:28:00Z">
          <w:pPr/>
        </w:pPrChange>
      </w:pPr>
      <w:ins w:id="2127" w:author="MM" w:date="2022-07-18T14:28:00Z">
        <w:r w:rsidRPr="00FB13E2">
          <w:rPr>
            <w:rFonts w:ascii="思源黑体 CN Normal" w:eastAsia="思源黑体 CN Normal" w:hAnsi="思源黑体 CN Normal" w:hint="eastAsia"/>
          </w:rPr>
          <w:t>易混淆点</w:t>
        </w:r>
        <w:r w:rsidRPr="00FB13E2">
          <w:rPr>
            <w:rFonts w:ascii="思源黑体 CN Normal" w:eastAsia="思源黑体 CN Normal" w:hAnsi="思源黑体 CN Normal"/>
          </w:rPr>
          <w:t>3</w:t>
        </w:r>
        <w:r w:rsidRPr="00530493">
          <w:rPr>
            <w:rFonts w:ascii="思源黑体 CN Normal" w:eastAsia="思源黑体 CN Normal" w:hAnsi="思源黑体 CN Normal"/>
          </w:rPr>
          <w:t>：常见侵权与合理引用区分</w:t>
        </w:r>
      </w:ins>
    </w:p>
    <w:p w:rsidR="00313FD3" w:rsidRPr="00FB13E2" w:rsidDel="0071554C" w:rsidRDefault="0071554C">
      <w:pPr>
        <w:pStyle w:val="2"/>
        <w:spacing w:beforeLines="50" w:before="156"/>
        <w:ind w:firstLine="0"/>
        <w:rPr>
          <w:del w:id="2128" w:author="MM" w:date="2022-07-18T14:28:00Z"/>
          <w:rFonts w:ascii="思源黑体 CN Normal" w:eastAsia="思源黑体 CN Normal" w:hAnsi="思源黑体 CN Normal"/>
        </w:rPr>
        <w:pPrChange w:id="2129" w:author="MM" w:date="2022-07-18T14:29:00Z">
          <w:pPr/>
        </w:pPrChange>
      </w:pPr>
      <w:ins w:id="2130" w:author="MM" w:date="2022-07-18T14:28:00Z">
        <w:r w:rsidRPr="00FB13E2">
          <w:rPr>
            <w:rFonts w:ascii="思源黑体 CN Normal" w:eastAsia="思源黑体 CN Normal" w:hAnsi="思源黑体 CN Normal"/>
          </w:rPr>
          <w:t xml:space="preserve"> </w:t>
        </w:r>
      </w:ins>
    </w:p>
    <w:p w:rsidR="00DA1BA3" w:rsidRPr="00CB297D" w:rsidDel="002363C8" w:rsidRDefault="004A7DBC">
      <w:pPr>
        <w:pStyle w:val="2"/>
        <w:spacing w:beforeLines="50" w:before="156"/>
        <w:ind w:firstLine="0"/>
        <w:rPr>
          <w:del w:id="2131" w:author="MM" w:date="2022-07-15T15:01:00Z"/>
          <w:rFonts w:ascii="思源黑体 CN Normal" w:eastAsia="思源黑体 CN Normal" w:hAnsi="思源黑体 CN Normal"/>
          <w:rPrChange w:id="2132" w:author="MM" w:date="2022-07-18T14:27:00Z">
            <w:rPr>
              <w:del w:id="2133" w:author="MM" w:date="2022-07-15T15:01:00Z"/>
              <w:rFonts w:ascii="微软雅黑" w:eastAsia="微软雅黑" w:hAnsi="微软雅黑"/>
            </w:rPr>
          </w:rPrChange>
        </w:rPr>
      </w:pPr>
      <w:del w:id="2134" w:author="MM" w:date="2022-07-18T14:28:00Z">
        <w:r w:rsidRPr="00CB297D" w:rsidDel="0071554C">
          <w:rPr>
            <w:rFonts w:ascii="思源黑体 CN Normal" w:eastAsia="思源黑体 CN Normal" w:hAnsi="思源黑体 CN Normal" w:hint="eastAsia"/>
            <w:rPrChange w:id="2135" w:author="MM" w:date="2022-07-18T14:27:00Z">
              <w:rPr>
                <w:rFonts w:ascii="微软雅黑" w:hAnsi="微软雅黑" w:hint="eastAsia"/>
              </w:rPr>
            </w:rPrChange>
          </w:rPr>
          <w:delText>易混淆点</w:delText>
        </w:r>
        <w:r w:rsidRPr="00CB297D" w:rsidDel="0071554C">
          <w:rPr>
            <w:rFonts w:ascii="思源黑体 CN Normal" w:eastAsia="思源黑体 CN Normal" w:hAnsi="思源黑体 CN Normal"/>
            <w:rPrChange w:id="2136" w:author="MM" w:date="2022-07-18T14:27:00Z">
              <w:rPr>
                <w:rFonts w:ascii="微软雅黑" w:hAnsi="微软雅黑"/>
              </w:rPr>
            </w:rPrChange>
          </w:rPr>
          <w:delText>3：常见侵权与合理引用区分</w:delText>
        </w:r>
      </w:del>
    </w:p>
    <w:p w:rsidR="00DA1BA3" w:rsidRDefault="004A7DBC">
      <w:pPr>
        <w:rPr>
          <w:ins w:id="2137" w:author="MM" w:date="2022-07-15T15:01:00Z"/>
        </w:rPr>
      </w:pPr>
      <w:del w:id="2138" w:author="MM" w:date="2022-07-15T15:01:00Z">
        <w:r w:rsidRPr="00BE71A6" w:rsidDel="002363C8">
          <w:rPr>
            <w:noProof/>
            <w:rPrChange w:id="2139" w:author="MM" w:date="2022-07-15T13:50:00Z">
              <w:rPr>
                <w:rFonts w:ascii="微软雅黑" w:hAnsi="微软雅黑"/>
                <w:noProof/>
              </w:rPr>
            </w:rPrChange>
          </w:rPr>
          <w:drawing>
            <wp:inline distT="0" distB="0" distL="0" distR="0">
              <wp:extent cx="4468689" cy="2328530"/>
              <wp:effectExtent l="0" t="0" r="825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pic:cNvPicPr>
                    </pic:nvPicPr>
                    <pic:blipFill>
                      <a:blip r:embed="rId31"/>
                      <a:stretch>
                        <a:fillRect/>
                      </a:stretch>
                    </pic:blipFill>
                    <pic:spPr>
                      <a:xfrm>
                        <a:off x="0" y="0"/>
                        <a:ext cx="4482687" cy="2335824"/>
                      </a:xfrm>
                      <a:prstGeom prst="rect">
                        <a:avLst/>
                      </a:prstGeom>
                    </pic:spPr>
                  </pic:pic>
                </a:graphicData>
              </a:graphic>
            </wp:inline>
          </w:drawing>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4218"/>
        <w:gridCol w:w="4376"/>
      </w:tblGrid>
      <w:tr w:rsidR="002363C8" w:rsidRPr="008238AF" w:rsidTr="00DC7BCD">
        <w:trPr>
          <w:trHeight w:val="20"/>
          <w:ins w:id="2140" w:author="MM" w:date="2022-07-15T15:01:00Z"/>
        </w:trPr>
        <w:tc>
          <w:tcPr>
            <w:tcW w:w="2454" w:type="pct"/>
            <w:shd w:val="clear" w:color="auto" w:fill="auto"/>
            <w:tcMar>
              <w:top w:w="72" w:type="dxa"/>
              <w:left w:w="144" w:type="dxa"/>
              <w:bottom w:w="72" w:type="dxa"/>
              <w:right w:w="144" w:type="dxa"/>
            </w:tcMar>
            <w:vAlign w:val="center"/>
            <w:hideMark/>
          </w:tcPr>
          <w:p w:rsidR="002363C8" w:rsidRPr="008238AF" w:rsidRDefault="002363C8" w:rsidP="00DC7BCD">
            <w:pPr>
              <w:ind w:firstLine="420"/>
              <w:jc w:val="center"/>
              <w:rPr>
                <w:ins w:id="2141" w:author="MM" w:date="2022-07-15T15:01:00Z"/>
                <w:color w:val="000000" w:themeColor="text1"/>
              </w:rPr>
            </w:pPr>
            <w:ins w:id="2142" w:author="MM" w:date="2022-07-15T15:01:00Z">
              <w:r w:rsidRPr="008238AF">
                <w:rPr>
                  <w:rFonts w:hint="eastAsia"/>
                  <w:color w:val="000000" w:themeColor="text1"/>
                </w:rPr>
                <w:t>不侵权</w:t>
              </w:r>
            </w:ins>
          </w:p>
        </w:tc>
        <w:tc>
          <w:tcPr>
            <w:tcW w:w="2546" w:type="pct"/>
            <w:shd w:val="clear" w:color="auto" w:fill="auto"/>
            <w:tcMar>
              <w:top w:w="72" w:type="dxa"/>
              <w:left w:w="144" w:type="dxa"/>
              <w:bottom w:w="72" w:type="dxa"/>
              <w:right w:w="144" w:type="dxa"/>
            </w:tcMar>
            <w:vAlign w:val="center"/>
            <w:hideMark/>
          </w:tcPr>
          <w:p w:rsidR="002363C8" w:rsidRPr="008238AF" w:rsidRDefault="002363C8" w:rsidP="00DC7BCD">
            <w:pPr>
              <w:ind w:firstLine="420"/>
              <w:jc w:val="center"/>
              <w:rPr>
                <w:ins w:id="2143" w:author="MM" w:date="2022-07-15T15:01:00Z"/>
                <w:color w:val="000000" w:themeColor="text1"/>
              </w:rPr>
            </w:pPr>
            <w:ins w:id="2144" w:author="MM" w:date="2022-07-15T15:01:00Z">
              <w:r w:rsidRPr="008238AF">
                <w:rPr>
                  <w:rFonts w:hint="eastAsia"/>
                  <w:color w:val="000000" w:themeColor="text1"/>
                </w:rPr>
                <w:t>侵权</w:t>
              </w:r>
            </w:ins>
          </w:p>
        </w:tc>
      </w:tr>
      <w:tr w:rsidR="002363C8" w:rsidRPr="008238AF" w:rsidTr="00DC7BCD">
        <w:trPr>
          <w:trHeight w:val="20"/>
          <w:ins w:id="2145" w:author="MM" w:date="2022-07-15T15:01:00Z"/>
        </w:trPr>
        <w:tc>
          <w:tcPr>
            <w:tcW w:w="2454" w:type="pct"/>
            <w:shd w:val="clear" w:color="auto" w:fill="auto"/>
            <w:tcMar>
              <w:top w:w="72" w:type="dxa"/>
              <w:left w:w="144" w:type="dxa"/>
              <w:bottom w:w="72" w:type="dxa"/>
              <w:right w:w="144" w:type="dxa"/>
            </w:tcMar>
            <w:vAlign w:val="center"/>
            <w:hideMark/>
          </w:tcPr>
          <w:p w:rsidR="002363C8" w:rsidRPr="008238AF" w:rsidRDefault="002363C8" w:rsidP="002363C8">
            <w:pPr>
              <w:pStyle w:val="a9"/>
              <w:numPr>
                <w:ilvl w:val="0"/>
                <w:numId w:val="3"/>
              </w:numPr>
              <w:ind w:firstLineChars="0"/>
              <w:jc w:val="center"/>
              <w:rPr>
                <w:ins w:id="2146" w:author="MM" w:date="2022-07-15T15:01:00Z"/>
                <w:color w:val="000000" w:themeColor="text1"/>
              </w:rPr>
            </w:pPr>
            <w:ins w:id="2147" w:author="MM" w:date="2022-07-15T15:01:00Z">
              <w:r w:rsidRPr="008238AF">
                <w:rPr>
                  <w:rFonts w:hint="eastAsia"/>
                  <w:color w:val="000000" w:themeColor="text1"/>
                </w:rPr>
                <w:t>个人学习、研究或者欣赏；</w:t>
              </w:r>
            </w:ins>
          </w:p>
          <w:p w:rsidR="002363C8" w:rsidRPr="008238AF" w:rsidRDefault="002363C8" w:rsidP="002363C8">
            <w:pPr>
              <w:pStyle w:val="a9"/>
              <w:numPr>
                <w:ilvl w:val="0"/>
                <w:numId w:val="3"/>
              </w:numPr>
              <w:ind w:firstLineChars="0"/>
              <w:jc w:val="center"/>
              <w:rPr>
                <w:ins w:id="2148" w:author="MM" w:date="2022-07-15T15:01:00Z"/>
                <w:color w:val="000000" w:themeColor="text1"/>
              </w:rPr>
            </w:pPr>
            <w:ins w:id="2149" w:author="MM" w:date="2022-07-15T15:01:00Z">
              <w:r w:rsidRPr="008238AF">
                <w:rPr>
                  <w:rFonts w:hint="eastAsia"/>
                  <w:color w:val="000000" w:themeColor="text1"/>
                </w:rPr>
                <w:t>适当引用；</w:t>
              </w:r>
            </w:ins>
          </w:p>
          <w:p w:rsidR="002363C8" w:rsidRPr="008238AF" w:rsidRDefault="002363C8" w:rsidP="002363C8">
            <w:pPr>
              <w:pStyle w:val="a9"/>
              <w:numPr>
                <w:ilvl w:val="0"/>
                <w:numId w:val="3"/>
              </w:numPr>
              <w:ind w:firstLineChars="0"/>
              <w:jc w:val="center"/>
              <w:rPr>
                <w:ins w:id="2150" w:author="MM" w:date="2022-07-15T15:01:00Z"/>
                <w:color w:val="000000" w:themeColor="text1"/>
              </w:rPr>
            </w:pPr>
            <w:ins w:id="2151" w:author="MM" w:date="2022-07-15T15:01:00Z">
              <w:r w:rsidRPr="008238AF">
                <w:rPr>
                  <w:rFonts w:hint="eastAsia"/>
                  <w:color w:val="000000" w:themeColor="text1"/>
                </w:rPr>
                <w:t>公开演讲内容</w:t>
              </w:r>
            </w:ins>
          </w:p>
          <w:p w:rsidR="002363C8" w:rsidRPr="008238AF" w:rsidRDefault="002363C8" w:rsidP="002363C8">
            <w:pPr>
              <w:pStyle w:val="a9"/>
              <w:numPr>
                <w:ilvl w:val="0"/>
                <w:numId w:val="3"/>
              </w:numPr>
              <w:ind w:firstLineChars="0"/>
              <w:jc w:val="center"/>
              <w:rPr>
                <w:ins w:id="2152" w:author="MM" w:date="2022-07-15T15:01:00Z"/>
                <w:color w:val="000000" w:themeColor="text1"/>
              </w:rPr>
            </w:pPr>
            <w:ins w:id="2153" w:author="MM" w:date="2022-07-15T15:01:00Z">
              <w:r w:rsidRPr="008238AF">
                <w:rPr>
                  <w:rFonts w:hint="eastAsia"/>
                  <w:color w:val="000000" w:themeColor="text1"/>
                </w:rPr>
                <w:t>用于教学或科学研究</w:t>
              </w:r>
            </w:ins>
          </w:p>
          <w:p w:rsidR="002363C8" w:rsidRPr="008238AF" w:rsidRDefault="002363C8" w:rsidP="002363C8">
            <w:pPr>
              <w:pStyle w:val="a9"/>
              <w:numPr>
                <w:ilvl w:val="0"/>
                <w:numId w:val="3"/>
              </w:numPr>
              <w:ind w:firstLineChars="0"/>
              <w:jc w:val="center"/>
              <w:rPr>
                <w:ins w:id="2154" w:author="MM" w:date="2022-07-15T15:01:00Z"/>
                <w:color w:val="000000" w:themeColor="text1"/>
              </w:rPr>
            </w:pPr>
            <w:ins w:id="2155" w:author="MM" w:date="2022-07-15T15:01:00Z">
              <w:r w:rsidRPr="008238AF">
                <w:rPr>
                  <w:rFonts w:hint="eastAsia"/>
                  <w:color w:val="000000" w:themeColor="text1"/>
                </w:rPr>
                <w:t>复制馆藏作品；</w:t>
              </w:r>
            </w:ins>
          </w:p>
          <w:p w:rsidR="002363C8" w:rsidRPr="008238AF" w:rsidRDefault="002363C8" w:rsidP="002363C8">
            <w:pPr>
              <w:pStyle w:val="a9"/>
              <w:numPr>
                <w:ilvl w:val="0"/>
                <w:numId w:val="3"/>
              </w:numPr>
              <w:ind w:firstLineChars="0"/>
              <w:jc w:val="center"/>
              <w:rPr>
                <w:ins w:id="2156" w:author="MM" w:date="2022-07-15T15:01:00Z"/>
                <w:color w:val="000000" w:themeColor="text1"/>
              </w:rPr>
            </w:pPr>
            <w:ins w:id="2157" w:author="MM" w:date="2022-07-15T15:01:00Z">
              <w:r w:rsidRPr="008238AF">
                <w:rPr>
                  <w:rFonts w:hint="eastAsia"/>
                  <w:color w:val="000000" w:themeColor="text1"/>
                </w:rPr>
                <w:t>免费表演他人作品；</w:t>
              </w:r>
            </w:ins>
          </w:p>
          <w:p w:rsidR="002363C8" w:rsidRPr="008238AF" w:rsidRDefault="002363C8" w:rsidP="002363C8">
            <w:pPr>
              <w:pStyle w:val="a9"/>
              <w:numPr>
                <w:ilvl w:val="0"/>
                <w:numId w:val="3"/>
              </w:numPr>
              <w:ind w:firstLineChars="0"/>
              <w:jc w:val="center"/>
              <w:rPr>
                <w:ins w:id="2158" w:author="MM" w:date="2022-07-15T15:01:00Z"/>
                <w:color w:val="000000" w:themeColor="text1"/>
              </w:rPr>
            </w:pPr>
            <w:ins w:id="2159" w:author="MM" w:date="2022-07-15T15:01:00Z">
              <w:r w:rsidRPr="008238AF">
                <w:rPr>
                  <w:rFonts w:hint="eastAsia"/>
                  <w:color w:val="000000" w:themeColor="text1"/>
                </w:rPr>
                <w:lastRenderedPageBreak/>
                <w:t>室外公共场所艺术品临摹、绘画、摄影、录像；</w:t>
              </w:r>
            </w:ins>
          </w:p>
          <w:p w:rsidR="002363C8" w:rsidRPr="008238AF" w:rsidRDefault="002363C8" w:rsidP="002363C8">
            <w:pPr>
              <w:pStyle w:val="a9"/>
              <w:numPr>
                <w:ilvl w:val="0"/>
                <w:numId w:val="3"/>
              </w:numPr>
              <w:ind w:firstLineChars="0"/>
              <w:jc w:val="center"/>
              <w:rPr>
                <w:ins w:id="2160" w:author="MM" w:date="2022-07-15T15:01:00Z"/>
                <w:color w:val="000000" w:themeColor="text1"/>
              </w:rPr>
            </w:pPr>
            <w:ins w:id="2161" w:author="MM" w:date="2022-07-15T15:01:00Z">
              <w:r w:rsidRPr="008238AF">
                <w:rPr>
                  <w:rFonts w:hint="eastAsia"/>
                  <w:color w:val="000000" w:themeColor="text1"/>
                </w:rPr>
                <w:t>将汉语作品译成少数民族语言作品或盲文出版。</w:t>
              </w:r>
            </w:ins>
          </w:p>
        </w:tc>
        <w:tc>
          <w:tcPr>
            <w:tcW w:w="2546" w:type="pct"/>
            <w:shd w:val="clear" w:color="auto" w:fill="auto"/>
            <w:tcMar>
              <w:top w:w="72" w:type="dxa"/>
              <w:left w:w="144" w:type="dxa"/>
              <w:bottom w:w="72" w:type="dxa"/>
              <w:right w:w="144" w:type="dxa"/>
            </w:tcMar>
            <w:vAlign w:val="center"/>
            <w:hideMark/>
          </w:tcPr>
          <w:p w:rsidR="002363C8" w:rsidRPr="008238AF" w:rsidRDefault="002363C8" w:rsidP="002363C8">
            <w:pPr>
              <w:pStyle w:val="a9"/>
              <w:numPr>
                <w:ilvl w:val="0"/>
                <w:numId w:val="3"/>
              </w:numPr>
              <w:ind w:firstLineChars="0"/>
              <w:jc w:val="center"/>
              <w:rPr>
                <w:ins w:id="2162" w:author="MM" w:date="2022-07-15T15:01:00Z"/>
                <w:color w:val="000000" w:themeColor="text1"/>
              </w:rPr>
            </w:pPr>
            <w:ins w:id="2163" w:author="MM" w:date="2022-07-15T15:01:00Z">
              <w:r w:rsidRPr="008238AF">
                <w:rPr>
                  <w:rFonts w:hint="eastAsia"/>
                  <w:color w:val="000000" w:themeColor="text1"/>
                </w:rPr>
                <w:lastRenderedPageBreak/>
                <w:t>未经许可，发表他人作品；</w:t>
              </w:r>
            </w:ins>
          </w:p>
          <w:p w:rsidR="002363C8" w:rsidRPr="008238AF" w:rsidRDefault="002363C8" w:rsidP="002363C8">
            <w:pPr>
              <w:pStyle w:val="a9"/>
              <w:numPr>
                <w:ilvl w:val="0"/>
                <w:numId w:val="3"/>
              </w:numPr>
              <w:ind w:firstLineChars="0"/>
              <w:jc w:val="center"/>
              <w:rPr>
                <w:ins w:id="2164" w:author="MM" w:date="2022-07-15T15:01:00Z"/>
                <w:color w:val="000000" w:themeColor="text1"/>
              </w:rPr>
            </w:pPr>
            <w:ins w:id="2165" w:author="MM" w:date="2022-07-15T15:01:00Z">
              <w:r w:rsidRPr="008238AF">
                <w:rPr>
                  <w:rFonts w:hint="eastAsia"/>
                  <w:color w:val="000000" w:themeColor="text1"/>
                </w:rPr>
                <w:t>未经合作作者许可，将与他人合作创作的作品当作自己单独创作的作品发表的；</w:t>
              </w:r>
            </w:ins>
          </w:p>
          <w:p w:rsidR="002363C8" w:rsidRPr="008238AF" w:rsidRDefault="002363C8" w:rsidP="002363C8">
            <w:pPr>
              <w:pStyle w:val="a9"/>
              <w:numPr>
                <w:ilvl w:val="0"/>
                <w:numId w:val="3"/>
              </w:numPr>
              <w:ind w:firstLineChars="0"/>
              <w:jc w:val="center"/>
              <w:rPr>
                <w:ins w:id="2166" w:author="MM" w:date="2022-07-15T15:01:00Z"/>
                <w:color w:val="000000" w:themeColor="text1"/>
              </w:rPr>
            </w:pPr>
            <w:ins w:id="2167" w:author="MM" w:date="2022-07-15T15:01:00Z">
              <w:r w:rsidRPr="008238AF">
                <w:rPr>
                  <w:rFonts w:hint="eastAsia"/>
                  <w:color w:val="000000" w:themeColor="text1"/>
                </w:rPr>
                <w:t>未参加创作，在他人作品署名；</w:t>
              </w:r>
            </w:ins>
          </w:p>
          <w:p w:rsidR="002363C8" w:rsidRPr="008238AF" w:rsidRDefault="002363C8" w:rsidP="002363C8">
            <w:pPr>
              <w:pStyle w:val="a9"/>
              <w:numPr>
                <w:ilvl w:val="0"/>
                <w:numId w:val="3"/>
              </w:numPr>
              <w:ind w:firstLineChars="0"/>
              <w:jc w:val="center"/>
              <w:rPr>
                <w:ins w:id="2168" w:author="MM" w:date="2022-07-15T15:01:00Z"/>
                <w:color w:val="000000" w:themeColor="text1"/>
              </w:rPr>
            </w:pPr>
            <w:ins w:id="2169" w:author="MM" w:date="2022-07-15T15:01:00Z">
              <w:r w:rsidRPr="008238AF">
                <w:rPr>
                  <w:rFonts w:hint="eastAsia"/>
                  <w:color w:val="000000" w:themeColor="text1"/>
                </w:rPr>
                <w:t>歪曲、篡改他人作品的；</w:t>
              </w:r>
            </w:ins>
          </w:p>
          <w:p w:rsidR="002363C8" w:rsidRPr="008238AF" w:rsidRDefault="002363C8" w:rsidP="002363C8">
            <w:pPr>
              <w:pStyle w:val="a9"/>
              <w:numPr>
                <w:ilvl w:val="0"/>
                <w:numId w:val="3"/>
              </w:numPr>
              <w:ind w:firstLineChars="0"/>
              <w:jc w:val="center"/>
              <w:rPr>
                <w:ins w:id="2170" w:author="MM" w:date="2022-07-15T15:01:00Z"/>
                <w:color w:val="000000" w:themeColor="text1"/>
              </w:rPr>
            </w:pPr>
            <w:ins w:id="2171" w:author="MM" w:date="2022-07-15T15:01:00Z">
              <w:r w:rsidRPr="008238AF">
                <w:rPr>
                  <w:rFonts w:hint="eastAsia"/>
                  <w:color w:val="000000" w:themeColor="text1"/>
                </w:rPr>
                <w:lastRenderedPageBreak/>
                <w:t>剽窃他人作品的；</w:t>
              </w:r>
            </w:ins>
          </w:p>
          <w:p w:rsidR="002363C8" w:rsidRPr="008238AF" w:rsidRDefault="002363C8" w:rsidP="002363C8">
            <w:pPr>
              <w:pStyle w:val="a9"/>
              <w:numPr>
                <w:ilvl w:val="0"/>
                <w:numId w:val="3"/>
              </w:numPr>
              <w:ind w:firstLineChars="0"/>
              <w:jc w:val="center"/>
              <w:rPr>
                <w:ins w:id="2172" w:author="MM" w:date="2022-07-15T15:01:00Z"/>
                <w:color w:val="000000" w:themeColor="text1"/>
              </w:rPr>
            </w:pPr>
            <w:ins w:id="2173" w:author="MM" w:date="2022-07-15T15:01:00Z">
              <w:r w:rsidRPr="008238AF">
                <w:rPr>
                  <w:rFonts w:hint="eastAsia"/>
                  <w:color w:val="000000" w:themeColor="text1"/>
                </w:rPr>
                <w:t>使用他人作品，未付报酬；</w:t>
              </w:r>
            </w:ins>
          </w:p>
          <w:p w:rsidR="002363C8" w:rsidRPr="008238AF" w:rsidRDefault="002363C8" w:rsidP="002363C8">
            <w:pPr>
              <w:pStyle w:val="a9"/>
              <w:numPr>
                <w:ilvl w:val="0"/>
                <w:numId w:val="3"/>
              </w:numPr>
              <w:ind w:firstLineChars="0"/>
              <w:jc w:val="center"/>
              <w:rPr>
                <w:ins w:id="2174" w:author="MM" w:date="2022-07-15T15:01:00Z"/>
                <w:color w:val="000000" w:themeColor="text1"/>
              </w:rPr>
            </w:pPr>
            <w:ins w:id="2175" w:author="MM" w:date="2022-07-15T15:01:00Z">
              <w:r w:rsidRPr="008238AF">
                <w:rPr>
                  <w:rFonts w:hint="eastAsia"/>
                  <w:color w:val="000000" w:themeColor="text1"/>
                </w:rPr>
                <w:t>未经出版者许可，使用其出版的图书、期刊的版式设计的。</w:t>
              </w:r>
            </w:ins>
          </w:p>
        </w:tc>
      </w:tr>
    </w:tbl>
    <w:p w:rsidR="002363C8" w:rsidRPr="002363C8" w:rsidRDefault="002363C8" w:rsidP="002363C8">
      <w:pPr>
        <w:rPr>
          <w:rPrChange w:id="2176" w:author="MM" w:date="2022-07-15T15:01:00Z">
            <w:rPr>
              <w:rFonts w:ascii="微软雅黑" w:hAnsi="微软雅黑"/>
            </w:rPr>
          </w:rPrChange>
        </w:rPr>
      </w:pPr>
    </w:p>
    <w:sectPr w:rsidR="002363C8" w:rsidRPr="002363C8">
      <w:headerReference w:type="even" r:id="rId32"/>
      <w:headerReference w:type="default" r:id="rId33"/>
      <w:footerReference w:type="default" r:id="rId34"/>
      <w:headerReference w:type="firs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D34" w:rsidRDefault="00E61D34" w:rsidP="00413204">
      <w:r>
        <w:separator/>
      </w:r>
    </w:p>
  </w:endnote>
  <w:endnote w:type="continuationSeparator" w:id="0">
    <w:p w:rsidR="00E61D34" w:rsidRDefault="00E61D34" w:rsidP="00413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思源黑体 CN Medium">
    <w:panose1 w:val="000000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A00002EF" w:usb1="4000207B" w:usb2="00000000" w:usb3="00000000" w:csb0="0000019F" w:csb1="00000000"/>
  </w:font>
  <w:font w:name="思源黑体 CN Normal">
    <w:panose1 w:val="00000000000000000000"/>
    <w:charset w:val="86"/>
    <w:family w:val="swiss"/>
    <w:notTrueType/>
    <w:pitch w:val="variable"/>
    <w:sig w:usb0="20000207" w:usb1="2ADF3C10" w:usb2="00000016" w:usb3="00000000" w:csb0="0006010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B4F" w:rsidRDefault="009B7B4F">
    <w:pPr>
      <w:pStyle w:val="a3"/>
    </w:pPr>
    <w:ins w:id="2181" w:author="MM" w:date="2022-07-11T15:26:00Z">
      <w:r w:rsidRPr="00FC5A55">
        <w:rPr>
          <w:rFonts w:ascii="思源黑体 CN Normal" w:eastAsia="思源黑体 CN Normal" w:hAnsi="思源黑体 CN Normal" w:hint="eastAsia"/>
          <w:b/>
        </w:rPr>
        <w:t>希赛网——专业的在线教育平台</w:t>
      </w:r>
      <w:r w:rsidRPr="00413204">
        <w:rPr>
          <w:b/>
        </w:rPr>
        <w:ptab w:relativeTo="margin" w:alignment="center" w:leader="none"/>
      </w:r>
      <w:bookmarkStart w:id="2182" w:name="OLE_LINK2"/>
      <w:r>
        <w:rPr>
          <w:b/>
        </w:rPr>
        <w:t xml:space="preserve">    </w:t>
      </w:r>
      <w:r w:rsidRPr="007A15B0">
        <w:rPr>
          <w:b/>
        </w:rPr>
        <w:t>客服热线：</w:t>
      </w:r>
      <w:r w:rsidRPr="007A15B0">
        <w:rPr>
          <w:b/>
        </w:rPr>
        <w:t>400-111-9811</w:t>
      </w:r>
      <w:bookmarkEnd w:id="2182"/>
      <w:r w:rsidRPr="00413204">
        <w:rPr>
          <w:b/>
        </w:rPr>
        <w:ptab w:relativeTo="margin" w:alignment="right" w:leader="none"/>
      </w:r>
      <w:r w:rsidRPr="00413204">
        <w:rPr>
          <w:b/>
          <w:lang w:val="zh-CN"/>
        </w:rPr>
        <w:t xml:space="preserve"> </w:t>
      </w:r>
      <w:r w:rsidRPr="00413204">
        <w:rPr>
          <w:b/>
          <w:bCs/>
        </w:rPr>
        <w:fldChar w:fldCharType="begin"/>
      </w:r>
      <w:r w:rsidRPr="00413204">
        <w:rPr>
          <w:b/>
          <w:bCs/>
        </w:rPr>
        <w:instrText>PAGE  \* Arabic  \* MERGEFORMAT</w:instrText>
      </w:r>
      <w:r w:rsidRPr="00413204">
        <w:rPr>
          <w:b/>
          <w:bCs/>
        </w:rPr>
        <w:fldChar w:fldCharType="separate"/>
      </w:r>
    </w:ins>
    <w:r w:rsidR="00530493" w:rsidRPr="00530493">
      <w:rPr>
        <w:b/>
        <w:bCs/>
        <w:noProof/>
        <w:lang w:val="zh-CN"/>
      </w:rPr>
      <w:t>18</w:t>
    </w:r>
    <w:ins w:id="2183" w:author="MM" w:date="2022-07-11T15:26:00Z">
      <w:r w:rsidRPr="00413204">
        <w:rPr>
          <w:b/>
          <w:bCs/>
        </w:rPr>
        <w:fldChar w:fldCharType="end"/>
      </w:r>
      <w:r w:rsidRPr="00413204">
        <w:rPr>
          <w:b/>
          <w:lang w:val="zh-CN"/>
        </w:rPr>
        <w:t xml:space="preserve"> / </w:t>
      </w:r>
      <w:r w:rsidRPr="00413204">
        <w:rPr>
          <w:b/>
          <w:bCs/>
        </w:rPr>
        <w:fldChar w:fldCharType="begin"/>
      </w:r>
      <w:r w:rsidRPr="00413204">
        <w:rPr>
          <w:b/>
          <w:bCs/>
        </w:rPr>
        <w:instrText>NUMPAGES  \* Arabic  \* MERGEFORMAT</w:instrText>
      </w:r>
      <w:r w:rsidRPr="00413204">
        <w:rPr>
          <w:b/>
          <w:bCs/>
        </w:rPr>
        <w:fldChar w:fldCharType="separate"/>
      </w:r>
    </w:ins>
    <w:r w:rsidR="00530493" w:rsidRPr="00530493">
      <w:rPr>
        <w:b/>
        <w:bCs/>
        <w:noProof/>
        <w:lang w:val="zh-CN"/>
      </w:rPr>
      <w:t>19</w:t>
    </w:r>
    <w:ins w:id="2184" w:author="MM" w:date="2022-07-11T15:26:00Z">
      <w:r w:rsidRPr="00413204">
        <w:rPr>
          <w:b/>
          <w:bCs/>
        </w:rPr>
        <w:fldChar w:fldCharType="end"/>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D34" w:rsidRDefault="00E61D34" w:rsidP="00413204">
      <w:r>
        <w:separator/>
      </w:r>
    </w:p>
  </w:footnote>
  <w:footnote w:type="continuationSeparator" w:id="0">
    <w:p w:rsidR="00E61D34" w:rsidRDefault="00E61D34" w:rsidP="004132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B4F" w:rsidRDefault="00E61D34">
    <w:pPr>
      <w:pStyle w:val="a4"/>
    </w:pPr>
    <w:ins w:id="2177" w:author="MM" w:date="2022-07-15T13:40: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51560" o:spid="_x0000_s2050"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Simsun&quot;;font-size:1pt" string="希赛"/>
            <w10:wrap anchorx="margin" anchory="margin"/>
          </v:shape>
        </w:pic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B4F" w:rsidRPr="007A15B0" w:rsidRDefault="00E61D34" w:rsidP="00413204">
    <w:pPr>
      <w:pStyle w:val="a4"/>
      <w:jc w:val="both"/>
      <w:rPr>
        <w:ins w:id="2178" w:author="MM" w:date="2022-07-11T15:23:00Z"/>
        <w:b/>
      </w:rPr>
    </w:pPr>
    <w:ins w:id="2179" w:author="MM" w:date="2022-07-15T13:40: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51561" o:spid="_x0000_s2051"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Simsun&quot;;font-size:1pt" string="希赛"/>
            <w10:wrap anchorx="margin" anchory="margin"/>
          </v:shape>
        </w:pict>
      </w:r>
    </w:ins>
    <w:ins w:id="2180" w:author="MM" w:date="2022-07-11T15:23:00Z">
      <w:r w:rsidR="009B7B4F">
        <w:rPr>
          <w:noProof/>
        </w:rPr>
        <w:drawing>
          <wp:inline distT="0" distB="0" distL="0" distR="0" wp14:anchorId="07AD2D83" wp14:editId="19B79C76">
            <wp:extent cx="982980" cy="34950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00306" cy="355664"/>
                    </a:xfrm>
                    <a:prstGeom prst="rect">
                      <a:avLst/>
                    </a:prstGeom>
                  </pic:spPr>
                </pic:pic>
              </a:graphicData>
            </a:graphic>
          </wp:inline>
        </w:drawing>
      </w:r>
      <w:r w:rsidR="009B7B4F">
        <w:t xml:space="preserve">                                                       </w:t>
      </w:r>
      <w:r w:rsidR="009B7B4F" w:rsidRPr="007A15B0">
        <w:rPr>
          <w:rFonts w:hint="eastAsia"/>
          <w:b/>
        </w:rPr>
        <w:t xml:space="preserve"> </w:t>
      </w:r>
      <w:r w:rsidR="009B7B4F" w:rsidRPr="007A15B0">
        <w:rPr>
          <w:rFonts w:hint="eastAsia"/>
          <w:b/>
        </w:rPr>
        <w:t>内部资料，禁止传播</w:t>
      </w:r>
    </w:ins>
  </w:p>
  <w:p w:rsidR="009B7B4F" w:rsidRDefault="009B7B4F">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B4F" w:rsidRDefault="00E61D34">
    <w:pPr>
      <w:pStyle w:val="a4"/>
    </w:pPr>
    <w:ins w:id="2185" w:author="MM" w:date="2022-07-15T13:40: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51559" o:spid="_x0000_s2049"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Simsun&quot;;font-size:1pt" string="希赛"/>
            <w10:wrap anchorx="margin" anchory="margin"/>
          </v:shape>
        </w:pic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56160"/>
    <w:multiLevelType w:val="multilevel"/>
    <w:tmpl w:val="325427C6"/>
    <w:lvl w:ilvl="0">
      <w:start w:val="1"/>
      <w:numFmt w:val="decimal"/>
      <w:lvlText w:val="第%1章"/>
      <w:lvlJc w:val="left"/>
      <w:pPr>
        <w:ind w:left="1296" w:hanging="1296"/>
      </w:pPr>
      <w:rPr>
        <w:rFonts w:hint="default"/>
        <w:sz w:val="36"/>
        <w:szCs w:val="36"/>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46D320A"/>
    <w:multiLevelType w:val="hybridMultilevel"/>
    <w:tmpl w:val="B02E4DBC"/>
    <w:lvl w:ilvl="0" w:tplc="77380DEA">
      <w:start w:val="1"/>
      <w:numFmt w:val="bullet"/>
      <w:lvlText w:val=""/>
      <w:lvlJc w:val="left"/>
      <w:pPr>
        <w:tabs>
          <w:tab w:val="num" w:pos="720"/>
        </w:tabs>
        <w:ind w:left="720" w:hanging="360"/>
      </w:pPr>
      <w:rPr>
        <w:rFonts w:ascii="Wingdings" w:hAnsi="Wingdings" w:hint="default"/>
      </w:rPr>
    </w:lvl>
    <w:lvl w:ilvl="1" w:tplc="3F424F66" w:tentative="1">
      <w:start w:val="1"/>
      <w:numFmt w:val="bullet"/>
      <w:lvlText w:val=""/>
      <w:lvlJc w:val="left"/>
      <w:pPr>
        <w:tabs>
          <w:tab w:val="num" w:pos="1440"/>
        </w:tabs>
        <w:ind w:left="1440" w:hanging="360"/>
      </w:pPr>
      <w:rPr>
        <w:rFonts w:ascii="Wingdings" w:hAnsi="Wingdings" w:hint="default"/>
      </w:rPr>
    </w:lvl>
    <w:lvl w:ilvl="2" w:tplc="8200C6B6" w:tentative="1">
      <w:start w:val="1"/>
      <w:numFmt w:val="bullet"/>
      <w:lvlText w:val=""/>
      <w:lvlJc w:val="left"/>
      <w:pPr>
        <w:tabs>
          <w:tab w:val="num" w:pos="2160"/>
        </w:tabs>
        <w:ind w:left="2160" w:hanging="360"/>
      </w:pPr>
      <w:rPr>
        <w:rFonts w:ascii="Wingdings" w:hAnsi="Wingdings" w:hint="default"/>
      </w:rPr>
    </w:lvl>
    <w:lvl w:ilvl="3" w:tplc="C9869968" w:tentative="1">
      <w:start w:val="1"/>
      <w:numFmt w:val="bullet"/>
      <w:lvlText w:val=""/>
      <w:lvlJc w:val="left"/>
      <w:pPr>
        <w:tabs>
          <w:tab w:val="num" w:pos="2880"/>
        </w:tabs>
        <w:ind w:left="2880" w:hanging="360"/>
      </w:pPr>
      <w:rPr>
        <w:rFonts w:ascii="Wingdings" w:hAnsi="Wingdings" w:hint="default"/>
      </w:rPr>
    </w:lvl>
    <w:lvl w:ilvl="4" w:tplc="D6FE8E8A" w:tentative="1">
      <w:start w:val="1"/>
      <w:numFmt w:val="bullet"/>
      <w:lvlText w:val=""/>
      <w:lvlJc w:val="left"/>
      <w:pPr>
        <w:tabs>
          <w:tab w:val="num" w:pos="3600"/>
        </w:tabs>
        <w:ind w:left="3600" w:hanging="360"/>
      </w:pPr>
      <w:rPr>
        <w:rFonts w:ascii="Wingdings" w:hAnsi="Wingdings" w:hint="default"/>
      </w:rPr>
    </w:lvl>
    <w:lvl w:ilvl="5" w:tplc="ACACF552" w:tentative="1">
      <w:start w:val="1"/>
      <w:numFmt w:val="bullet"/>
      <w:lvlText w:val=""/>
      <w:lvlJc w:val="left"/>
      <w:pPr>
        <w:tabs>
          <w:tab w:val="num" w:pos="4320"/>
        </w:tabs>
        <w:ind w:left="4320" w:hanging="360"/>
      </w:pPr>
      <w:rPr>
        <w:rFonts w:ascii="Wingdings" w:hAnsi="Wingdings" w:hint="default"/>
      </w:rPr>
    </w:lvl>
    <w:lvl w:ilvl="6" w:tplc="E32A5B00" w:tentative="1">
      <w:start w:val="1"/>
      <w:numFmt w:val="bullet"/>
      <w:lvlText w:val=""/>
      <w:lvlJc w:val="left"/>
      <w:pPr>
        <w:tabs>
          <w:tab w:val="num" w:pos="5040"/>
        </w:tabs>
        <w:ind w:left="5040" w:hanging="360"/>
      </w:pPr>
      <w:rPr>
        <w:rFonts w:ascii="Wingdings" w:hAnsi="Wingdings" w:hint="default"/>
      </w:rPr>
    </w:lvl>
    <w:lvl w:ilvl="7" w:tplc="AC96A8BC" w:tentative="1">
      <w:start w:val="1"/>
      <w:numFmt w:val="bullet"/>
      <w:lvlText w:val=""/>
      <w:lvlJc w:val="left"/>
      <w:pPr>
        <w:tabs>
          <w:tab w:val="num" w:pos="5760"/>
        </w:tabs>
        <w:ind w:left="5760" w:hanging="360"/>
      </w:pPr>
      <w:rPr>
        <w:rFonts w:ascii="Wingdings" w:hAnsi="Wingdings" w:hint="default"/>
      </w:rPr>
    </w:lvl>
    <w:lvl w:ilvl="8" w:tplc="E03E6882" w:tentative="1">
      <w:start w:val="1"/>
      <w:numFmt w:val="bullet"/>
      <w:lvlText w:val=""/>
      <w:lvlJc w:val="left"/>
      <w:pPr>
        <w:tabs>
          <w:tab w:val="num" w:pos="6480"/>
        </w:tabs>
        <w:ind w:left="6480" w:hanging="360"/>
      </w:pPr>
      <w:rPr>
        <w:rFonts w:ascii="Wingdings" w:hAnsi="Wingdings" w:hint="default"/>
      </w:rPr>
    </w:lvl>
  </w:abstractNum>
  <w:abstractNum w:abstractNumId="2">
    <w:nsid w:val="6E4670F7"/>
    <w:multiLevelType w:val="singleLevel"/>
    <w:tmpl w:val="6E4670F7"/>
    <w:lvl w:ilvl="0">
      <w:start w:val="12"/>
      <w:numFmt w:val="decimal"/>
      <w:suff w:val="space"/>
      <w:lvlText w:val="第%1章"/>
      <w:lvlJc w:val="left"/>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M">
    <w15:presenceInfo w15:providerId="None" w15:userId="M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645"/>
    <w:rsid w:val="0001667B"/>
    <w:rsid w:val="00023BA9"/>
    <w:rsid w:val="00027108"/>
    <w:rsid w:val="000577F1"/>
    <w:rsid w:val="0009684C"/>
    <w:rsid w:val="001254C1"/>
    <w:rsid w:val="001E348D"/>
    <w:rsid w:val="002363C8"/>
    <w:rsid w:val="00271F04"/>
    <w:rsid w:val="00313FD3"/>
    <w:rsid w:val="003D3CD5"/>
    <w:rsid w:val="00413204"/>
    <w:rsid w:val="004A7DBC"/>
    <w:rsid w:val="00530493"/>
    <w:rsid w:val="005B2F6D"/>
    <w:rsid w:val="005D7627"/>
    <w:rsid w:val="0071554C"/>
    <w:rsid w:val="00793388"/>
    <w:rsid w:val="007C7406"/>
    <w:rsid w:val="007E020A"/>
    <w:rsid w:val="009B7B4F"/>
    <w:rsid w:val="00A565AA"/>
    <w:rsid w:val="00A909CE"/>
    <w:rsid w:val="00B34D24"/>
    <w:rsid w:val="00BE22C8"/>
    <w:rsid w:val="00BE71A6"/>
    <w:rsid w:val="00C07606"/>
    <w:rsid w:val="00CB297D"/>
    <w:rsid w:val="00D84645"/>
    <w:rsid w:val="00D95D81"/>
    <w:rsid w:val="00DA1BA3"/>
    <w:rsid w:val="00DC7BCD"/>
    <w:rsid w:val="00E61D34"/>
    <w:rsid w:val="00E7216F"/>
    <w:rsid w:val="00EB34C7"/>
    <w:rsid w:val="00EC2A60"/>
    <w:rsid w:val="00F027B8"/>
    <w:rsid w:val="00F472BF"/>
    <w:rsid w:val="00F93870"/>
    <w:rsid w:val="00FB13E2"/>
    <w:rsid w:val="09735C13"/>
    <w:rsid w:val="0D40782F"/>
    <w:rsid w:val="3B0401D9"/>
    <w:rsid w:val="59980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AAEA6B02-B1C3-4C2B-96B5-A9A1CA1D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napToGrid w:val="0"/>
    </w:pPr>
    <w:rPr>
      <w:rFonts w:ascii="Times New Roman" w:eastAsia="微软雅黑" w:hAnsi="Times New Roman"/>
      <w:kern w:val="2"/>
      <w:sz w:val="21"/>
      <w:szCs w:val="22"/>
    </w:rPr>
  </w:style>
  <w:style w:type="paragraph" w:styleId="1">
    <w:name w:val="heading 1"/>
    <w:basedOn w:val="a"/>
    <w:next w:val="a"/>
    <w:uiPriority w:val="9"/>
    <w:qFormat/>
    <w:pPr>
      <w:outlineLvl w:val="0"/>
    </w:pPr>
    <w:rPr>
      <w:b/>
      <w:bCs/>
      <w:kern w:val="44"/>
      <w:sz w:val="28"/>
      <w:szCs w:val="44"/>
    </w:rPr>
  </w:style>
  <w:style w:type="paragraph" w:styleId="2">
    <w:name w:val="heading 2"/>
    <w:basedOn w:val="a"/>
    <w:next w:val="a"/>
    <w:link w:val="2Char"/>
    <w:uiPriority w:val="9"/>
    <w:unhideWhenUsed/>
    <w:qFormat/>
    <w:pPr>
      <w:ind w:firstLine="420"/>
      <w:outlineLvl w:val="1"/>
    </w:pPr>
    <w:rPr>
      <w:rFonts w:asciiTheme="minorEastAsia" w:eastAsiaTheme="minorEastAsia" w:hAnsiTheme="minorEastAsia" w:cstheme="minorEastAsia"/>
      <w:b/>
      <w:sz w:val="24"/>
      <w:szCs w:val="24"/>
    </w:rPr>
  </w:style>
  <w:style w:type="paragraph" w:styleId="3">
    <w:name w:val="heading 3"/>
    <w:basedOn w:val="a"/>
    <w:next w:val="a"/>
    <w:link w:val="3Char"/>
    <w:unhideWhenUsed/>
    <w:qFormat/>
    <w:rsid w:val="009B7B4F"/>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outlineLvl w:val="3"/>
    </w:pPr>
    <w:rPr>
      <w:rFonts w:ascii="微软雅黑" w:hAnsi="微软雅黑" w:cs="微软雅黑"/>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adjustRightInd/>
    </w:pPr>
    <w:rPr>
      <w:rFonts w:asciiTheme="minorHAnsi" w:hAnsiTheme="minorHAnsi"/>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adjustRightInd/>
      <w:jc w:val="center"/>
    </w:pPr>
    <w:rPr>
      <w:rFonts w:asciiTheme="minorHAnsi" w:hAnsiTheme="minorHAnsi"/>
      <w:sz w:val="18"/>
      <w:szCs w:val="18"/>
    </w:rPr>
  </w:style>
  <w:style w:type="table" w:styleId="a5">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uiPriority w:val="1"/>
    <w:qFormat/>
    <w:pPr>
      <w:widowControl w:val="0"/>
      <w:jc w:val="both"/>
    </w:pPr>
    <w:rPr>
      <w:kern w:val="2"/>
      <w:sz w:val="21"/>
      <w:szCs w:val="22"/>
    </w:rPr>
  </w:style>
  <w:style w:type="character" w:customStyle="1" w:styleId="2Char">
    <w:name w:val="标题 2 Char"/>
    <w:basedOn w:val="a0"/>
    <w:link w:val="2"/>
    <w:uiPriority w:val="9"/>
    <w:rPr>
      <w:rFonts w:asciiTheme="minorEastAsia" w:hAnsiTheme="minorEastAsia" w:cstheme="minorEastAsia"/>
      <w:b/>
      <w:kern w:val="2"/>
      <w:sz w:val="24"/>
      <w:szCs w:val="24"/>
    </w:rPr>
  </w:style>
  <w:style w:type="character" w:customStyle="1" w:styleId="Char0">
    <w:name w:val="页眉 Char"/>
    <w:basedOn w:val="a0"/>
    <w:link w:val="a4"/>
    <w:uiPriority w:val="99"/>
    <w:rsid w:val="00413204"/>
    <w:rPr>
      <w:rFonts w:eastAsia="微软雅黑"/>
      <w:kern w:val="2"/>
      <w:sz w:val="18"/>
      <w:szCs w:val="18"/>
    </w:rPr>
  </w:style>
  <w:style w:type="character" w:customStyle="1" w:styleId="Char">
    <w:name w:val="页脚 Char"/>
    <w:basedOn w:val="a0"/>
    <w:link w:val="a3"/>
    <w:uiPriority w:val="99"/>
    <w:rsid w:val="00413204"/>
    <w:rPr>
      <w:rFonts w:eastAsia="微软雅黑"/>
      <w:kern w:val="2"/>
      <w:sz w:val="18"/>
      <w:szCs w:val="18"/>
    </w:rPr>
  </w:style>
  <w:style w:type="paragraph" w:styleId="a7">
    <w:name w:val="Balloon Text"/>
    <w:basedOn w:val="a"/>
    <w:link w:val="Char1"/>
    <w:rsid w:val="00413204"/>
    <w:rPr>
      <w:sz w:val="18"/>
      <w:szCs w:val="18"/>
    </w:rPr>
  </w:style>
  <w:style w:type="character" w:customStyle="1" w:styleId="Char1">
    <w:name w:val="批注框文本 Char"/>
    <w:basedOn w:val="a0"/>
    <w:link w:val="a7"/>
    <w:rsid w:val="00413204"/>
    <w:rPr>
      <w:rFonts w:ascii="Times New Roman" w:eastAsia="微软雅黑" w:hAnsi="Times New Roman"/>
      <w:kern w:val="2"/>
      <w:sz w:val="18"/>
      <w:szCs w:val="18"/>
    </w:rPr>
  </w:style>
  <w:style w:type="paragraph" w:styleId="a8">
    <w:name w:val="Normal (Web)"/>
    <w:basedOn w:val="a"/>
    <w:uiPriority w:val="99"/>
    <w:unhideWhenUsed/>
    <w:rsid w:val="0009684C"/>
    <w:pPr>
      <w:widowControl/>
      <w:adjustRightInd/>
      <w:snapToGrid/>
      <w:spacing w:before="100" w:beforeAutospacing="1" w:after="100" w:afterAutospacing="1"/>
    </w:pPr>
    <w:rPr>
      <w:rFonts w:ascii="宋体" w:eastAsia="宋体" w:hAnsi="宋体" w:cs="宋体"/>
      <w:kern w:val="0"/>
      <w:sz w:val="24"/>
      <w:szCs w:val="24"/>
    </w:rPr>
  </w:style>
  <w:style w:type="paragraph" w:customStyle="1" w:styleId="biao">
    <w:name w:val="biao"/>
    <w:link w:val="biaoChar"/>
    <w:qFormat/>
    <w:rsid w:val="00F472BF"/>
    <w:pPr>
      <w:jc w:val="center"/>
    </w:pPr>
    <w:rPr>
      <w:rFonts w:asciiTheme="minorEastAsia" w:hAnsiTheme="minorEastAsia" w:cs="思源黑体 CN Medium"/>
      <w:kern w:val="2"/>
      <w:sz w:val="21"/>
      <w:szCs w:val="21"/>
    </w:rPr>
  </w:style>
  <w:style w:type="character" w:customStyle="1" w:styleId="biaoChar">
    <w:name w:val="biao Char"/>
    <w:basedOn w:val="a0"/>
    <w:link w:val="biao"/>
    <w:rsid w:val="00F472BF"/>
    <w:rPr>
      <w:rFonts w:asciiTheme="minorEastAsia" w:hAnsiTheme="minorEastAsia" w:cs="思源黑体 CN Medium"/>
      <w:kern w:val="2"/>
      <w:sz w:val="21"/>
      <w:szCs w:val="21"/>
    </w:rPr>
  </w:style>
  <w:style w:type="paragraph" w:styleId="a9">
    <w:name w:val="List Paragraph"/>
    <w:basedOn w:val="a"/>
    <w:uiPriority w:val="34"/>
    <w:qFormat/>
    <w:rsid w:val="002363C8"/>
    <w:pPr>
      <w:keepLines/>
      <w:widowControl/>
      <w:topLinePunct/>
      <w:autoSpaceDN w:val="0"/>
      <w:ind w:firstLineChars="200" w:firstLine="420"/>
      <w:jc w:val="both"/>
    </w:pPr>
    <w:rPr>
      <w:rFonts w:asciiTheme="minorEastAsia" w:eastAsiaTheme="minorEastAsia" w:hAnsiTheme="minorEastAsia" w:cs="思源黑体 CN Medium"/>
      <w:szCs w:val="21"/>
    </w:rPr>
  </w:style>
  <w:style w:type="character" w:styleId="aa">
    <w:name w:val="Placeholder Text"/>
    <w:basedOn w:val="a0"/>
    <w:uiPriority w:val="99"/>
    <w:semiHidden/>
    <w:rsid w:val="00DC7BCD"/>
    <w:rPr>
      <w:color w:val="808080"/>
    </w:rPr>
  </w:style>
  <w:style w:type="paragraph" w:styleId="ab">
    <w:name w:val="Title"/>
    <w:basedOn w:val="a"/>
    <w:next w:val="a"/>
    <w:link w:val="Char2"/>
    <w:qFormat/>
    <w:rsid w:val="009B7B4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rsid w:val="009B7B4F"/>
    <w:rPr>
      <w:rFonts w:asciiTheme="majorHAnsi" w:eastAsia="宋体" w:hAnsiTheme="majorHAnsi" w:cstheme="majorBidi"/>
      <w:b/>
      <w:bCs/>
      <w:kern w:val="2"/>
      <w:sz w:val="32"/>
      <w:szCs w:val="32"/>
    </w:rPr>
  </w:style>
  <w:style w:type="character" w:customStyle="1" w:styleId="3Char">
    <w:name w:val="标题 3 Char"/>
    <w:basedOn w:val="a0"/>
    <w:link w:val="3"/>
    <w:rsid w:val="009B7B4F"/>
    <w:rPr>
      <w:rFonts w:ascii="Times New Roman" w:eastAsia="微软雅黑" w:hAnsi="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744900">
      <w:bodyDiv w:val="1"/>
      <w:marLeft w:val="0"/>
      <w:marRight w:val="0"/>
      <w:marTop w:val="0"/>
      <w:marBottom w:val="0"/>
      <w:divBdr>
        <w:top w:val="none" w:sz="0" w:space="0" w:color="auto"/>
        <w:left w:val="none" w:sz="0" w:space="0" w:color="auto"/>
        <w:bottom w:val="none" w:sz="0" w:space="0" w:color="auto"/>
        <w:right w:val="none" w:sz="0" w:space="0" w:color="auto"/>
      </w:divBdr>
    </w:div>
    <w:div w:id="2065370977">
      <w:bodyDiv w:val="1"/>
      <w:marLeft w:val="0"/>
      <w:marRight w:val="0"/>
      <w:marTop w:val="0"/>
      <w:marBottom w:val="0"/>
      <w:divBdr>
        <w:top w:val="none" w:sz="0" w:space="0" w:color="auto"/>
        <w:left w:val="none" w:sz="0" w:space="0" w:color="auto"/>
        <w:bottom w:val="none" w:sz="0" w:space="0" w:color="auto"/>
        <w:right w:val="none" w:sz="0" w:space="0" w:color="auto"/>
      </w:divBdr>
    </w:div>
    <w:div w:id="2133590391">
      <w:bodyDiv w:val="1"/>
      <w:marLeft w:val="0"/>
      <w:marRight w:val="0"/>
      <w:marTop w:val="0"/>
      <w:marBottom w:val="0"/>
      <w:divBdr>
        <w:top w:val="none" w:sz="0" w:space="0" w:color="auto"/>
        <w:left w:val="none" w:sz="0" w:space="0" w:color="auto"/>
        <w:bottom w:val="none" w:sz="0" w:space="0" w:color="auto"/>
        <w:right w:val="none" w:sz="0" w:space="0" w:color="auto"/>
      </w:divBdr>
      <w:divsChild>
        <w:div w:id="908345188">
          <w:marLeft w:val="547"/>
          <w:marRight w:val="0"/>
          <w:marTop w:val="0"/>
          <w:marBottom w:val="0"/>
          <w:divBdr>
            <w:top w:val="none" w:sz="0" w:space="0" w:color="auto"/>
            <w:left w:val="none" w:sz="0" w:space="0" w:color="auto"/>
            <w:bottom w:val="none" w:sz="0" w:space="0" w:color="auto"/>
            <w:right w:val="none" w:sz="0" w:space="0" w:color="auto"/>
          </w:divBdr>
        </w:div>
        <w:div w:id="402920603">
          <w:marLeft w:val="547"/>
          <w:marRight w:val="0"/>
          <w:marTop w:val="0"/>
          <w:marBottom w:val="0"/>
          <w:divBdr>
            <w:top w:val="none" w:sz="0" w:space="0" w:color="auto"/>
            <w:left w:val="none" w:sz="0" w:space="0" w:color="auto"/>
            <w:bottom w:val="none" w:sz="0" w:space="0" w:color="auto"/>
            <w:right w:val="none" w:sz="0" w:space="0" w:color="auto"/>
          </w:divBdr>
        </w:div>
        <w:div w:id="177597623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4.png"/><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3.xml"/><Relationship Id="rId8" Type="http://schemas.openxmlformats.org/officeDocument/2006/relationships/image" Target="media/image1.emf"/><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19</Pages>
  <Words>2115</Words>
  <Characters>12056</Characters>
  <Application>Microsoft Office Word</Application>
  <DocSecurity>0</DocSecurity>
  <Lines>100</Lines>
  <Paragraphs>28</Paragraphs>
  <ScaleCrop>false</ScaleCrop>
  <Company>Microsoft</Company>
  <LinksUpToDate>false</LinksUpToDate>
  <CharactersWithSpaces>14143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Administrator.Pc-202105261224</dc:creator>
  <cp:lastModifiedBy>MM</cp:lastModifiedBy>
  <cp:revision>24</cp:revision>
  <dcterms:created xsi:type="dcterms:W3CDTF">2022-02-23T06:13:00Z</dcterms:created>
  <dcterms:modified xsi:type="dcterms:W3CDTF">2022-07-18T08:51:00Z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7A4056B9AAEF41BEA5A7D97AF565C93D</vt:lpwstr>
  </property>
</Properties>
</file>